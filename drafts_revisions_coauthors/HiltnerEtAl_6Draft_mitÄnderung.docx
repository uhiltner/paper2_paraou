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C8BFE" w14:textId="77777777" w:rsidR="00D7084D" w:rsidRPr="00450098" w:rsidRDefault="00450098">
      <w:pPr>
        <w:pStyle w:val="Titel"/>
        <w:rPr>
          <w:lang w:val="en-US"/>
        </w:rPr>
      </w:pPr>
      <w:r w:rsidRPr="00450098">
        <w:rPr>
          <w:lang w:val="en-US"/>
        </w:rPr>
        <w:t>Long-term effects of selective logging</w:t>
      </w:r>
      <w:ins w:id="0" w:author="Ulrike Hiltner" w:date="2018-04-25T16:51:00Z">
        <w:r w:rsidRPr="00450098">
          <w:rPr>
            <w:lang w:val="en-US"/>
          </w:rPr>
          <w:t xml:space="preserve"> </w:t>
        </w:r>
        <w:r w:rsidR="00FD62E4">
          <w:rPr>
            <w:lang w:val="en-US"/>
          </w:rPr>
          <w:t>intensity</w:t>
        </w:r>
      </w:ins>
      <w:r w:rsidR="00FD62E4">
        <w:rPr>
          <w:lang w:val="en-US"/>
        </w:rPr>
        <w:t xml:space="preserve"> </w:t>
      </w:r>
      <w:r w:rsidRPr="00450098">
        <w:rPr>
          <w:lang w:val="en-US"/>
        </w:rPr>
        <w:t>on a production forest's succession of the Amazon</w:t>
      </w:r>
    </w:p>
    <w:p w14:paraId="01B35FD3" w14:textId="77777777" w:rsidR="00D7084D" w:rsidRPr="00450098" w:rsidRDefault="00450098">
      <w:pPr>
        <w:rPr>
          <w:lang w:val="en-US"/>
        </w:rPr>
      </w:pPr>
      <w:r w:rsidRPr="00450098">
        <w:rPr>
          <w:lang w:val="en-US"/>
        </w:rPr>
        <w:t>Ulrike Hiltner</w:t>
      </w:r>
    </w:p>
    <w:p w14:paraId="596FDF3E" w14:textId="77777777" w:rsidR="00D7084D" w:rsidRPr="00450098" w:rsidRDefault="00450098">
      <w:pPr>
        <w:rPr>
          <w:lang w:val="en-US"/>
        </w:rPr>
      </w:pPr>
      <w:r w:rsidRPr="00450098">
        <w:rPr>
          <w:lang w:val="en-US"/>
        </w:rPr>
        <w:t>2017-11-30</w:t>
      </w:r>
    </w:p>
    <w:p w14:paraId="33D43334" w14:textId="677087F9" w:rsidR="00D7084D" w:rsidRPr="00450098" w:rsidRDefault="00450098">
      <w:pPr>
        <w:rPr>
          <w:lang w:val="en-US"/>
        </w:rPr>
      </w:pPr>
      <w:r w:rsidRPr="00450098">
        <w:rPr>
          <w:lang w:val="en-US"/>
        </w:rPr>
        <w:t>Ulrike Hiltner</w:t>
      </w:r>
      <w:r w:rsidRPr="00450098">
        <w:rPr>
          <w:vertAlign w:val="superscript"/>
          <w:lang w:val="en-US"/>
        </w:rPr>
        <w:t>1</w:t>
      </w:r>
      <w:proofErr w:type="gramStart"/>
      <w:r w:rsidRPr="00450098">
        <w:rPr>
          <w:vertAlign w:val="superscript"/>
          <w:lang w:val="en-US"/>
        </w:rPr>
        <w:t>,2</w:t>
      </w:r>
      <w:proofErr w:type="gramEnd"/>
      <w:r w:rsidRPr="00450098">
        <w:rPr>
          <w:vertAlign w:val="superscript"/>
          <w:lang w:val="en-US"/>
        </w:rPr>
        <w:t>,°</w:t>
      </w:r>
      <w:r w:rsidRPr="00450098">
        <w:rPr>
          <w:lang w:val="en-US"/>
        </w:rPr>
        <w:t xml:space="preserve">, </w:t>
      </w:r>
      <w:r w:rsidR="008A1308" w:rsidRPr="00450098">
        <w:rPr>
          <w:lang w:val="en-US"/>
        </w:rPr>
        <w:t>Andreas Huth</w:t>
      </w:r>
      <w:r w:rsidR="008A1308" w:rsidRPr="00450098">
        <w:rPr>
          <w:vertAlign w:val="superscript"/>
          <w:lang w:val="en-US"/>
        </w:rPr>
        <w:t>2,4,5</w:t>
      </w:r>
      <w:r w:rsidR="008A1308" w:rsidRPr="008A1308">
        <w:rPr>
          <w:lang w:val="en-US"/>
        </w:rPr>
        <w:t>,</w:t>
      </w:r>
      <w:r w:rsidR="008A1308">
        <w:rPr>
          <w:lang w:val="en-US"/>
        </w:rPr>
        <w:t xml:space="preserve"> </w:t>
      </w:r>
      <w:proofErr w:type="spellStart"/>
      <w:r w:rsidRPr="00450098">
        <w:rPr>
          <w:lang w:val="en-US"/>
        </w:rPr>
        <w:t>Achim</w:t>
      </w:r>
      <w:proofErr w:type="spellEnd"/>
      <w:r w:rsidRPr="00450098">
        <w:rPr>
          <w:lang w:val="en-US"/>
        </w:rPr>
        <w:t xml:space="preserve"> Bräuning</w:t>
      </w:r>
      <w:r w:rsidRPr="00450098">
        <w:rPr>
          <w:vertAlign w:val="superscript"/>
          <w:lang w:val="en-US"/>
        </w:rPr>
        <w:t>1</w:t>
      </w:r>
      <w:r w:rsidRPr="00450098">
        <w:rPr>
          <w:lang w:val="en-US"/>
        </w:rPr>
        <w:t>, Bruno Hérault</w:t>
      </w:r>
      <w:r w:rsidRPr="00450098">
        <w:rPr>
          <w:vertAlign w:val="superscript"/>
          <w:lang w:val="en-US"/>
        </w:rPr>
        <w:t>3</w:t>
      </w:r>
      <w:del w:id="1" w:author="Ulrike Hiltner" w:date="2018-04-25T16:51:00Z">
        <w:r w:rsidRPr="00450098">
          <w:rPr>
            <w:lang w:val="en-US"/>
          </w:rPr>
          <w:delText xml:space="preserve">, </w:delText>
        </w:r>
      </w:del>
      <w:r w:rsidRPr="00450098">
        <w:rPr>
          <w:lang w:val="en-US"/>
        </w:rPr>
        <w:t>, Rico Fischer</w:t>
      </w:r>
      <w:r w:rsidRPr="00450098">
        <w:rPr>
          <w:vertAlign w:val="superscript"/>
          <w:lang w:val="en-US"/>
        </w:rPr>
        <w:t>2</w:t>
      </w:r>
    </w:p>
    <w:p w14:paraId="6EBD2F06" w14:textId="77777777" w:rsidR="00D7084D" w:rsidRDefault="00450098">
      <w:r>
        <w:rPr>
          <w:i/>
          <w:vertAlign w:val="superscript"/>
        </w:rPr>
        <w:t>1</w:t>
      </w:r>
      <w:r>
        <w:rPr>
          <w:i/>
        </w:rPr>
        <w:t xml:space="preserve">Institute </w:t>
      </w:r>
      <w:proofErr w:type="spellStart"/>
      <w:r>
        <w:rPr>
          <w:i/>
        </w:rPr>
        <w:t>of</w:t>
      </w:r>
      <w:proofErr w:type="spellEnd"/>
      <w:r>
        <w:rPr>
          <w:i/>
        </w:rPr>
        <w:t xml:space="preserve"> </w:t>
      </w:r>
      <w:proofErr w:type="spellStart"/>
      <w:r>
        <w:rPr>
          <w:i/>
        </w:rPr>
        <w:t>Geography</w:t>
      </w:r>
      <w:proofErr w:type="spellEnd"/>
      <w:r>
        <w:rPr>
          <w:i/>
        </w:rPr>
        <w:t>, Friedrich-Alexander-University Erlangen-</w:t>
      </w:r>
      <w:proofErr w:type="spellStart"/>
      <w:r>
        <w:rPr>
          <w:i/>
        </w:rPr>
        <w:t>Nuremberg</w:t>
      </w:r>
      <w:proofErr w:type="spellEnd"/>
      <w:r>
        <w:rPr>
          <w:i/>
        </w:rPr>
        <w:t>, Wetterkreuz 15, 91058 Erlangen, Germany</w:t>
      </w:r>
    </w:p>
    <w:p w14:paraId="6AC1F0EA" w14:textId="77777777" w:rsidR="00D7084D" w:rsidRPr="00450098" w:rsidRDefault="00450098">
      <w:pPr>
        <w:rPr>
          <w:lang w:val="en-US"/>
        </w:rPr>
      </w:pPr>
      <w:proofErr w:type="gramStart"/>
      <w:r w:rsidRPr="00450098">
        <w:rPr>
          <w:i/>
          <w:vertAlign w:val="superscript"/>
          <w:lang w:val="en-US"/>
        </w:rPr>
        <w:t>2</w:t>
      </w:r>
      <w:r w:rsidRPr="00450098">
        <w:rPr>
          <w:i/>
          <w:lang w:val="en-US"/>
        </w:rPr>
        <w:t xml:space="preserve">Department of Ecological Modelling, Helmholtz-Centre for Environmental Research GmbH - UFZ, </w:t>
      </w:r>
      <w:proofErr w:type="spellStart"/>
      <w:r w:rsidRPr="00450098">
        <w:rPr>
          <w:i/>
          <w:lang w:val="en-US"/>
        </w:rPr>
        <w:t>Permoserstr</w:t>
      </w:r>
      <w:proofErr w:type="spellEnd"/>
      <w:r w:rsidRPr="00450098">
        <w:rPr>
          <w:i/>
          <w:lang w:val="en-US"/>
        </w:rPr>
        <w:t>.</w:t>
      </w:r>
      <w:proofErr w:type="gramEnd"/>
      <w:r w:rsidRPr="00450098">
        <w:rPr>
          <w:i/>
          <w:lang w:val="en-US"/>
        </w:rPr>
        <w:t xml:space="preserve"> 15, 04318 Leipzig, Germany</w:t>
      </w:r>
    </w:p>
    <w:p w14:paraId="2D4424E4" w14:textId="77777777" w:rsidR="00D7084D" w:rsidRPr="00450098" w:rsidRDefault="00450098">
      <w:pPr>
        <w:rPr>
          <w:lang w:val="en-US"/>
        </w:rPr>
      </w:pPr>
      <w:r w:rsidRPr="008A1308">
        <w:rPr>
          <w:i/>
          <w:highlight w:val="yellow"/>
          <w:vertAlign w:val="superscript"/>
          <w:lang w:val="en-US"/>
        </w:rPr>
        <w:t>3</w:t>
      </w:r>
      <w:r w:rsidRPr="008A1308">
        <w:rPr>
          <w:i/>
          <w:highlight w:val="yellow"/>
          <w:lang w:val="en-US"/>
        </w:rPr>
        <w:t xml:space="preserve">Department ..., Centre International de </w:t>
      </w:r>
      <w:proofErr w:type="spellStart"/>
      <w:r w:rsidRPr="008A1308">
        <w:rPr>
          <w:i/>
          <w:highlight w:val="yellow"/>
          <w:lang w:val="en-US"/>
        </w:rPr>
        <w:t>Recherche</w:t>
      </w:r>
      <w:proofErr w:type="spellEnd"/>
      <w:r w:rsidRPr="008A1308">
        <w:rPr>
          <w:i/>
          <w:highlight w:val="yellow"/>
          <w:lang w:val="en-US"/>
        </w:rPr>
        <w:t xml:space="preserve"> en </w:t>
      </w:r>
      <w:proofErr w:type="spellStart"/>
      <w:r w:rsidRPr="008A1308">
        <w:rPr>
          <w:i/>
          <w:highlight w:val="yellow"/>
          <w:lang w:val="en-US"/>
        </w:rPr>
        <w:t>Agronomie</w:t>
      </w:r>
      <w:proofErr w:type="spellEnd"/>
      <w:r w:rsidRPr="008A1308">
        <w:rPr>
          <w:i/>
          <w:highlight w:val="yellow"/>
          <w:lang w:val="en-US"/>
        </w:rPr>
        <w:t xml:space="preserve"> pour le </w:t>
      </w:r>
      <w:proofErr w:type="spellStart"/>
      <w:r w:rsidRPr="008A1308">
        <w:rPr>
          <w:i/>
          <w:highlight w:val="yellow"/>
          <w:lang w:val="en-US"/>
        </w:rPr>
        <w:t>Développement</w:t>
      </w:r>
      <w:proofErr w:type="spellEnd"/>
      <w:r w:rsidRPr="008A1308">
        <w:rPr>
          <w:i/>
          <w:highlight w:val="yellow"/>
          <w:lang w:val="en-US"/>
        </w:rPr>
        <w:t xml:space="preserve"> - CIRAD, Av. de France </w:t>
      </w:r>
      <w:proofErr w:type="gramStart"/>
      <w:r w:rsidRPr="008A1308">
        <w:rPr>
          <w:i/>
          <w:highlight w:val="yellow"/>
          <w:lang w:val="en-US"/>
        </w:rPr>
        <w:t>.., ...</w:t>
      </w:r>
      <w:proofErr w:type="gramEnd"/>
      <w:r w:rsidRPr="008A1308">
        <w:rPr>
          <w:i/>
          <w:highlight w:val="yellow"/>
          <w:lang w:val="en-US"/>
        </w:rPr>
        <w:t xml:space="preserve"> </w:t>
      </w:r>
      <w:proofErr w:type="spellStart"/>
      <w:r w:rsidRPr="008A1308">
        <w:rPr>
          <w:i/>
          <w:highlight w:val="yellow"/>
          <w:lang w:val="en-US"/>
        </w:rPr>
        <w:t>Kourou</w:t>
      </w:r>
      <w:proofErr w:type="spellEnd"/>
      <w:r w:rsidRPr="008A1308">
        <w:rPr>
          <w:i/>
          <w:highlight w:val="yellow"/>
          <w:lang w:val="en-US"/>
        </w:rPr>
        <w:t>, Fr. Guiana</w:t>
      </w:r>
    </w:p>
    <w:p w14:paraId="2A47F72D" w14:textId="77777777" w:rsidR="00D7084D" w:rsidRPr="00450098" w:rsidRDefault="00450098">
      <w:pPr>
        <w:rPr>
          <w:lang w:val="en-US"/>
        </w:rPr>
      </w:pPr>
      <w:proofErr w:type="gramStart"/>
      <w:r w:rsidRPr="00450098">
        <w:rPr>
          <w:i/>
          <w:vertAlign w:val="superscript"/>
          <w:lang w:val="en-US"/>
        </w:rPr>
        <w:t>4</w:t>
      </w:r>
      <w:r w:rsidRPr="00450098">
        <w:rPr>
          <w:i/>
          <w:lang w:val="en-US"/>
        </w:rPr>
        <w:t xml:space="preserve">Institute of Environmental System Research, University of Osnabruck, </w:t>
      </w:r>
      <w:proofErr w:type="spellStart"/>
      <w:r w:rsidRPr="00450098">
        <w:rPr>
          <w:i/>
          <w:lang w:val="en-US"/>
        </w:rPr>
        <w:t>Barbarastr</w:t>
      </w:r>
      <w:proofErr w:type="spellEnd"/>
      <w:r w:rsidRPr="00450098">
        <w:rPr>
          <w:i/>
          <w:lang w:val="en-US"/>
        </w:rPr>
        <w:t>.</w:t>
      </w:r>
      <w:proofErr w:type="gramEnd"/>
      <w:r w:rsidRPr="00450098">
        <w:rPr>
          <w:i/>
          <w:lang w:val="en-US"/>
        </w:rPr>
        <w:t xml:space="preserve"> 12, 49076 Osnabruck, Germany</w:t>
      </w:r>
    </w:p>
    <w:p w14:paraId="25E2439A" w14:textId="77777777" w:rsidR="00D7084D" w:rsidRPr="00450098" w:rsidRDefault="00450098">
      <w:pPr>
        <w:rPr>
          <w:lang w:val="en-US"/>
        </w:rPr>
      </w:pPr>
      <w:r w:rsidRPr="00450098">
        <w:rPr>
          <w:i/>
          <w:vertAlign w:val="superscript"/>
          <w:lang w:val="en-US"/>
        </w:rPr>
        <w:t>5</w:t>
      </w:r>
      <w:r w:rsidRPr="00450098">
        <w:rPr>
          <w:i/>
          <w:lang w:val="en-US"/>
        </w:rPr>
        <w:t xml:space="preserve">German Centre for Integrative Biodiversity Research </w:t>
      </w:r>
      <w:proofErr w:type="spellStart"/>
      <w:r w:rsidRPr="00450098">
        <w:rPr>
          <w:i/>
          <w:lang w:val="en-US"/>
        </w:rPr>
        <w:t>iDiv</w:t>
      </w:r>
      <w:proofErr w:type="spellEnd"/>
      <w:r w:rsidRPr="00450098">
        <w:rPr>
          <w:i/>
          <w:lang w:val="en-US"/>
        </w:rPr>
        <w:t xml:space="preserve">, University of Leipzig, </w:t>
      </w:r>
      <w:proofErr w:type="spellStart"/>
      <w:r w:rsidRPr="00450098">
        <w:rPr>
          <w:i/>
          <w:lang w:val="en-US"/>
        </w:rPr>
        <w:t>Deutscher</w:t>
      </w:r>
      <w:proofErr w:type="spellEnd"/>
      <w:r w:rsidRPr="00450098">
        <w:rPr>
          <w:i/>
          <w:lang w:val="en-US"/>
        </w:rPr>
        <w:t xml:space="preserve"> </w:t>
      </w:r>
      <w:proofErr w:type="spellStart"/>
      <w:r w:rsidRPr="00450098">
        <w:rPr>
          <w:i/>
          <w:lang w:val="en-US"/>
        </w:rPr>
        <w:t>Platz</w:t>
      </w:r>
      <w:proofErr w:type="spellEnd"/>
      <w:r w:rsidRPr="00450098">
        <w:rPr>
          <w:i/>
          <w:lang w:val="en-US"/>
        </w:rPr>
        <w:t xml:space="preserve"> 5e, 04103 Leipzig, Germany</w:t>
      </w:r>
    </w:p>
    <w:p w14:paraId="74484502" w14:textId="77777777" w:rsidR="00D7084D" w:rsidRPr="003E7649" w:rsidRDefault="00450098">
      <w:r w:rsidRPr="00450098">
        <w:rPr>
          <w:i/>
          <w:vertAlign w:val="superscript"/>
          <w:lang w:val="en-US"/>
        </w:rPr>
        <w:t>°</w:t>
      </w:r>
      <w:r w:rsidRPr="00450098">
        <w:rPr>
          <w:i/>
          <w:lang w:val="en-US"/>
        </w:rPr>
        <w:t xml:space="preserve">Corresponding author. </w:t>
      </w:r>
      <w:r w:rsidRPr="003E7649">
        <w:rPr>
          <w:i/>
        </w:rPr>
        <w:t xml:space="preserve">Tel. +49(0)341-235-1723; </w:t>
      </w:r>
      <w:r w:rsidR="008A1308" w:rsidRPr="003E7649">
        <w:rPr>
          <w:i/>
        </w:rPr>
        <w:t>E-Mail</w:t>
      </w:r>
      <w:r w:rsidRPr="003E7649">
        <w:rPr>
          <w:i/>
        </w:rPr>
        <w:t xml:space="preserve">: </w:t>
      </w:r>
      <w:hyperlink r:id="rId9">
        <w:r w:rsidRPr="003E7649">
          <w:rPr>
            <w:i/>
          </w:rPr>
          <w:t>ulrike.hiltner@ufz.de</w:t>
        </w:r>
      </w:hyperlink>
    </w:p>
    <w:p w14:paraId="138C444E" w14:textId="74C8BCCD" w:rsidR="00D7084D" w:rsidRDefault="00450098" w:rsidP="002C753F">
      <w:pPr>
        <w:pStyle w:val="berschrift1"/>
      </w:pPr>
      <w:bookmarkStart w:id="2" w:name="highlights"/>
      <w:bookmarkEnd w:id="2"/>
      <w:r>
        <w:t>Highlights</w:t>
      </w:r>
    </w:p>
    <w:p w14:paraId="07253171" w14:textId="54E42170" w:rsidR="0041586D" w:rsidRPr="00F469AE" w:rsidRDefault="00450098" w:rsidP="00F469AE">
      <w:pPr>
        <w:pStyle w:val="Listenabsatz"/>
        <w:numPr>
          <w:ilvl w:val="0"/>
          <w:numId w:val="21"/>
        </w:numPr>
        <w:rPr>
          <w:ins w:id="3" w:author="Ulrike Hiltner" w:date="2018-04-25T16:51:00Z"/>
          <w:b/>
          <w:bCs/>
        </w:rPr>
      </w:pPr>
      <w:del w:id="4" w:author="Ulrike Hiltner" w:date="2018-04-25T16:51:00Z">
        <w:r w:rsidRPr="00F469AE">
          <w:rPr>
            <w:lang w:val="en-US"/>
          </w:rPr>
          <w:delText>We analyze</w:delText>
        </w:r>
        <w:r w:rsidR="00BE1E0B" w:rsidRPr="00F469AE">
          <w:rPr>
            <w:lang w:val="en-US"/>
          </w:rPr>
          <w:delText>d</w:delText>
        </w:r>
      </w:del>
      <w:ins w:id="5" w:author="Ulrike Hiltner" w:date="2018-04-25T16:51:00Z">
        <w:r w:rsidR="0041586D" w:rsidRPr="0041586D">
          <w:t>Simulation of long-term aboveground</w:t>
        </w:r>
      </w:ins>
      <w:r w:rsidR="0041586D" w:rsidRPr="00F469AE">
        <w:t xml:space="preserve"> biomass </w:t>
      </w:r>
      <w:del w:id="6" w:author="Ulrike Hiltner" w:date="2018-04-25T16:51:00Z">
        <w:r w:rsidR="00BE1E0B" w:rsidRPr="00F469AE">
          <w:rPr>
            <w:lang w:val="en-US"/>
          </w:rPr>
          <w:delText>productivity</w:delText>
        </w:r>
      </w:del>
      <w:ins w:id="7" w:author="Ulrike Hiltner" w:date="2018-04-25T16:51:00Z">
        <w:r w:rsidR="0041586D" w:rsidRPr="0041586D">
          <w:t>changes for different logging intensities.</w:t>
        </w:r>
      </w:ins>
    </w:p>
    <w:p w14:paraId="38E66C01" w14:textId="4EE398EF" w:rsidR="0041586D" w:rsidRPr="00F469AE" w:rsidRDefault="0041586D" w:rsidP="00F469AE">
      <w:pPr>
        <w:pStyle w:val="Listenabsatz"/>
        <w:numPr>
          <w:ilvl w:val="0"/>
          <w:numId w:val="21"/>
        </w:numPr>
        <w:rPr>
          <w:ins w:id="8" w:author="Ulrike Hiltner" w:date="2018-04-25T16:51:00Z"/>
          <w:b/>
          <w:bCs/>
        </w:rPr>
      </w:pPr>
      <w:ins w:id="9" w:author="Ulrike Hiltner" w:date="2018-04-25T16:51:00Z">
        <w:r w:rsidRPr="0041586D">
          <w:t>Extrapolation of selected ecosystem functions</w:t>
        </w:r>
      </w:ins>
      <w:r w:rsidRPr="00F469AE">
        <w:t xml:space="preserve"> by </w:t>
      </w:r>
      <w:del w:id="10" w:author="Ulrike Hiltner" w:date="2018-04-25T16:51:00Z">
        <w:r w:rsidR="00450098" w:rsidRPr="00F469AE">
          <w:rPr>
            <w:lang w:val="en-US"/>
          </w:rPr>
          <w:delText>simulating</w:delText>
        </w:r>
      </w:del>
      <w:ins w:id="11" w:author="Ulrike Hiltner" w:date="2018-04-25T16:51:00Z">
        <w:r w:rsidRPr="0041586D">
          <w:t>varying the cutting threshold of commercial tree species.</w:t>
        </w:r>
      </w:ins>
    </w:p>
    <w:p w14:paraId="7ACA45CA" w14:textId="0C6EDB19" w:rsidR="0041586D" w:rsidRPr="00F469AE" w:rsidRDefault="0041586D" w:rsidP="00F469AE">
      <w:pPr>
        <w:pStyle w:val="Listenabsatz"/>
        <w:numPr>
          <w:ilvl w:val="0"/>
          <w:numId w:val="21"/>
        </w:numPr>
      </w:pPr>
      <w:ins w:id="12" w:author="Ulrike Hiltner" w:date="2018-04-25T16:51:00Z">
        <w:r w:rsidRPr="0041586D">
          <w:t>Novel method for quantifying the recovery times of a production</w:t>
        </w:r>
      </w:ins>
      <w:r w:rsidRPr="00F469AE">
        <w:t xml:space="preserve"> forest </w:t>
      </w:r>
      <w:del w:id="13" w:author="Ulrike Hiltner" w:date="2018-04-25T16:51:00Z">
        <w:r w:rsidR="00450098" w:rsidRPr="00F469AE">
          <w:rPr>
            <w:lang w:val="en-US"/>
          </w:rPr>
          <w:delText>growth</w:delText>
        </w:r>
      </w:del>
      <w:ins w:id="14" w:author="Ulrike Hiltner" w:date="2018-04-25T16:51:00Z">
        <w:r w:rsidRPr="0041586D">
          <w:t>in French Guiana</w:t>
        </w:r>
      </w:ins>
      <w:r w:rsidRPr="00F469AE">
        <w:t>.</w:t>
      </w:r>
    </w:p>
    <w:p w14:paraId="634A3F64" w14:textId="77777777" w:rsidR="00D7084D" w:rsidRPr="003E16C4" w:rsidRDefault="00BE1E0B" w:rsidP="00F469AE">
      <w:pPr>
        <w:rPr>
          <w:del w:id="15" w:author="Ulrike Hiltner" w:date="2018-04-25T16:51:00Z"/>
          <w:lang w:val="en-US"/>
        </w:rPr>
      </w:pPr>
      <w:del w:id="16" w:author="Ulrike Hiltner" w:date="2018-04-25T16:51:00Z">
        <w:r w:rsidRPr="003E16C4">
          <w:rPr>
            <w:lang w:val="en-US"/>
          </w:rPr>
          <w:delText xml:space="preserve">And </w:delText>
        </w:r>
        <w:r w:rsidR="00450098" w:rsidRPr="003E16C4">
          <w:rPr>
            <w:lang w:val="en-US"/>
          </w:rPr>
          <w:delText>evaluate long-term effects</w:delText>
        </w:r>
      </w:del>
      <w:ins w:id="17" w:author="Ulrike Hiltner" w:date="2018-04-25T16:51:00Z">
        <w:r w:rsidR="0041586D" w:rsidRPr="0041586D">
          <w:t>High</w:t>
        </w:r>
      </w:ins>
      <w:r w:rsidR="0041586D" w:rsidRPr="00F469AE">
        <w:t xml:space="preserve"> </w:t>
      </w:r>
      <w:proofErr w:type="spellStart"/>
      <w:r w:rsidR="0041586D" w:rsidRPr="00F469AE">
        <w:t>selective</w:t>
      </w:r>
      <w:proofErr w:type="spellEnd"/>
      <w:r w:rsidR="0041586D" w:rsidRPr="00F469AE">
        <w:t xml:space="preserve"> </w:t>
      </w:r>
      <w:del w:id="18" w:author="Ulrike Hiltner" w:date="2018-04-25T16:51:00Z">
        <w:r w:rsidR="00450098" w:rsidRPr="003E16C4">
          <w:rPr>
            <w:lang w:val="en-US"/>
          </w:rPr>
          <w:delText>logging in various scenarios.</w:delText>
        </w:r>
      </w:del>
    </w:p>
    <w:p w14:paraId="326ED471" w14:textId="77777777" w:rsidR="00D7084D" w:rsidRPr="003E16C4" w:rsidRDefault="00450098" w:rsidP="00F469AE">
      <w:pPr>
        <w:rPr>
          <w:del w:id="19" w:author="Ulrike Hiltner" w:date="2018-04-25T16:51:00Z"/>
          <w:lang w:val="en-US"/>
        </w:rPr>
      </w:pPr>
      <w:del w:id="20" w:author="Ulrike Hiltner" w:date="2018-04-25T16:51:00Z">
        <w:r w:rsidRPr="003E16C4">
          <w:rPr>
            <w:lang w:val="en-US"/>
          </w:rPr>
          <w:delText>The short-term output of the dynamic forest gap model is validated first time.</w:delText>
        </w:r>
      </w:del>
    </w:p>
    <w:p w14:paraId="60D8C937" w14:textId="77777777" w:rsidR="00D7084D" w:rsidRPr="003E16C4" w:rsidRDefault="00450098" w:rsidP="00F469AE">
      <w:pPr>
        <w:rPr>
          <w:del w:id="21" w:author="Ulrike Hiltner" w:date="2018-04-25T16:51:00Z"/>
          <w:lang w:val="en-US"/>
        </w:rPr>
      </w:pPr>
      <w:del w:id="22" w:author="Ulrike Hiltner" w:date="2018-04-25T16:51:00Z">
        <w:r w:rsidRPr="003E16C4">
          <w:rPr>
            <w:lang w:val="en-US"/>
          </w:rPr>
          <w:delText xml:space="preserve">This approach offers a novel tool for the evaluation of different </w:delText>
        </w:r>
        <w:r w:rsidR="008A1308" w:rsidRPr="003E16C4">
          <w:rPr>
            <w:lang w:val="en-US"/>
          </w:rPr>
          <w:delText>silviculture</w:delText>
        </w:r>
        <w:r w:rsidRPr="003E16C4">
          <w:rPr>
            <w:lang w:val="en-US"/>
          </w:rPr>
          <w:delText xml:space="preserve"> strategies.</w:delText>
        </w:r>
      </w:del>
    </w:p>
    <w:p w14:paraId="3CE45802" w14:textId="25F37B40" w:rsidR="0041586D" w:rsidRPr="00F469AE" w:rsidRDefault="00450098" w:rsidP="00F469AE">
      <w:pPr>
        <w:pStyle w:val="Listenabsatz"/>
        <w:numPr>
          <w:ilvl w:val="0"/>
          <w:numId w:val="21"/>
        </w:numPr>
      </w:pPr>
      <w:del w:id="23" w:author="Ulrike Hiltner" w:date="2018-04-25T16:51:00Z">
        <w:r w:rsidRPr="00F469AE">
          <w:rPr>
            <w:lang w:val="en-US"/>
          </w:rPr>
          <w:delText>A simulation experiment allows initial predictions about</w:delText>
        </w:r>
      </w:del>
      <w:ins w:id="24" w:author="Ulrike Hiltner" w:date="2018-04-25T16:51:00Z">
        <w:r w:rsidR="0041586D" w:rsidRPr="0041586D">
          <w:t>deforestation intensities prolong</w:t>
        </w:r>
      </w:ins>
      <w:r w:rsidR="0041586D" w:rsidRPr="00F469AE">
        <w:t xml:space="preserve"> the </w:t>
      </w:r>
      <w:del w:id="25" w:author="Ulrike Hiltner" w:date="2018-04-25T16:51:00Z">
        <w:r w:rsidRPr="00F469AE">
          <w:rPr>
            <w:lang w:val="en-US"/>
          </w:rPr>
          <w:delText>resilience or forest degradation.</w:delText>
        </w:r>
      </w:del>
      <w:ins w:id="26" w:author="Ulrike Hiltner" w:date="2018-04-25T16:51:00Z">
        <w:r w:rsidR="0041586D" w:rsidRPr="0041586D">
          <w:t xml:space="preserve">recovery time of ecosystem functions. </w:t>
        </w:r>
      </w:ins>
    </w:p>
    <w:p w14:paraId="1F1127B6" w14:textId="77777777" w:rsidR="0041586D" w:rsidRPr="00F469AE" w:rsidRDefault="0041586D" w:rsidP="00F469AE">
      <w:pPr>
        <w:pStyle w:val="Listenabsatz"/>
        <w:numPr>
          <w:ilvl w:val="0"/>
          <w:numId w:val="21"/>
        </w:numPr>
        <w:rPr>
          <w:ins w:id="27" w:author="Ulrike Hiltner" w:date="2018-04-25T16:51:00Z"/>
          <w:b/>
          <w:bCs/>
        </w:rPr>
      </w:pPr>
      <w:ins w:id="28" w:author="Ulrike Hiltner" w:date="2018-04-25T16:51:00Z">
        <w:r w:rsidRPr="0041586D">
          <w:t>Pioneer tree species benefit in particular, as the species group composition is shifting.</w:t>
        </w:r>
      </w:ins>
    </w:p>
    <w:p w14:paraId="702D2291" w14:textId="77777777" w:rsidR="00D7084D" w:rsidRDefault="00450098" w:rsidP="002C753F">
      <w:pPr>
        <w:pStyle w:val="berschrift1"/>
      </w:pPr>
      <w:bookmarkStart w:id="29" w:name="abstract"/>
      <w:bookmarkEnd w:id="29"/>
      <w:r w:rsidRPr="00450098">
        <w:t>Abstract</w:t>
      </w:r>
    </w:p>
    <w:p w14:paraId="0E941063" w14:textId="77777777" w:rsidR="00450098" w:rsidRPr="008D656B" w:rsidRDefault="00450098" w:rsidP="00450098">
      <w:pPr>
        <w:rPr>
          <w:lang w:val="en-US"/>
        </w:rPr>
      </w:pPr>
      <w:r w:rsidRPr="008D656B">
        <w:rPr>
          <w:lang w:val="en-US"/>
        </w:rPr>
        <w:t>There is an increasing concern, how far tropical production forests of the Amazon are managed sustainably. The Amazonian rain forest is an essential carbon reservoir, with a high degree of protective biodiversity, although it provides useful resources, e.g. for timber. The latter contributed to the fact that in the last five decades about one fifth of the Amazon forest has been lost. The implementation of effective silviculture strategies that are more economic and ecologically beneficial plays thus a central role to prevent loss of resilience or forest degradation. However, in order to identify effective silviculture strategies, there is a great need for methods supporting the decision-making process. One opportunity to estimate future forest stand structures is provided by dynamic forest growth models that are able to extrapolate field observation data in the long-term.</w:t>
      </w:r>
    </w:p>
    <w:p w14:paraId="6145553E" w14:textId="77777777" w:rsidR="003F1501" w:rsidRDefault="0062321B" w:rsidP="0062321B">
      <w:pPr>
        <w:rPr>
          <w:lang w:val="en-US"/>
        </w:rPr>
      </w:pPr>
      <w:r w:rsidRPr="0062321B">
        <w:rPr>
          <w:lang w:val="en-US"/>
        </w:rPr>
        <w:lastRenderedPageBreak/>
        <w:t>In this study, we applied the FORMIND forest growth model to a humid tropical lowland forest in the northeastern Amazon basin of French Guiana, Paracou. We analyzed simulation experiments for undisturbed forest growth and selective deforestation, which help us to understand the long-term effects of different damage intensities on the aboveground biomass production and tree species composition. For the first time we were able to validate simulation results of selective logging and undisturbed forest growth conditions with forest invento</w:t>
      </w:r>
      <w:r>
        <w:rPr>
          <w:lang w:val="en-US"/>
        </w:rPr>
        <w:t xml:space="preserve">ry data from the last 32 years. </w:t>
      </w:r>
      <w:r w:rsidRPr="0062321B">
        <w:rPr>
          <w:lang w:val="en-US"/>
        </w:rPr>
        <w:t xml:space="preserve">Our simulation results show that the model accurately maps aggregated forest attributes such as aboveground biomass and tree size distribution to the number of </w:t>
      </w:r>
      <w:r>
        <w:rPr>
          <w:lang w:val="en-US"/>
        </w:rPr>
        <w:t>stems</w:t>
      </w:r>
      <w:r w:rsidRPr="0062321B">
        <w:rPr>
          <w:lang w:val="en-US"/>
        </w:rPr>
        <w:t xml:space="preserve"> for both undisturbed forest growth and selective </w:t>
      </w:r>
      <w:r>
        <w:rPr>
          <w:lang w:val="en-US"/>
        </w:rPr>
        <w:t>logging</w:t>
      </w:r>
      <w:r w:rsidRPr="0062321B">
        <w:rPr>
          <w:lang w:val="en-US"/>
        </w:rPr>
        <w:t xml:space="preserve">. We demonstrate that strategies for forest management with </w:t>
      </w:r>
      <w:r w:rsidR="00F219B7" w:rsidRPr="0062321B">
        <w:rPr>
          <w:lang w:val="en-US"/>
        </w:rPr>
        <w:t>minimal</w:t>
      </w:r>
      <w:r w:rsidRPr="0062321B">
        <w:rPr>
          <w:lang w:val="en-US"/>
        </w:rPr>
        <w:t xml:space="preserve"> </w:t>
      </w:r>
      <w:r w:rsidR="00F219B7">
        <w:rPr>
          <w:lang w:val="en-US"/>
        </w:rPr>
        <w:t>logging</w:t>
      </w:r>
      <w:r w:rsidR="00F219B7" w:rsidRPr="0062321B">
        <w:rPr>
          <w:lang w:val="en-US"/>
        </w:rPr>
        <w:t xml:space="preserve"> </w:t>
      </w:r>
      <w:r w:rsidRPr="0062321B">
        <w:rPr>
          <w:lang w:val="en-US"/>
        </w:rPr>
        <w:t xml:space="preserve">intensity in the context of resilience have </w:t>
      </w:r>
      <w:r>
        <w:rPr>
          <w:lang w:val="en-US"/>
        </w:rPr>
        <w:t xml:space="preserve">long-term </w:t>
      </w:r>
      <w:r w:rsidRPr="0062321B">
        <w:rPr>
          <w:lang w:val="en-US"/>
        </w:rPr>
        <w:t xml:space="preserve">advantages over </w:t>
      </w:r>
      <w:r w:rsidR="00F219B7">
        <w:rPr>
          <w:lang w:val="en-US"/>
        </w:rPr>
        <w:t>intense</w:t>
      </w:r>
      <w:r w:rsidR="00F219B7" w:rsidRPr="0062321B">
        <w:rPr>
          <w:lang w:val="en-US"/>
        </w:rPr>
        <w:t xml:space="preserve"> </w:t>
      </w:r>
      <w:r w:rsidRPr="0062321B">
        <w:rPr>
          <w:lang w:val="en-US"/>
        </w:rPr>
        <w:t>strategies.</w:t>
      </w:r>
    </w:p>
    <w:p w14:paraId="3BE41CF7" w14:textId="77777777" w:rsidR="00D7084D" w:rsidRPr="00450098" w:rsidRDefault="00450098">
      <w:pPr>
        <w:rPr>
          <w:lang w:val="en-US"/>
        </w:rPr>
      </w:pPr>
      <w:r w:rsidRPr="00450098">
        <w:rPr>
          <w:b/>
          <w:i/>
          <w:lang w:val="en-US"/>
        </w:rPr>
        <w:t>Keywords:</w:t>
      </w:r>
      <w:r w:rsidRPr="00450098">
        <w:rPr>
          <w:i/>
          <w:lang w:val="en-US"/>
        </w:rPr>
        <w:t xml:space="preserve"> forest gap model FORMIND, </w:t>
      </w:r>
      <w:r w:rsidR="00BE1E0B">
        <w:rPr>
          <w:i/>
          <w:lang w:val="en-US"/>
        </w:rPr>
        <w:t xml:space="preserve">model parameterization, </w:t>
      </w:r>
      <w:r w:rsidRPr="00450098">
        <w:rPr>
          <w:i/>
          <w:lang w:val="en-US"/>
        </w:rPr>
        <w:t xml:space="preserve">simulation experiment, </w:t>
      </w:r>
      <w:r w:rsidR="00BE1E0B">
        <w:rPr>
          <w:i/>
          <w:lang w:val="en-US"/>
        </w:rPr>
        <w:t>logging</w:t>
      </w:r>
      <w:r w:rsidR="00BE1E0B" w:rsidRPr="00450098">
        <w:rPr>
          <w:i/>
          <w:lang w:val="en-US"/>
        </w:rPr>
        <w:t xml:space="preserve"> intensity</w:t>
      </w:r>
      <w:r w:rsidR="00BE1E0B">
        <w:rPr>
          <w:i/>
          <w:lang w:val="en-US"/>
        </w:rPr>
        <w:t>,</w:t>
      </w:r>
      <w:r w:rsidR="00BE1E0B" w:rsidRPr="00450098" w:rsidDel="00BE1E0B">
        <w:rPr>
          <w:i/>
          <w:lang w:val="en-US"/>
        </w:rPr>
        <w:t xml:space="preserve"> </w:t>
      </w:r>
      <w:r w:rsidR="00BE1E0B">
        <w:rPr>
          <w:i/>
          <w:lang w:val="en-US"/>
        </w:rPr>
        <w:t>recovery time</w:t>
      </w:r>
      <w:r w:rsidRPr="00450098">
        <w:rPr>
          <w:i/>
          <w:lang w:val="en-US"/>
        </w:rPr>
        <w:t xml:space="preserve">, biomass </w:t>
      </w:r>
      <w:r w:rsidR="00BE1E0B">
        <w:rPr>
          <w:i/>
          <w:lang w:val="en-US"/>
        </w:rPr>
        <w:t>productivity</w:t>
      </w:r>
      <w:r w:rsidRPr="00450098">
        <w:rPr>
          <w:i/>
          <w:lang w:val="en-US"/>
        </w:rPr>
        <w:t xml:space="preserve">, gross primary </w:t>
      </w:r>
      <w:r w:rsidR="00BE1E0B">
        <w:rPr>
          <w:i/>
          <w:lang w:val="en-US"/>
        </w:rPr>
        <w:t>production</w:t>
      </w:r>
      <w:r w:rsidRPr="00450098">
        <w:rPr>
          <w:i/>
          <w:lang w:val="en-US"/>
        </w:rPr>
        <w:t xml:space="preserve">, </w:t>
      </w:r>
      <w:r w:rsidR="00BE1E0B">
        <w:rPr>
          <w:i/>
          <w:lang w:val="en-US"/>
        </w:rPr>
        <w:t>leaf area index, Shannon index</w:t>
      </w:r>
    </w:p>
    <w:p w14:paraId="393809B8" w14:textId="77777777" w:rsidR="00D7084D" w:rsidRPr="00450098" w:rsidRDefault="00450098" w:rsidP="00BF439C">
      <w:pPr>
        <w:pStyle w:val="berschrift1"/>
        <w:numPr>
          <w:ilvl w:val="0"/>
          <w:numId w:val="15"/>
        </w:numPr>
      </w:pPr>
      <w:bookmarkStart w:id="30" w:name="header1"/>
      <w:bookmarkEnd w:id="30"/>
      <w:r w:rsidRPr="00450098">
        <w:t>Introduction</w:t>
      </w:r>
    </w:p>
    <w:p w14:paraId="35D9B774" w14:textId="4AF33EE0" w:rsidR="002C3F00" w:rsidRDefault="00450098" w:rsidP="00DA75B9">
      <w:pPr>
        <w:rPr>
          <w:lang w:val="en-US"/>
        </w:rPr>
      </w:pPr>
      <w:r w:rsidRPr="00450098">
        <w:rPr>
          <w:lang w:val="en-US"/>
        </w:rPr>
        <w:t xml:space="preserve">Intact forest ecosystems bind carbon in their living biomass and thus have a stabilizing effect on the global climate </w:t>
      </w:r>
      <w:r w:rsidR="00245E23">
        <w:rPr>
          <w:lang w:val="en-US"/>
        </w:rPr>
        <w:fldChar w:fldCharType="begin" w:fldLock="1"/>
      </w:r>
      <w:r w:rsidR="00245E23">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"978-1-107-66182-0", "author" : [ { "dropping-particle" : "", "family" : "Intergovernmental Panel on Climate Change.", "given" : "", "non-dropping-particle" : "", "parse-names" : false, "suffix" : "" } ], "id" : "ITEM-2", "issue" : "March 2013", "issued" : { "date-parts" : [ [ "2014" ] ] }, "page" : "2014", "title" : "Climate Change 2013: The Physical Science Basis: Working Group I Contribution to the IPCC Fifth Assessment Report", "type" : "article-journal" }, "uris" : [ "http://www.mendeley.com/documents/?uuid=b443feba-661e-4554-8e29-604c81e98f0c"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"mendeley" : { "formattedCitation" : "(Intergovernmental Panel on Climate Change., 2014; Pan et al., 2011; Watson et al., 2018)", "plainTextFormattedCitation" : "(Intergovernmental Panel on Climate Change., 2014; Pan et al., 2011; Watson et al., 2018)", "previouslyFormattedCitation" : "(Intergovernmental Panel on Climate Change., 2014; Pan et al., 2011; Watson et al., 2018)" }, "properties" : {  }, "schema" : "https://github.com/citation-style-language/schema/raw/master/csl-citation.json" }</w:instrText>
      </w:r>
      <w:r w:rsidR="00245E23">
        <w:rPr>
          <w:lang w:val="en-US"/>
        </w:rPr>
        <w:fldChar w:fldCharType="separate"/>
      </w:r>
      <w:r w:rsidR="00245E23" w:rsidRPr="00245E23">
        <w:rPr>
          <w:noProof/>
          <w:lang w:val="en-US"/>
        </w:rPr>
        <w:t>(Intergovernmental Panel on Climate Change., 2014; Pan et al., 2011; Watson et al., 2018)</w:t>
      </w:r>
      <w:r w:rsidR="00245E23">
        <w:rPr>
          <w:lang w:val="en-US"/>
        </w:rPr>
        <w:fldChar w:fldCharType="end"/>
      </w:r>
      <w:r w:rsidRPr="00450098">
        <w:rPr>
          <w:lang w:val="en-US"/>
        </w:rPr>
        <w:t xml:space="preserve">. In particular, tropical forests play an important role in the global carbon </w:t>
      </w:r>
      <w:r w:rsidR="00C9687F">
        <w:rPr>
          <w:lang w:val="en-US"/>
        </w:rPr>
        <w:t>cycle</w:t>
      </w:r>
      <w:r w:rsidR="00C9687F" w:rsidRPr="00450098">
        <w:rPr>
          <w:lang w:val="en-US"/>
        </w:rPr>
        <w:t xml:space="preserve"> </w:t>
      </w:r>
      <w:del w:id="31" w:author="Ulrike Hiltner" w:date="2018-04-25T16:51:00Z">
        <w:r w:rsidR="00245E23">
          <w:rPr>
            <w:lang w:val="en-US"/>
          </w:rPr>
          <w:fldChar w:fldCharType="begin" w:fldLock="1"/>
        </w:r>
        <w:r w:rsidR="00245E23">
          <w:rPr>
            <w:lang w:val="en-US"/>
          </w:rPr>
          <w:delInstrText>ADDIN CSL_CITATION { "citationItems" : [ { "id" : "ITEM-1",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"ITEM-1", "issue" : "8", "issued" : { "date-parts" : [ [ "2000" ] ] }, "page" : "332-337", "title" : "Tropical forests and atmospheric carbon dioxide", "type" : "article-journal", "volume" : "15" }, "uris" : [ "http://www.mendeley.com/documents/?uuid=85b786e0-b00b-49fb-a8d3-57b0a9210078" ] } ], "mendeley" : { "formattedCitation" : "(Malhi and Grace, 2000)", "plainTextFormattedCitation" : "(Malhi and Grace, 2000)", "previouslyFormattedCitation" : "(Malhi and Grace, 2000)" }, "properties" : {  }, "schema" : "https://github.com/citation-style-language/schema/raw/master/csl-citation.json" }</w:delInstrText>
        </w:r>
        <w:r w:rsidR="00245E23">
          <w:rPr>
            <w:lang w:val="en-US"/>
          </w:rPr>
          <w:fldChar w:fldCharType="separate"/>
        </w:r>
        <w:r w:rsidR="00245E23" w:rsidRPr="00245E23">
          <w:rPr>
            <w:noProof/>
            <w:lang w:val="en-US"/>
          </w:rPr>
          <w:delText>(Malhi and Grace, 2000)</w:delText>
        </w:r>
        <w:r w:rsidR="00245E23">
          <w:rPr>
            <w:lang w:val="en-US"/>
          </w:rPr>
          <w:fldChar w:fldCharType="end"/>
        </w:r>
        <w:r w:rsidRPr="00450098">
          <w:rPr>
            <w:lang w:val="en-US"/>
          </w:rPr>
          <w:delText xml:space="preserve">, as </w:delText>
        </w:r>
        <w:r w:rsidR="00C9687F">
          <w:rPr>
            <w:lang w:val="en-US"/>
          </w:rPr>
          <w:delText>they store</w:delText>
        </w:r>
        <w:r w:rsidRPr="00450098">
          <w:rPr>
            <w:lang w:val="en-US"/>
          </w:rPr>
          <w:delText xml:space="preserve"> about half of the Earth's terrestrial </w:delText>
        </w:r>
        <w:r w:rsidR="00C9687F">
          <w:rPr>
            <w:lang w:val="en-US"/>
          </w:rPr>
          <w:delText>carbon</w:delText>
        </w:r>
        <w:r w:rsidR="00C9687F" w:rsidRPr="00450098">
          <w:rPr>
            <w:lang w:val="en-US"/>
          </w:rPr>
          <w:delText xml:space="preserve"> </w:delText>
        </w:r>
        <w:r w:rsidR="00F96074">
          <w:rPr>
            <w:lang w:val="en-US"/>
          </w:rPr>
          <w:fldChar w:fldCharType="begin" w:fldLock="1"/>
        </w:r>
        <w:r w:rsidR="005C4DD8">
          <w:rPr>
            <w:lang w:val="en-US"/>
          </w:rPr>
          <w:del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"mendeley" : { "formattedCitation" : "(G. B. Bonan, 2008)", "plainTextFormattedCitation" : "(G. B. Bonan, 2008)", "previouslyFormattedCitation" : "(G. B. Bonan, 2008)" }, "properties" : {  }, "schema" : "https://github.com/citation-style-language/schema/raw/master/csl-citation.json" }</w:delInstrText>
        </w:r>
        <w:r w:rsidR="00F96074">
          <w:rPr>
            <w:lang w:val="en-US"/>
          </w:rPr>
          <w:fldChar w:fldCharType="separate"/>
        </w:r>
        <w:r w:rsidR="005C4DD8" w:rsidRPr="005C4DD8">
          <w:rPr>
            <w:noProof/>
            <w:lang w:val="en-US"/>
          </w:rPr>
          <w:delText>(G. B. Bonan, 2008)</w:delText>
        </w:r>
        <w:r w:rsidR="00F96074">
          <w:rPr>
            <w:lang w:val="en-US"/>
          </w:rPr>
          <w:fldChar w:fldCharType="end"/>
        </w:r>
        <w:r w:rsidRPr="00450098">
          <w:rPr>
            <w:lang w:val="en-US"/>
          </w:rPr>
          <w:delText xml:space="preserve">. </w:delText>
        </w:r>
        <w:r w:rsidR="002F3F2B">
          <w:rPr>
            <w:lang w:val="en-US"/>
          </w:rPr>
          <w:delText>However, a</w:delText>
        </w:r>
        <w:r w:rsidR="00C9687F" w:rsidRPr="00450098">
          <w:rPr>
            <w:lang w:val="en-US"/>
          </w:rPr>
          <w:delText>bout half of all humid tropical forests (&gt; 4.0 10</w:delText>
        </w:r>
        <w:r w:rsidR="00C9687F" w:rsidRPr="00450098">
          <w:rPr>
            <w:vertAlign w:val="superscript"/>
            <w:lang w:val="en-US"/>
          </w:rPr>
          <w:delText>8</w:delText>
        </w:r>
        <w:r w:rsidR="00C9687F" w:rsidRPr="00450098">
          <w:rPr>
            <w:lang w:val="en-US"/>
          </w:rPr>
          <w:delText xml:space="preserve"> ha) have been declared</w:delText>
        </w:r>
      </w:del>
      <w:ins w:id="32" w:author="Ulrike Hiltner" w:date="2018-04-25T16:51:00Z">
        <w:r w:rsidR="00245E23">
          <w:rPr>
            <w:lang w:val="en-US"/>
          </w:rPr>
          <w:fldChar w:fldCharType="begin" w:fldLock="1"/>
        </w:r>
        <w:r w:rsidR="00F031AC">
          <w:rPr>
            <w:lang w:val="en-US"/>
          </w:rPr>
          <w:instrText>ADDIN CSL_CITATION { "citationItems" : [ { "id" : "ITEM-1",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"ITEM-1", "issue" : "8", "issued" : { "date-parts" : [ [ "2000" ] ] }, "page" : "332-337", "title" : "Tropical forests and atmospheric carbon dioxide", "type" : "article-journal", "volume" : "15" }, "uris" : [ "http://www.mendeley.com/documents/?uuid=85b786e0-b00b-49fb-a8d3-57b0a9210078"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"(Houghton et al., 2015; Malhi and Grace, 2000)", "plainTextFormattedCitation" : "(Houghton et al., 2015; Malhi and Grace, 2000)", "previouslyFormattedCitation" : "(Houghton et al., 2015; Malhi and Grace, 2000)" }, "properties" : {  }, "schema" : "https://github.com/citation-style-language/schema/raw/master/csl-citation.json" }</w:instrText>
        </w:r>
        <w:r w:rsidR="00245E23">
          <w:rPr>
            <w:lang w:val="en-US"/>
          </w:rPr>
          <w:fldChar w:fldCharType="separate"/>
        </w:r>
        <w:r w:rsidR="00F031AC" w:rsidRPr="00F031AC">
          <w:rPr>
            <w:noProof/>
            <w:lang w:val="en-US"/>
          </w:rPr>
          <w:t>(Houghton et al., 2015; Malhi and Grace, 2000)</w:t>
        </w:r>
        <w:r w:rsidR="00245E23">
          <w:rPr>
            <w:lang w:val="en-US"/>
          </w:rPr>
          <w:fldChar w:fldCharType="end"/>
        </w:r>
        <w:r w:rsidRPr="00450098">
          <w:rPr>
            <w:lang w:val="en-US"/>
          </w:rPr>
          <w:t xml:space="preserve">, as </w:t>
        </w:r>
        <w:r w:rsidR="00C9687F">
          <w:rPr>
            <w:lang w:val="en-US"/>
          </w:rPr>
          <w:t>they store</w:t>
        </w:r>
        <w:r w:rsidRPr="00450098">
          <w:rPr>
            <w:lang w:val="en-US"/>
          </w:rPr>
          <w:t xml:space="preserve"> about </w:t>
        </w:r>
        <w:r w:rsidR="0087725C">
          <w:rPr>
            <w:lang w:val="en-US"/>
          </w:rPr>
          <w:t>42%</w:t>
        </w:r>
        <w:r w:rsidR="0087725C" w:rsidRPr="00450098">
          <w:rPr>
            <w:lang w:val="en-US"/>
          </w:rPr>
          <w:t xml:space="preserve"> </w:t>
        </w:r>
        <w:r w:rsidR="0087725C">
          <w:rPr>
            <w:lang w:val="en-US"/>
          </w:rPr>
          <w:t>(363</w:t>
        </w:r>
        <w:r w:rsidR="0087725C">
          <w:rPr>
            <w:rFonts w:cs="Times New Roman"/>
            <w:lang w:val="en-US"/>
          </w:rPr>
          <w:t>±</w:t>
        </w:r>
        <w:r w:rsidR="0087725C">
          <w:rPr>
            <w:lang w:val="en-US"/>
          </w:rPr>
          <w:t xml:space="preserve">28Pg C) </w:t>
        </w:r>
        <w:r w:rsidRPr="00450098">
          <w:rPr>
            <w:lang w:val="en-US"/>
          </w:rPr>
          <w:t xml:space="preserve">of the Earth's terrestrial </w:t>
        </w:r>
        <w:r w:rsidR="00C9687F">
          <w:rPr>
            <w:lang w:val="en-US"/>
          </w:rPr>
          <w:t>carbon</w:t>
        </w:r>
        <w:r w:rsidR="0087725C">
          <w:rPr>
            <w:lang w:val="en-US"/>
          </w:rPr>
          <w:t xml:space="preserve"> in their live biomass</w:t>
        </w:r>
        <w:r w:rsidR="00C9687F" w:rsidRPr="00450098">
          <w:rPr>
            <w:lang w:val="en-US"/>
          </w:rPr>
          <w:t xml:space="preserve"> </w:t>
        </w:r>
        <w:r w:rsidR="00F96074">
          <w:rPr>
            <w:lang w:val="en-US"/>
          </w:rPr>
          <w:fldChar w:fldCharType="begin" w:fldLock="1"/>
        </w:r>
        <w:r w:rsidR="0087725C">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"id" : "ITEM-2", "itemData" : { "DOI" : "10.1146/annurev-ecolsys-110512-135914", "ISBN" : "1543-592X 978-0-8243-1444-6", "ISSN" : "1543-592X", "abstract" : "Forests are the dominant terrestrial ecosystem on Earth. We review the environmental factors controlling their structure and global distribution and evaluate their current and future trajectory. Adaptations of trees to cli- mate and resource gradients, coupledwith disturbances and forest dynamics, create complex geographical patterns in forest assemblages and structures. These patterns are increasingly discernible through new satellite and air- borne observation systems, improved forest inventories, and global ecosys- tem models. Forest biomass is a complex property affected by forest dis- tribution, structure, and ecological processes. Since at least 1990, biomass density has consistently increased in global established forests, despite in- creasing mortality in some regions, suggesting that a global driver such as elevated CO2 may be enhancing biomass gains. Global forests have also ap- parently become more dynamic. Advanced information about the structure, distribution, and biomass of the world\u2019s forests provides critical ecological insights and opportunities for sustainable forest management and enhancing forest conservation and ecosystem services.",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"ITEM-2", "issue" : "1", "issued" : { "date-parts" : [ [ "2013" ] ] }, "page" : "593-622", "title" : "The Structure, Distribution, and Biomass of the World's Forests", "type" : "article-journal", "volume" : "44" }, "uris" : [ "http://www.mendeley.com/documents/?uuid=42840a2c-9797-4d2a-b118-c3fe573395da" ] } ], "mendeley" : { "formattedCitation" : "(G. B. Bonan, 2008; Pan et al., 2013)", "plainTextFormattedCitation" : "(G. B. Bonan, 2008; Pan et al., 2013)", "previouslyFormattedCitation" : "(G. B. Bonan, 2008; Pan et al., 2013)" }, "properties" : {  }, "schema" : "https://github.com/citation-style-language/schema/raw/master/csl-citation.json" }</w:instrText>
        </w:r>
        <w:r w:rsidR="00F96074">
          <w:rPr>
            <w:lang w:val="en-US"/>
          </w:rPr>
          <w:fldChar w:fldCharType="separate"/>
        </w:r>
        <w:r w:rsidR="0087725C" w:rsidRPr="0087725C">
          <w:rPr>
            <w:noProof/>
            <w:lang w:val="en-US"/>
          </w:rPr>
          <w:t>(G. B. Bonan, 2008; Pan et al., 2013)</w:t>
        </w:r>
        <w:r w:rsidR="00F96074">
          <w:rPr>
            <w:lang w:val="en-US"/>
          </w:rPr>
          <w:fldChar w:fldCharType="end"/>
        </w:r>
        <w:r w:rsidRPr="00450098">
          <w:rPr>
            <w:lang w:val="en-US"/>
          </w:rPr>
          <w:t xml:space="preserve">. </w:t>
        </w:r>
        <w:r w:rsidR="002F3F2B">
          <w:rPr>
            <w:lang w:val="en-US"/>
          </w:rPr>
          <w:t>However, a</w:t>
        </w:r>
        <w:r w:rsidR="00C9687F" w:rsidRPr="00450098">
          <w:rPr>
            <w:lang w:val="en-US"/>
          </w:rPr>
          <w:t>bout half of all humid tropical forests (&gt; 4.0 10</w:t>
        </w:r>
        <w:r w:rsidR="00C9687F" w:rsidRPr="00450098">
          <w:rPr>
            <w:vertAlign w:val="superscript"/>
            <w:lang w:val="en-US"/>
          </w:rPr>
          <w:t>8</w:t>
        </w:r>
        <w:r w:rsidR="00C9687F" w:rsidRPr="00450098">
          <w:rPr>
            <w:lang w:val="en-US"/>
          </w:rPr>
          <w:t xml:space="preserve"> ha) </w:t>
        </w:r>
        <w:r w:rsidR="001063D4">
          <w:rPr>
            <w:lang w:val="en-US"/>
          </w:rPr>
          <w:t>can be designated</w:t>
        </w:r>
      </w:ins>
      <w:r w:rsidR="00C9687F" w:rsidRPr="00450098">
        <w:rPr>
          <w:lang w:val="en-US"/>
        </w:rPr>
        <w:t xml:space="preserve"> as production forests </w:t>
      </w:r>
      <w:del w:id="33" w:author="Ulrike Hiltner" w:date="2018-04-25T16:51:00Z">
        <w:r w:rsidR="00245E23">
          <w:rPr>
            <w:lang w:val="en-US"/>
          </w:rPr>
          <w:fldChar w:fldCharType="begin" w:fldLock="1"/>
        </w:r>
        <w:r w:rsidR="00245E23">
          <w:rPr>
            <w:lang w:val="en-US"/>
          </w:rPr>
          <w:delInstrText>ADDIN CSL_CITATION { "citationItems" : [ { "id" : "ITEM-1", "itemData" : { "DOI" : "10.1017/S0032247400051135", "ISBN" : "4902045788", "ISSN" : "0146-9592",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 : "June", "issued" : { "date-parts" : [ [ "2011" ] ] }, "number-of-pages" : "418", "title" : "Status of Tropical Forest Management 2011", "type" : "book", "volume" : "38" }, "uris" : [ "http://www.mendeley.com/documents/?uuid=eddb9e37-680e-4497-92e6-9f6c1b72bf51" ] } ], "mendeley" : { "formattedCitation" : "(Blaser et al., 2011)", "plainTextFormattedCitation" : "(Blaser et al., 2011)", "previouslyFormattedCitation" : "(Blaser et al., 2011)" }, "properties" : {  }, "schema" : "https://github.com/citation-style-language/schema/raw/master/csl-citation.json" }</w:delInstrText>
        </w:r>
        <w:r w:rsidR="00245E23">
          <w:rPr>
            <w:lang w:val="en-US"/>
          </w:rPr>
          <w:fldChar w:fldCharType="separate"/>
        </w:r>
        <w:r w:rsidR="00245E23" w:rsidRPr="00245E23">
          <w:rPr>
            <w:noProof/>
            <w:lang w:val="en-US"/>
          </w:rPr>
          <w:delText>(Blaser et al., 2011)</w:delText>
        </w:r>
        <w:r w:rsidR="00245E23">
          <w:rPr>
            <w:lang w:val="en-US"/>
          </w:rPr>
          <w:fldChar w:fldCharType="end"/>
        </w:r>
        <w:r w:rsidR="00C9687F" w:rsidRPr="00450098">
          <w:rPr>
            <w:lang w:val="en-US"/>
          </w:rPr>
          <w:delText xml:space="preserve">. </w:delText>
        </w:r>
        <w:r w:rsidR="002F3F2B">
          <w:rPr>
            <w:lang w:val="en-US"/>
          </w:rPr>
          <w:delText>Hence, t</w:delText>
        </w:r>
        <w:r w:rsidR="002F3F2B" w:rsidRPr="002F3F2B">
          <w:rPr>
            <w:lang w:val="en-US"/>
          </w:rPr>
          <w:delText>here is a risk that these production</w:delText>
        </w:r>
      </w:del>
      <w:ins w:id="34" w:author="Ulrike Hiltner" w:date="2018-04-25T16:51:00Z">
        <w:r w:rsidR="00245E23">
          <w:rPr>
            <w:lang w:val="en-US"/>
          </w:rPr>
          <w:fldChar w:fldCharType="begin" w:fldLock="1"/>
        </w:r>
        <w:r w:rsidR="00AC5702">
          <w:rPr>
            <w:lang w:val="en-US"/>
          </w:rPr>
          <w:instrText>ADDIN CSL_CITATION { "citationItems" : [ { "id" : "ITEM-1", "itemData" : { "DOI" : "10.1017/S0032247400051135", "ISBN" : "4902045788", "ISSN" : "0032-2474",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"Robinson", "given" : "J. M.", "non-dropping-particle" : "", "parse-names" : false, "suffix" : "" } ], "container-title" : "Polar Record", "id" : "ITEM-1", "issue" : "66", "issued" : { "date-parts" : [ [ "1960", "9", "27" ] ] }, "page" : "231", "title" : "Forest Resources of the Mackenzie River Basin, Northwest Territories", "type" : "article-journal", "volume" : "10" }, "uris" : [ "http://www.mendeley.com/documents/?uuid=eddb9e37-680e-4497-92e6-9f6c1b72bf51" ] } ], "mendeley" : { "formattedCitation" : "(Robinson, 1960)", "plainTextFormattedCitation" : "(Robinson, 1960)", "previouslyFormattedCitation" : "(Robinson, 1960)" }, "properties" : {  }, "schema" : "https://github.com/citation-style-language/schema/raw/master/csl-citation.json" }</w:instrText>
        </w:r>
        <w:r w:rsidR="00245E23">
          <w:rPr>
            <w:lang w:val="en-US"/>
          </w:rPr>
          <w:fldChar w:fldCharType="separate"/>
        </w:r>
        <w:r w:rsidR="00AC5702" w:rsidRPr="00AC5702">
          <w:rPr>
            <w:noProof/>
            <w:lang w:val="en-US"/>
          </w:rPr>
          <w:t>(Robinson, 1960)</w:t>
        </w:r>
        <w:r w:rsidR="00245E23">
          <w:rPr>
            <w:lang w:val="en-US"/>
          </w:rPr>
          <w:fldChar w:fldCharType="end"/>
        </w:r>
        <w:r w:rsidR="00C9687F" w:rsidRPr="00450098">
          <w:rPr>
            <w:lang w:val="en-US"/>
          </w:rPr>
          <w:t xml:space="preserve">. </w:t>
        </w:r>
        <w:r w:rsidR="002F3F2B">
          <w:rPr>
            <w:lang w:val="en-US"/>
          </w:rPr>
          <w:t>Hence, t</w:t>
        </w:r>
        <w:r w:rsidR="002F3F2B" w:rsidRPr="002F3F2B">
          <w:rPr>
            <w:lang w:val="en-US"/>
          </w:rPr>
          <w:t xml:space="preserve">here is a risk that </w:t>
        </w:r>
        <w:r w:rsidR="001063D4">
          <w:rPr>
            <w:lang w:val="en-US"/>
          </w:rPr>
          <w:t>large areas of these</w:t>
        </w:r>
      </w:ins>
      <w:r w:rsidR="001063D4">
        <w:rPr>
          <w:lang w:val="en-US"/>
        </w:rPr>
        <w:t xml:space="preserve"> forests</w:t>
      </w:r>
      <w:r w:rsidR="002F3F2B" w:rsidRPr="002F3F2B">
        <w:rPr>
          <w:lang w:val="en-US"/>
        </w:rPr>
        <w:t xml:space="preserve"> will lose </w:t>
      </w:r>
      <w:r w:rsidR="002F3F2B">
        <w:rPr>
          <w:lang w:val="en-US"/>
        </w:rPr>
        <w:t xml:space="preserve">their function as carbon stores </w:t>
      </w:r>
      <w:del w:id="35" w:author="Ulrike Hiltner" w:date="2018-04-25T16:51:00Z">
        <w:r w:rsidR="008228A5">
          <w:rPr>
            <w:lang w:val="en-US"/>
          </w:rPr>
          <w:fldChar w:fldCharType="begin" w:fldLock="1"/>
        </w:r>
        <w:r w:rsidR="008228A5">
          <w:rPr>
            <w:lang w:val="en-US"/>
          </w:rPr>
          <w:del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"(Putz et al., 2008)", "plainTextFormattedCitation" : "(Putz et al., 2008)", "previouslyFormattedCitation" : "(Putz et al., 2008)" }, "properties" : {  }, "schema" : "https://github.com/citation-style-language/schema/raw/master/csl-citation.json" }</w:delInstrText>
        </w:r>
        <w:r w:rsidR="008228A5">
          <w:rPr>
            <w:lang w:val="en-US"/>
          </w:rPr>
          <w:fldChar w:fldCharType="separate"/>
        </w:r>
        <w:r w:rsidR="008228A5" w:rsidRPr="008228A5">
          <w:rPr>
            <w:noProof/>
            <w:lang w:val="en-US"/>
          </w:rPr>
          <w:delText>(Putz et al., 2008)</w:delText>
        </w:r>
        <w:r w:rsidR="008228A5">
          <w:rPr>
            <w:lang w:val="en-US"/>
          </w:rPr>
          <w:fldChar w:fldCharType="end"/>
        </w:r>
        <w:r w:rsidRPr="00450098">
          <w:rPr>
            <w:lang w:val="en-US"/>
          </w:rPr>
          <w:delText xml:space="preserve">. </w:delText>
        </w:r>
        <w:r w:rsidR="002F3F2B" w:rsidRPr="002F3F2B">
          <w:rPr>
            <w:lang w:val="en-US"/>
          </w:rPr>
          <w:delText xml:space="preserve">Depending on the type of management, it depends very much on the </w:delText>
        </w:r>
        <w:r w:rsidR="002F3F2B">
          <w:rPr>
            <w:lang w:val="en-US"/>
          </w:rPr>
          <w:delText>present</w:delText>
        </w:r>
        <w:r w:rsidR="002F3F2B" w:rsidRPr="002F3F2B">
          <w:rPr>
            <w:lang w:val="en-US"/>
          </w:rPr>
          <w:delText xml:space="preserve"> strategy (e. g. logging intensity), whether they represent</w:delText>
        </w:r>
      </w:del>
      <w:ins w:id="36" w:author="Ulrike Hiltner" w:date="2018-04-25T16:51:00Z">
        <w:r w:rsidR="008228A5">
          <w:rPr>
            <w:lang w:val="en-US"/>
          </w:rPr>
          <w:fldChar w:fldCharType="begin" w:fldLock="1"/>
        </w:r>
        <w:r w:rsidR="006752A5">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"plainTextFormattedCitation" : "(Francis E. Putz et al., 2008)", "previouslyFormattedCitation" : "(Francis E. Putz et al., 2008)" }, "properties" : {  }, "schema" : "https://github.com/citation-style-language/schema/raw/master/csl-citation.json" }</w:instrText>
        </w:r>
        <w:r w:rsidR="008228A5">
          <w:rPr>
            <w:lang w:val="en-US"/>
          </w:rPr>
          <w:fldChar w:fldCharType="separate"/>
        </w:r>
        <w:r w:rsidR="006752A5" w:rsidRPr="006752A5">
          <w:rPr>
            <w:noProof/>
            <w:lang w:val="en-US"/>
          </w:rPr>
          <w:t>(Francis E. Putz et al., 2008)</w:t>
        </w:r>
        <w:r w:rsidR="008228A5">
          <w:rPr>
            <w:lang w:val="en-US"/>
          </w:rPr>
          <w:fldChar w:fldCharType="end"/>
        </w:r>
        <w:r w:rsidRPr="00450098">
          <w:rPr>
            <w:lang w:val="en-US"/>
          </w:rPr>
          <w:t xml:space="preserve">. </w:t>
        </w:r>
        <w:r w:rsidR="001063D4">
          <w:rPr>
            <w:lang w:val="en-US"/>
          </w:rPr>
          <w:t>It</w:t>
        </w:r>
        <w:r w:rsidR="002F3F2B" w:rsidRPr="002F3F2B">
          <w:rPr>
            <w:lang w:val="en-US"/>
          </w:rPr>
          <w:t xml:space="preserve"> depends on the </w:t>
        </w:r>
        <w:r w:rsidR="002F3F2B">
          <w:rPr>
            <w:lang w:val="en-US"/>
          </w:rPr>
          <w:t>present</w:t>
        </w:r>
        <w:r w:rsidR="002F3F2B" w:rsidRPr="002F3F2B">
          <w:rPr>
            <w:lang w:val="en-US"/>
          </w:rPr>
          <w:t xml:space="preserve"> </w:t>
        </w:r>
        <w:r w:rsidR="001063D4">
          <w:rPr>
            <w:lang w:val="en-US"/>
          </w:rPr>
          <w:t xml:space="preserve">management </w:t>
        </w:r>
        <w:r w:rsidR="002F3F2B" w:rsidRPr="002F3F2B">
          <w:rPr>
            <w:lang w:val="en-US"/>
          </w:rPr>
          <w:t>strategy (e. g. logging intensity</w:t>
        </w:r>
        <w:r w:rsidR="001F6316">
          <w:rPr>
            <w:lang w:val="en-US"/>
          </w:rPr>
          <w:t>, cutting cycles</w:t>
        </w:r>
        <w:r w:rsidR="002F3F2B" w:rsidRPr="002F3F2B">
          <w:rPr>
            <w:lang w:val="en-US"/>
          </w:rPr>
          <w:t xml:space="preserve">), whether they </w:t>
        </w:r>
        <w:r w:rsidR="001063D4">
          <w:rPr>
            <w:lang w:val="en-US"/>
          </w:rPr>
          <w:t>are</w:t>
        </w:r>
      </w:ins>
      <w:r w:rsidR="002F3F2B" w:rsidRPr="002F3F2B">
        <w:rPr>
          <w:lang w:val="en-US"/>
        </w:rPr>
        <w:t xml:space="preserve"> carbon sinks or sources </w:t>
      </w:r>
      <w:r w:rsidR="008228A5">
        <w:rPr>
          <w:lang w:val="en-US"/>
        </w:rPr>
        <w:fldChar w:fldCharType="begin" w:fldLock="1"/>
      </w:r>
      <w:r w:rsidR="005C4DD8">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"mendeley" : { "formattedCitation" : "(G. B. Bonan, 2008)", "plainTextFormattedCitation" : "(G. B. Bonan, 2008)", "previouslyFormattedCitation" : "(G. B. Bonan, 2008)" }, "properties" : {  }, "schema" : "https://github.com/citation-style-language/schema/raw/master/csl-citation.json" }</w:instrText>
      </w:r>
      <w:r w:rsidR="008228A5">
        <w:rPr>
          <w:lang w:val="en-US"/>
        </w:rPr>
        <w:fldChar w:fldCharType="separate"/>
      </w:r>
      <w:r w:rsidR="005C4DD8" w:rsidRPr="005C4DD8">
        <w:rPr>
          <w:noProof/>
          <w:lang w:val="en-US"/>
        </w:rPr>
        <w:t>(G. B. Bonan, 2008)</w:t>
      </w:r>
      <w:r w:rsidR="008228A5">
        <w:rPr>
          <w:lang w:val="en-US"/>
        </w:rPr>
        <w:fldChar w:fldCharType="end"/>
      </w:r>
      <w:r w:rsidR="002F3F2B" w:rsidRPr="002F3F2B">
        <w:rPr>
          <w:lang w:val="en-US"/>
        </w:rPr>
        <w:t>.</w:t>
      </w:r>
      <w:r w:rsidRPr="00450098">
        <w:rPr>
          <w:lang w:val="en-US"/>
        </w:rPr>
        <w:t xml:space="preserve"> </w:t>
      </w:r>
      <w:r w:rsidR="002F3F2B">
        <w:rPr>
          <w:lang w:val="en-US"/>
        </w:rPr>
        <w:t>I</w:t>
      </w:r>
      <w:r w:rsidRPr="00450098">
        <w:rPr>
          <w:lang w:val="en-US"/>
        </w:rPr>
        <w:t>n the context of climate protection and biodiversity conservation strategies, forest management plays therefore a</w:t>
      </w:r>
      <w:r w:rsidR="00AA7185">
        <w:rPr>
          <w:lang w:val="en-US"/>
        </w:rPr>
        <w:t>n</w:t>
      </w:r>
      <w:r w:rsidRPr="00450098">
        <w:rPr>
          <w:lang w:val="en-US"/>
        </w:rPr>
        <w:t xml:space="preserve"> </w:t>
      </w:r>
      <w:r w:rsidR="00AA7185">
        <w:rPr>
          <w:lang w:val="en-US"/>
        </w:rPr>
        <w:t>important</w:t>
      </w:r>
      <w:r w:rsidR="00AA7185" w:rsidRPr="00450098">
        <w:rPr>
          <w:lang w:val="en-US"/>
        </w:rPr>
        <w:t xml:space="preserve"> </w:t>
      </w:r>
      <w:r w:rsidRPr="00450098">
        <w:rPr>
          <w:lang w:val="en-US"/>
        </w:rPr>
        <w:t xml:space="preserve">role. Against this background, two </w:t>
      </w:r>
      <w:del w:id="37" w:author="Ulrike Hiltner" w:date="2018-04-25T16:51:00Z">
        <w:r w:rsidRPr="00450098">
          <w:rPr>
            <w:lang w:val="en-US"/>
          </w:rPr>
          <w:delText>current issues are: (</w:delText>
        </w:r>
        <w:r w:rsidRPr="00450098">
          <w:rPr>
            <w:i/>
            <w:lang w:val="en-US"/>
          </w:rPr>
          <w:delText>i.</w:delText>
        </w:r>
        <w:r w:rsidRPr="00450098">
          <w:rPr>
            <w:lang w:val="en-US"/>
          </w:rPr>
          <w:delText xml:space="preserve">) An incomplete understanding of the long-term effects of </w:delText>
        </w:r>
        <w:r w:rsidR="002F3F2B">
          <w:rPr>
            <w:lang w:val="en-US"/>
          </w:rPr>
          <w:delText>present</w:delText>
        </w:r>
      </w:del>
      <w:ins w:id="38" w:author="Ulrike Hiltner" w:date="2018-04-25T16:51:00Z">
        <w:r w:rsidR="001063D4">
          <w:rPr>
            <w:lang w:val="en-US"/>
          </w:rPr>
          <w:t>challenges</w:t>
        </w:r>
        <w:r w:rsidRPr="00450098">
          <w:rPr>
            <w:lang w:val="en-US"/>
          </w:rPr>
          <w:t xml:space="preserve"> are</w:t>
        </w:r>
        <w:r w:rsidR="001063D4">
          <w:rPr>
            <w:lang w:val="en-US"/>
          </w:rPr>
          <w:t xml:space="preserve"> discussed</w:t>
        </w:r>
        <w:r w:rsidRPr="00450098">
          <w:rPr>
            <w:lang w:val="en-US"/>
          </w:rPr>
          <w:t>: (</w:t>
        </w:r>
        <w:r w:rsidRPr="00450098">
          <w:rPr>
            <w:i/>
            <w:lang w:val="en-US"/>
          </w:rPr>
          <w:t>i.</w:t>
        </w:r>
        <w:r w:rsidRPr="00450098">
          <w:rPr>
            <w:lang w:val="en-US"/>
          </w:rPr>
          <w:t xml:space="preserve">) </w:t>
        </w:r>
        <w:r w:rsidR="002C3F00" w:rsidRPr="002C3F00">
          <w:rPr>
            <w:lang w:val="en-US"/>
          </w:rPr>
          <w:t>There is an inappropriate economic use of the resource wood</w:t>
        </w:r>
        <w:r w:rsidR="002C3F00" w:rsidRPr="00450098" w:rsidDel="002C3F00">
          <w:rPr>
            <w:lang w:val="en-US"/>
          </w:rPr>
          <w:t xml:space="preserve"> </w:t>
        </w:r>
        <w:r w:rsidR="002C3F00">
          <w:rPr>
            <w:lang w:val="en-US"/>
          </w:rPr>
          <w:fldChar w:fldCharType="begin" w:fldLock="1"/>
        </w:r>
        <w:r w:rsidR="002C3F00">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"ITEM-4",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Molina, 2009; Reischl, 2012; Steffen et al., 2015)", "plainTextFormattedCitation" : "(Huth et al., 2004; Molina, 2009; Reischl, 2012; Steffen et al., 2015)", "previouslyFormattedCitation" : "(Huth et al., 2004; Molina, 2009; Reischl, 2012; Steffen et al., 2015)" }, "properties" : {  }, "schema" : "https://github.com/citation-style-language/schema/raw/master/csl-citation.json" }</w:instrText>
        </w:r>
        <w:r w:rsidR="002C3F00">
          <w:rPr>
            <w:lang w:val="en-US"/>
          </w:rPr>
          <w:fldChar w:fldCharType="separate"/>
        </w:r>
        <w:r w:rsidR="002C3F00" w:rsidRPr="008228A5">
          <w:rPr>
            <w:noProof/>
            <w:lang w:val="en-US"/>
          </w:rPr>
          <w:t>(Huth et al., 2004; Molina, 2009; Reischl, 2012; Steffen et al., 2015)</w:t>
        </w:r>
        <w:r w:rsidR="002C3F00">
          <w:rPr>
            <w:lang w:val="en-US"/>
          </w:rPr>
          <w:fldChar w:fldCharType="end"/>
        </w:r>
        <w:r w:rsidR="002C3F00">
          <w:rPr>
            <w:lang w:val="en-US"/>
          </w:rPr>
          <w:t>,</w:t>
        </w:r>
        <w:r w:rsidRPr="00450098">
          <w:rPr>
            <w:lang w:val="en-US"/>
          </w:rPr>
          <w:t xml:space="preserve"> </w:t>
        </w:r>
        <w:r w:rsidR="002C3F00">
          <w:rPr>
            <w:lang w:val="en-US"/>
          </w:rPr>
          <w:t xml:space="preserve">and </w:t>
        </w:r>
        <w:r w:rsidRPr="00450098">
          <w:rPr>
            <w:lang w:val="en-US"/>
          </w:rPr>
          <w:t>(</w:t>
        </w:r>
        <w:r w:rsidRPr="00450098">
          <w:rPr>
            <w:i/>
            <w:lang w:val="en-US"/>
          </w:rPr>
          <w:t>ii.</w:t>
        </w:r>
        <w:r w:rsidRPr="00450098">
          <w:rPr>
            <w:lang w:val="en-US"/>
          </w:rPr>
          <w:t xml:space="preserve">) </w:t>
        </w:r>
        <w:r w:rsidR="002C3F00" w:rsidRPr="002C3F00">
          <w:rPr>
            <w:lang w:val="en-US"/>
          </w:rPr>
          <w:t>an incomplete understanding of the long-term effects of</w:t>
        </w:r>
      </w:ins>
      <w:r w:rsidR="002C3F00" w:rsidRPr="002C3F00">
        <w:rPr>
          <w:lang w:val="en-US"/>
        </w:rPr>
        <w:t xml:space="preserve"> forest management strategies on the growth of tropical forests</w:t>
      </w:r>
      <w:r w:rsidRPr="00450098">
        <w:rPr>
          <w:lang w:val="en-US"/>
        </w:rPr>
        <w:t xml:space="preserve"> </w:t>
      </w:r>
      <w:del w:id="39" w:author="Ulrike Hiltner" w:date="2018-04-25T16:51:00Z">
        <w:r w:rsidR="008228A5">
          <w:rPr>
            <w:lang w:val="en-US"/>
          </w:rPr>
          <w:fldChar w:fldCharType="begin" w:fldLock="1"/>
        </w:r>
        <w:r w:rsidR="008228A5">
          <w:rPr>
            <w:lang w:val="en-US"/>
          </w:rPr>
          <w:delInstrText>ADDIN CSL_CITATION { "citationItems" : [ { "id" : "ITEM-1", "itemData" : { "ISBN" : "978-90-5113-101-7", "ISSN" : "1383-6811", "abstract" : "Preface Suriname is one of the most forested tropical countries. So far, deforestation has not been severe, probably because of the relatively small population, lack or inadequacy of a road infrastructure in the hinterlands, and low pressure for converting the forest into agricultural land. Moreover, harvestable commercial volumes in its forests are rather low as compared to some other tropical forest areas. Nevertheless, the timber value of these forests has long been recognized, and after the Second World War it was decided to develop a logging industry in the so-called Forest Belt, a 50 \u2013 200 kilometers wide, accessible zone of lowland rainforests across the northern part of the country. The Suriname Forest Service (\u2018s Lands Bosbeheer, LBB) developed and for some time stood as a model forestry institution in the region. It aimed at the application of evidence-based. In v subsequent years Gerold Zondervan, then at CELOS, later at WWF Guianas, played a very significant role in preserving the experimental plots at Mapane and Kabo, emphasized their importance for forestry research, and encouraged re-starting the investigations. The results of these research projects in the tropical forest of Suriname have been reported in four Ph.D.-dissertations (issued in the series Ecology and Management of the Tropical Rain Forest in Suriname), many M.Sc.-theses, a number of publications in professional journals and books, and many internal reports (see Annex 1). But they have never been integrated in a comprehensive publication, evaluating the results so far obtained. In recent decades the interest in and importance of reduced impact logging and sustainable forest management strongly increased, and the interest in the CMS also grew, in Suriname and in other Latin American countries. As the documentation on this system was so widely scattered, it has proved difficult to readily gather an adequate account of the usefulness of the system. There was a clear need for a synthesis, bringing together a description of the CMS principles, its underlying yield model, its associated silvicultural treatments, as well as a balanced assessment of its long-term effects on the silvicultural and ecological dynamics and biological value of the managed forests, as apparent from the various studies carried out in the experimental stands. Such a synthesis would show the potential of the CMS to serve as a proper guide for forestry management in the region and beyond. At long last, the dec\u2026", "author" : [ { "dropping-particle" : "", "family" : "Werger", "given" : "Marinus J.A.", "non-dropping-particle" : "", "parse-names" : false, "suffix" : "" }, { "dropping-particle" : "", "family" : "Poels", "given" : "RLH", "non-dropping-particle" : "", "parse-names" : false, "suffix" : "" }, { "dropping-particle" : "", "family" : "Ketner", "given" : "P", "non-dropping-particle" : "", "parse-names" : false, "suffix" : "" }, { "dropping-particle" : "", "family" : "Jonkers", "given" : "WBJ", "non-dropping-particle" : "", "parse-names" : false, "suffix" : "" } ], "container-title" : "Tropenbos Series 25", "id" : "ITEM-1", "issued" : { "date-parts" : [ [ "2011" ] ] }, "number-of-pages" : "100-135", "title" : "Sustainable Management of Tropical Rainforests: the CELOS Management System.", "type" : "book" }, "uris" : [ "http://www.mendeley.com/documents/?uuid=418e2d4f-2ec8-4dc6-bc62-c73c73cf6103" ] } ], "mendeley" : { "formattedCitation" : "(Werger et al., 2011)", "plainTextFormattedCitation" : "(Werger et al., 2011)", "previouslyFormattedCitation" : "(Werger et al., 2011)" }, "properties" : {  }, "schema" : "https://github.com/citation-style-language/schema/raw/master/csl-citation.json" }</w:delInstrText>
        </w:r>
        <w:r w:rsidR="008228A5">
          <w:rPr>
            <w:lang w:val="en-US"/>
          </w:rPr>
          <w:fldChar w:fldCharType="separate"/>
        </w:r>
        <w:r w:rsidR="008228A5" w:rsidRPr="008228A5">
          <w:rPr>
            <w:noProof/>
            <w:lang w:val="en-US"/>
          </w:rPr>
          <w:delText>(Werger et al., 2011)</w:delText>
        </w:r>
        <w:r w:rsidR="008228A5">
          <w:rPr>
            <w:lang w:val="en-US"/>
          </w:rPr>
          <w:fldChar w:fldCharType="end"/>
        </w:r>
        <w:r w:rsidRPr="00450098">
          <w:rPr>
            <w:lang w:val="en-US"/>
          </w:rPr>
          <w:delText>; (</w:delText>
        </w:r>
        <w:r w:rsidRPr="00450098">
          <w:rPr>
            <w:i/>
            <w:lang w:val="en-US"/>
          </w:rPr>
          <w:delText>ii.</w:delText>
        </w:r>
        <w:r w:rsidRPr="00450098">
          <w:rPr>
            <w:lang w:val="en-US"/>
          </w:rPr>
          <w:delText xml:space="preserve">) </w:delText>
        </w:r>
        <w:r>
          <w:rPr>
            <w:lang w:val="en-US"/>
          </w:rPr>
          <w:delText>a</w:delText>
        </w:r>
        <w:r w:rsidRPr="00450098">
          <w:rPr>
            <w:lang w:val="en-US"/>
          </w:rPr>
          <w:delText xml:space="preserve"> non-compliant use of the resource wood by different stakeholders </w:delText>
        </w:r>
        <w:r w:rsidR="008228A5">
          <w:rPr>
            <w:lang w:val="en-US"/>
          </w:rPr>
          <w:fldChar w:fldCharType="begin" w:fldLock="1"/>
        </w:r>
        <w:r w:rsidR="008228A5">
          <w:rPr>
            <w:lang w:val="en-US"/>
          </w:rPr>
          <w:del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"ITEM-4",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Molina, 2009; Reischl, 2012; Steffen et al., 2015)", "plainTextFormattedCitation" : "(Huth et al., 2004; Molina, 2009; Reischl, 2012; Steffen et al., 2015)", "previouslyFormattedCitation" : "(Huth et al., 2004; Molina, 2009; Reischl, 2012; Steffen et al., 2015)" }, "properties" : {  }, "schema" : "https://github.com/citation-style-language/schema/raw/master/csl-citation.json" }</w:delInstrText>
        </w:r>
        <w:r w:rsidR="008228A5">
          <w:rPr>
            <w:lang w:val="en-US"/>
          </w:rPr>
          <w:fldChar w:fldCharType="separate"/>
        </w:r>
        <w:r w:rsidR="008228A5" w:rsidRPr="008228A5">
          <w:rPr>
            <w:noProof/>
            <w:lang w:val="en-US"/>
          </w:rPr>
          <w:delText>(Huth et al., 2004; Molina, 2009; Reischl, 2012; Steffen et al., 2015)</w:delText>
        </w:r>
        <w:r w:rsidR="008228A5">
          <w:rPr>
            <w:lang w:val="en-US"/>
          </w:rPr>
          <w:fldChar w:fldCharType="end"/>
        </w:r>
        <w:r w:rsidRPr="00450098">
          <w:rPr>
            <w:lang w:val="en-US"/>
          </w:rPr>
          <w:delText>.</w:delText>
        </w:r>
      </w:del>
      <w:ins w:id="40" w:author="Ulrike Hiltner" w:date="2018-04-25T16:51:00Z">
        <w:r w:rsidR="002C3F00">
          <w:rPr>
            <w:lang w:val="en-US"/>
          </w:rPr>
          <w:fldChar w:fldCharType="begin" w:fldLock="1"/>
        </w:r>
        <w:r w:rsidR="00F031AC">
          <w:rPr>
            <w:lang w:val="en-US"/>
          </w:rPr>
          <w:instrText>ADDIN CSL_CITATION { "citationItems" : [ { "id" : "ITEM-1", "itemData" : { "ISBN" : "978-90-5113-101-7", "ISSN" : "1383-6811", "abstract" : "Preface Suriname is one of the most forested tropical countries. So far, deforestation has not been severe, probably because of the relatively small population, lack or inadequacy of a road infrastructure in the hinterlands, and low pressure for converting the forest into agricultural land. Moreover, harvestable commercial volumes in its forests are rather low as compared to some other tropical forest areas. Nevertheless, the timber value of these forests has long been recognized, and after the Second World War it was decided to develop a logging industry in the so-called Forest Belt, a 50 \u2013 200 kilometers wide, accessible zone of lowland rainforests across the northern part of the country. The Suriname Forest Service (\u2018s Lands Bosbeheer, LBB) developed and for some time stood as a model forestry institution in the region. It aimed at the application of evidence-based. In v subsequent years Gerold Zondervan, then at CELOS, later at WWF Guianas, played a very significant role in preserving the experimental plots at Mapane and Kabo, emphasized their importance for forestry research, and encouraged re-starting the investigations. The results of these research projects in the tropical forest of Suriname have been reported in four Ph.D.-dissertations (issued in the series Ecology and Management of the Tropical Rain Forest in Suriname), many M.Sc.-theses, a number of publications in professional journals and books, and many internal reports (see Annex 1). But they have never been integrated in a comprehensive publication, evaluating the results so far obtained. In recent decades the interest in and importance of reduced impact logging and sustainable forest management strongly increased, and the interest in the CMS also grew, in Suriname and in other Latin American countries. As the documentation on this system was so widely scattered, it has proved difficult to readily gather an adequate account of the usefulness of the system. There was a clear need for a synthesis, bringing together a description of the CMS principles, its underlying yield model, its associated silvicultural treatments, as well as a balanced assessment of its long-term effects on the silvicultural and ecological dynamics and biological value of the managed forests, as apparent from the various studies carried out in the experimental stands. Such a synthesis would show the potential of the CMS to serve as a proper guide for forestry management in the region and beyond. At long last, the dec\u2026", "author" : [ { "dropping-particle" : "", "family" : "Werger", "given" : "Marinus J.A.", "non-dropping-particle" : "", "parse-names" : false, "suffix" : "" }, { "dropping-particle" : "", "family" : "Poels", "given" : "RLH", "non-dropping-particle" : "", "parse-names" : false, "suffix" : "" }, { "dropping-particle" : "", "family" : "Ketner", "given" : "P", "non-dropping-particle" : "", "parse-names" : false, "suffix" : "" }, { "dropping-particle" : "", "family" : "Jonkers", "given" : "WBJ", "non-dropping-particle" : "", "parse-names" : false, "suffix" : "" } ], "container-title" : "Tropenbos Series 25", "id" : "ITEM-1", "issued" : { "date-parts" : [ [ "2011" ] ] }, "number-of-pages" : "100-135", "title" : "Sustainable Management of Tropical Rainforests: the CELOS Management System.", "type" : "book" }, "uris" : [ "http://www.mendeley.com/documents/?uuid=418e2d4f-2ec8-4dc6-bc62-c73c73cf6103"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"(Houghton et al., 2015; Werger et al., 2011)", "plainTextFormattedCitation" : "(Houghton et al., 2015; Werger et al., 2011)", "previouslyFormattedCitation" : "(Houghton et al., 2015; Werger et al., 2011)" }, "properties" : {  }, "schema" : "https://github.com/citation-style-language/schema/raw/master/csl-citation.json" }</w:instrText>
        </w:r>
        <w:r w:rsidR="002C3F00">
          <w:rPr>
            <w:lang w:val="en-US"/>
          </w:rPr>
          <w:fldChar w:fldCharType="separate"/>
        </w:r>
        <w:r w:rsidR="00F031AC" w:rsidRPr="00F031AC">
          <w:rPr>
            <w:noProof/>
            <w:lang w:val="en-US"/>
          </w:rPr>
          <w:t>(Houghton et al., 2015; Werger et al., 2011)</w:t>
        </w:r>
        <w:r w:rsidR="002C3F00">
          <w:rPr>
            <w:lang w:val="en-US"/>
          </w:rPr>
          <w:fldChar w:fldCharType="end"/>
        </w:r>
        <w:r w:rsidRPr="00450098">
          <w:rPr>
            <w:lang w:val="en-US"/>
          </w:rPr>
          <w:t>.</w:t>
        </w:r>
      </w:ins>
      <w:r w:rsidRPr="00450098">
        <w:rPr>
          <w:lang w:val="en-US"/>
        </w:rPr>
        <w:t xml:space="preserve"> </w:t>
      </w:r>
    </w:p>
    <w:p w14:paraId="7C5FAE49" w14:textId="24EB93A3" w:rsidR="005B1C2E" w:rsidRPr="00F469AE" w:rsidRDefault="00450098" w:rsidP="00DA75B9">
      <w:pPr>
        <w:rPr>
          <w:lang w:val="en-US"/>
        </w:rPr>
      </w:pPr>
      <w:r w:rsidRPr="00450098">
        <w:rPr>
          <w:lang w:val="en-US"/>
        </w:rPr>
        <w:t>On an international level, specific action programs are being implemented to counteract these two issues</w:t>
      </w:r>
      <w:r w:rsidR="00A27046">
        <w:rPr>
          <w:lang w:val="en-US"/>
        </w:rPr>
        <w:t>.</w:t>
      </w:r>
      <w:r w:rsidRPr="00450098">
        <w:rPr>
          <w:lang w:val="en-US"/>
        </w:rPr>
        <w:t xml:space="preserve"> Prominent examples are the climate protection instrument REDD+ </w:t>
      </w:r>
      <w:del w:id="41" w:author="Ulrike Hiltner" w:date="2018-04-25T16:51:00Z">
        <w:r w:rsidR="008228A5">
          <w:rPr>
            <w:lang w:val="en-US"/>
          </w:rPr>
          <w:fldChar w:fldCharType="begin" w:fldLock="1"/>
        </w:r>
        <w:r w:rsidR="008228A5">
          <w:rPr>
            <w:lang w:val="en-US"/>
          </w:rPr>
          <w:delInstrText>ADDIN CSL_CITATION { "citationItems" : [ { "id" : "ITEM-1", "itemData" : { "DOI" : "10.1111/j.1755-263X.2010.00159.x", "ISBN" : "1755-263X", "ISSN" : "1755263X", "abstract" : "Reduced Emissions from Deforestation and Forest Degradation in Developing Countries (REDD+) is a policy mechanism now agreed under the United Nations Framework Convention on Climate Change (UNFCCC). It aims to reduce carbon dioxide emissions from developing countries through the sustainable management of forests, while providing co-benefits of biodiversity conservation and livelihood support. Implementation challenges include linking remote sensing and national forest inventories of carbon stocks, to local implementation and measuring carbon loss from forest degradation. Community-based forest monitoring can help overcome some of these challenges. We show that local people can collect forest condition data of comparable quality to trained scientists, at half the cost. We draw on our experience to propose how and where local REDD+ monitoring can be established. Empowering communities to own and monitor carbon stocks could provide a rapid and cost-effective way of absorbing carbon dioxide emissions, while potentially contributing to local livelihoods and forest biodiversity conservation.", "author" : [ { "dropping-particle" : "", "family" : "Danielsen", "given" : "Finn", "non-dropping-particle" : "", "parse-names" : false, "suffix" : "" }, { "dropping-particle" : "", "family" : "Skutsch", "given" : "Margaret", "non-dropping-particle" : "", "parse-names" : false, "suffix" : "" }, { "dropping-particle" : "", "family" : "Burgess", "given" : "Neil D.", "non-dropping-particle" : "", "parse-names" : false, "suffix" : "" }, { "dropping-particle" : "", "family" : "Jensen", "given" : "Per Moestrup", "non-dropping-particle" : "", "parse-names" : false, "suffix" : "" }, { "dropping-particle" : "", "family" : "Andrianandrasana", "given" : "Herizo", "non-dropping-particle" : "", "parse-names" : false, "suffix" : "" }, { "dropping-particle" : "", "family" : "Karky", "given" : "Bhaskar", "non-dropping-particle" : "", "parse-names" : false, "suffix" : "" }, { "dropping-particle" : "", "family" : "Lewis", "given" : "Richard", "non-dropping-particle" : "", "parse-names" : false, "suffix" : "" }, { "dropping-particle" : "", "family" : "Lovett", "given" : "Jon C.", "non-dropping-particle" : "", "parse-names" : false, "suffix" : "" }, { "dropping-particle" : "", "family" : "Massao", "given" : "John", "non-dropping-particle" : "", "parse-names" : false, "suffix" : "" }, { "dropping-particle" : "", "family" : "Ngaga", "given" : "Yonika", "non-dropping-particle" : "", "parse-names" : false, "suffix" : "" }, { "dropping-particle" : "", "family" : "Phartiyal", "given" : "Pushkin", "non-dropping-particle" : "", "parse-names" : false, "suffix" : "" }, { "dropping-particle" : "", "family" : "Poulsen", "given" : "Michael K\u00f8ie", "non-dropping-particle" : "", "parse-names" : false, "suffix" : "" }, { "dropping-particle" : "", "family" : "Singh", "given" : "S. P.", "non-dropping-particle" : "", "parse-names" : false, "suffix" : "" }, { "dropping-particle" : "", "family" : "Solis", "given" : "Silvia", "non-dropping-particle" : "", "parse-names" : false, "suffix" : "" }, { "dropping-particle" : "", "family" : "S\u00f8rensen", "given" : "Marten", "non-dropping-particle" : "", "parse-names" : false, "suffix" : "" }, { "dropping-particle" : "", "family" : "Tewari", "given" : "Ashish", "non-dropping-particle" : "", "parse-names" : false, "suffix" : "" }, { "dropping-particle" : "", "family" : "Young", "given" : "Richard", "non-dropping-particle" : "", "parse-names" : false, "suffix" : "" }, { "dropping-particle" : "", "family" : "Zahabu", "given" : "Eliakimu", "non-dropping-particle" : "", "parse-names" : false, "suffix" : "" } ], "container-title" : "Conservation Letters", "id" : "ITEM-1", "issue" : "2", "issued" : { "date-parts" : [ [ "2011" ] ] }, "page" : "158-167", "title" : "At the heart of REDD+: A role for local people in monitoring forests?", "type" : "article-journal", "volume" : "4" }, "uris" : [ "http://www.mendeley.com/documents/?uuid=38293a31-4fd3-4bed-9328-51a8a816c6c2" ] }, { "id" : "ITEM-2", "itemData" : { "DOI" : "10.1016/j.jenvman.2003.12.013", "ISBN" : "1877-3435", "ISSN" : "0301-4797", "PMID" : "15016443", "abstract" : "Both REDD and REDD+ are intended to help reduce carbon emissions into the earths atmosphere. REDD (reducing emission deforestation and Degradation) is a general term for an international policy and finance mechanism thatw ill make possible the funding of forest conservation and establishment, and/or large+scale purchases and sales of forest carbon. REDD is intended to address both deforestation (the conversion of forested to noforested land) and forest degradation(reductions in forest quality, particularly with respect to its capacity to store carbon). By making conservation and sustainable management of forest (along with their carbon) more economically feasible, REDD+ policiy can influence land use decisions within carbon credits to interested buyers in markets or receive financial support from conservartion funds. The particulars of REDD+ mechanism are, however, still being clarified. Financial flows from REDD+ programs could reach up to US $30 billion a year, in order to halve emissions between 2005 and 2030. Besides reducing carbon emissions, the flow of funds, primarily North-South, could support new, pro-poor development, and help conserve biodiversity and other wital ecosystem services (UN-REDD, 2010).", "author" : [ { "dropping-particle" : "", "family" : "World Bank", "given" : "", "non-dropping-particle" : "", "parse-names" : false, "suffix" : "" } ], "container-title" : "Finance", "id" : "ITEM-2", "issue" : "March", "issued" : { "date-parts" : [ [ "2011" ] ] }, "page" : "262", "title" : "Estimating the Opportunity Costs of REDD", "type" : "article-journal" }, "uris" : [ "http://www.mendeley.com/documents/?uuid=e3638af3-77e4-4a49-8e43-fdc4d8adbe6f" ] }, { "id" : "ITEM-3", "itemData" : { "DOI" : "10.1088/1748-9326/2/4/045024", "ISBN" : "1748-9326", "ISSN" : "1748-9326", "abstract" : "Carbon emissions from deforestation and degradation account for about 20% of global anthropogenic emissions. Strategies and incentives for reduced emissions from deforestation and degradation (REDD) have emerged as one of the most active areas in the international climate change negotiations under the United Nations Framework Convention on Climate Change (UNFCCC). While the current negotiations focus on a REDD mechanism in developing countries, it should be recognized that risks of carbon losses from forests occur in all climate zones and also in industrialized countries. A future climate change agreement would be more effective if it included all carbon losses and gains from land use in all countries and climate zones. The REDD mechanism will be an important step towards reducing emissions from land use change in developing countries, but needs to be followed by steps in other land use systems and regions. A national approach to REDD and significant coverage globally are needed to deal with the risk that deforestation and degradation activities are displaced rather than avoided. Favourable institutional and governance conditions need to be established that guarantee in the long-term a stable incentive and control system for maintaining forest carbon stocks. Ambitious emission reductions from deforestation and forest degradation need sustained financial incentives, which go beyond positive incentives for reduced emissions but also give incentives for sustainable forest management. Current data limitations need - and can be - overcome in the coming years to allow accurate accounting of reduced emissions from deforestation and degradation. A proper application of the conservativeness approach in the REDD context could allow a simplified reporting of emissions from deforestation in a first phase, consistent with the already agreed UNFCCC reporting principles", "author" : [ { "dropping-particle" : "", "family" : "Mollicone", "given" : "D", "non-dropping-particle" : "", "parse-names" : false, "suffix" : "" }, { "dropping-particle" : "", "family" : "Freibauer", "given" : "A", "non-dropping-particle" : "", "parse-names" : false, "suffix" : "" }, { "dropping-particle" : "", "family" : "Schulze", "given" : "E D", "non-dropping-particle" : "", "parse-names" : false, "suffix" : "" }, { "dropping-particle" : "", "family" : "Braatz", "given" : "S", "non-dropping-particle" : "", "parse-names" : false, "suffix" : "" }, { "dropping-particle" : "", "family" : "Grassi", "given" : "G", "non-dropping-particle" : "", "parse-names" : false, "suffix" : "" }, { "dropping-particle" : "", "family" : "Federici", "given" : "S", "non-dropping-particle" : "", "parse-names" : false, "suffix" : "" } ], "container-title" : "Environmental Research Letters", "id" : "ITEM-3", "issue" : "4", "issued" : { "date-parts" : [ [ "2007" ] ] }, "page" : "045024", "title" : "Elements for the expected mechanisms on \u2018reduced emissions from deforestation and degradation, REDD\u2019 under UNFCCC", "type" : "article-journal", "volume" : "2" }, "uris" : [ "http://www.mendeley.com/documents/?uuid=19d825b3-2252-4c46-8fa4-75bf58be9197" ] } ], "mendeley" : { "formattedCitation" : "(Danielsen et al., 2011; Mollicone et al., 2007; World Bank, 2011)", "plainTextFormattedCitation" : "(Danielsen et al., 2011; Mollicone et al., 2007; World Bank, 2011)", "previouslyFormattedCitation" : "(Danielsen et al., 2011; Mollicone et al., 2007; World Bank, 2011)" }, "properties" : {  }, "schema" : "https://github.com/citation-style-language/schema/raw/master/csl-citation.json" }</w:delInstrText>
        </w:r>
        <w:r w:rsidR="008228A5">
          <w:rPr>
            <w:lang w:val="en-US"/>
          </w:rPr>
          <w:fldChar w:fldCharType="separate"/>
        </w:r>
        <w:r w:rsidR="008228A5" w:rsidRPr="008228A5">
          <w:rPr>
            <w:noProof/>
            <w:lang w:val="en-US"/>
          </w:rPr>
          <w:delText>(Danielsen et al., 2011; Mollicone et al., 2007; World Bank, 2011)</w:delText>
        </w:r>
        <w:r w:rsidR="008228A5">
          <w:rPr>
            <w:lang w:val="en-US"/>
          </w:rPr>
          <w:fldChar w:fldCharType="end"/>
        </w:r>
        <w:r w:rsidRPr="00450098">
          <w:rPr>
            <w:lang w:val="en-US"/>
          </w:rPr>
          <w:delText xml:space="preserve"> or</w:delText>
        </w:r>
      </w:del>
      <w:ins w:id="42" w:author="Ulrike Hiltner" w:date="2018-04-25T16:51:00Z">
        <w:r w:rsidR="008228A5">
          <w:rPr>
            <w:lang w:val="en-US"/>
          </w:rPr>
          <w:fldChar w:fldCharType="begin" w:fldLock="1"/>
        </w:r>
        <w:r w:rsidR="00513D94">
          <w:rPr>
            <w:lang w:val="en-US"/>
          </w:rPr>
          <w:instrText>ADDIN CSL_CITATION { "citationItems" : [ { "id" : "ITEM-1", "itemData" : { "DOI" : "10.1111/j.1755-263X.2010.00159.x", "ISBN" : "1755-263X", "ISSN" : "1755263X", "abstract" : "Reduced Emissions from Deforestation and Forest Degradation in Developing Countries (REDD+) is a policy mechanism now agreed under the United Nations Framework Convention on Climate Change (UNFCCC). It aims to reduce carbon dioxide emissions from developing countries through the sustainable management of forests, while providing co-benefits of biodiversity conservation and livelihood support. Implementation challenges include linking remote sensing and national forest inventories of carbon stocks, to local implementation and measuring carbon loss from forest degradation. Community-based forest monitoring can help overcome some of these challenges. We show that local people can collect forest condition data of comparable quality to trained scientists, at half the cost. We draw on our experience to propose how and where local REDD+ monitoring can be established. Empowering communities to own and monitor carbon stocks could provide a rapid and cost-effective way of absorbing carbon dioxide emissions, while potentially contributing to local livelihoods and forest biodiversity conservation.", "author" : [ { "dropping-particle" : "", "family" : "Danielsen", "given" : "Finn", "non-dropping-particle" : "", "parse-names" : false, "suffix" : "" }, { "dropping-particle" : "", "family" : "Skutsch", "given" : "Margaret", "non-dropping-particle" : "", "parse-names" : false, "suffix" : "" }, { "dropping-particle" : "", "family" : "Burgess", "given" : "Neil D.", "non-dropping-particle" : "", "parse-names" : false, "suffix" : "" }, { "dropping-particle" : "", "family" : "Jensen", "given" : "Per Moestrup", "non-dropping-particle" : "", "parse-names" : false, "suffix" : "" }, { "dropping-particle" : "", "family" : "Andrianandrasana", "given" : "Herizo", "non-dropping-particle" : "", "parse-names" : false, "suffix" : "" }, { "dropping-particle" : "", "family" : "Karky", "given" : "Bhaskar", "non-dropping-particle" : "", "parse-names" : false, "suffix" : "" }, { "dropping-particle" : "", "family" : "Lewis", "given" : "Richard", "non-dropping-particle" : "", "parse-names" : false, "suffix" : "" }, { "dropping-particle" : "", "family" : "Lovett", "given" : "Jon C.", "non-dropping-particle" : "", "parse-names" : false, "suffix" : "" }, { "dropping-particle" : "", "family" : "Massao", "given" : "John", "non-dropping-particle" : "", "parse-names" : false, "suffix" : "" }, { "dropping-particle" : "", "family" : "Ngaga", "given" : "Yonika", "non-dropping-particle" : "", "parse-names" : false, "suffix" : "" }, { "dropping-particle" : "", "family" : "Phartiyal", "given" : "Pushkin", "non-dropping-particle" : "", "parse-names" : false, "suffix" : "" }, { "dropping-particle" : "", "family" : "Poulsen", "given" : "Michael K\u00f8ie", "non-dropping-particle" : "", "parse-names" : false, "suffix" : "" }, { "dropping-particle" : "", "family" : "Singh", "given" : "S. P.", "non-dropping-particle" : "", "parse-names" : false, "suffix" : "" }, { "dropping-particle" : "", "family" : "Solis", "given" : "Silvia", "non-dropping-particle" : "", "parse-names" : false, "suffix" : "" }, { "dropping-particle" : "", "family" : "S\u00f8rensen", "given" : "Marten", "non-dropping-particle" : "", "parse-names" : false, "suffix" : "" }, { "dropping-particle" : "", "family" : "Tewari", "given" : "Ashish", "non-dropping-particle" : "", "parse-names" : false, "suffix" : "" }, { "dropping-particle" : "", "family" : "Young", "given" : "Richard", "non-dropping-particle" : "", "parse-names" : false, "suffix" : "" }, { "dropping-particle" : "", "family" : "Zahabu", "given" : "Eliakimu", "non-dropping-particle" : "", "parse-names" : false, "suffix" : "" } ], "container-title" : "Conservation Letters", "id" : "ITEM-1", "issue" : "2", "issued" : { "date-parts" : [ [ "2011" ] ] }, "page" : "158-167", "title" : "At the heart of REDD+: A role for local people in monitoring forests?", "type" : "article-journal", "volume" : "4" }, "uris" : [ "http://www.mendeley.com/documents/?uuid=38293a31-4fd3-4bed-9328-51a8a816c6c2" ] }, { "id" : "ITEM-2", "itemData" : { "DOI" : "10.1016/j.jenvman.2003.12.013", "ISBN" : "1877-3435", "ISSN" : "0301-4797", "PMID" : "15016443", "abstract" : "Both REDD and REDD+ are intended to help reduce carbon emissions into the earths atmosphere. REDD (reducing emission deforestation and Degradation) is a general term for an international policy and finance mechanism thatw ill make possible the funding of forest conservation and establishment, and/or large+scale purchases and sales of forest carbon. REDD is intended to address both deforestation (the conversion of forested to noforested land) and forest degradation(reductions in forest quality, particularly with respect to its capacity to store carbon). By making conservation and sustainable management of forest (along with their carbon) more economically feasible, REDD+ policiy can influence land use decisions within carbon credits to interested buyers in markets or receive financial support from conservartion funds. The particulars of REDD+ mechanism are, however, still being clarified. Financial flows from REDD+ programs could reach up to US $30 billion a year, in order to halve emissions between 2005 and 2030. Besides reducing carbon emissions, the flow of funds, primarily North-South, could support new, pro-poor development, and help conserve biodiversity and other wital ecosystem services (UN-REDD, 2010).", "author" : [ { "dropping-particle" : "", "family" : "World Bank", "given" : "", "non-dropping-particle" : "", "parse-names" : false, "suffix" : "" } ], "container-title" : "Finance", "id" : "ITEM-2", "issue" : "March", "issued" : { "date-parts" : [ [ "2011" ] ] }, "page" : "262", "title" : "Estimating the Opportunity Costs of REDD", "type" : "article-journal" }, "uris" : [ "http://www.mendeley.com/documents/?uuid=e3638af3-77e4-4a49-8e43-fdc4d8adbe6f" ] }, { "id" : "ITEM-3", "itemData" : { "DOI" : "10.1088/1748-9326/2/4/045024", "ISBN" : "1748-9326", "ISSN" : "1748-9326", "abstract" : "Carbon emissions from deforestation and degradation account for about 20% of global anthropogenic emissions. Strategies and incentives for reduced emissions from deforestation and degradation (REDD) have emerged as one of the most active areas in the international climate change negotiations under the United Nations Framework Convention on Climate Change (UNFCCC). While the current negotiations focus on a REDD mechanism in developing countries, it should be recognized that risks of carbon losses from forests occur in all climate zones and also in industrialized countries. A future climate change agreement would be more effective if it included all carbon losses and gains from land use in all countries and climate zones. The REDD mechanism will be an important step towards reducing emissions from land use change in developing countries, but needs to be followed by steps in other land use systems and regions. A national approach to REDD and significant coverage globally are needed to deal with the risk that deforestation and degradation activities are displaced rather than avoided. Favourable institutional and governance conditions need to be established that guarantee in the long-term a stable incentive and control system for maintaining forest carbon stocks. Ambitious emission reductions from deforestation and forest degradation need sustained financial incentives, which go beyond positive incentives for reduced emissions but also give incentives for sustainable forest management. Current data limitations need - and can be - overcome in the coming years to allow accurate accounting of reduced emissions from deforestation and degradation. A proper application of the conservativeness approach in the REDD context could allow a simplified reporting of emissions from deforestation in a first phase, consistent with the already agreed UNFCCC reporting principles", "author" : [ { "dropping-particle" : "", "family" : "Mollicone", "given" : "D", "non-dropping-particle" : "", "parse-names" : false, "suffix" : "" }, { "dropping-particle" : "", "family" : "Freibauer", "given" : "A", "non-dropping-particle" : "", "parse-names" : false, "suffix" : "" }, { "dropping-particle" : "", "family" : "Schulze", "given" : "E D", "non-dropping-particle" : "", "parse-names" : false, "suffix" : "" }, { "dropping-particle" : "", "family" : "Braatz", "given" : "S", "non-dropping-particle" : "", "parse-names" : false, "suffix" : "" }, { "dropping-particle" : "", "family" : "Grassi", "given" : "G", "non-dropping-particle" : "", "parse-names" : false, "suffix" : "" }, { "dropping-particle" : "", "family" : "Federici", "given" : "S", "non-dropping-particle" : "", "parse-names" : false, "suffix" : "" } ], "container-title" : "Environmental Research Letters", "id" : "ITEM-3", "issue" : "4", "issued" : { "date-parts" : [ [ "2007" ] ] }, "page" : "045024", "title" : "Elements for the expected mechanisms on \u2018reduced emissions from deforestation and degradation, REDD\u2019 under UNFCCC", "type" : "article-journal", "volume" : "2" }, "uris" : [ "http://www.mendeley.com/documents/?uuid=19d825b3-2252-4c46-8fa4-75bf58be9197" ] }, { "id" : "ITEM-4", "itemData" : { "DOI" : "10.1088/1748-9326/10/7/074002", "ISBN" : "1748-9326", "ISSN" : "17489326", "abstract" : "Tropical forests provide global climate regulation ecosystem services and their clearing is a significant source of anthropogenic greenhouse gas (GHG) emissions and resultant radiative forcing of climate change. However, consensus on pan-tropical forest carbon dynamics is lacking.Wepresent a new estimate that employs recommended good practices to quantify gross tropical forest aboveground carbon (AGC) loss from 2000 to 2012 through the integration of Landsat-derived tree canopy cover, height, intactness and forest cover loss and GLAS-lidar derived forest biomass. An unbiased estimate of forest loss area is produced using a stratified random sample with strata derived from a wall-to-wall 30mforest cover loss map. Our sample-based results separate the gross loss of forestAGCinto losses from natural forests (0.59 PgC yr\u22121) and losses from managed forests (0.43 PgC yr\u22121) including plantations, agroforestry systems and subsistence agriculture. Latin America accounts for 43% of gross AGCloss and 54% of natural forestAGCloss, with Brazil experiencing the highestAGCloss for both categories at national scales.Weestimate gross tropical forestAGCloss and natural forest loss to account for 11% and6%of global year 2012CO2 emissions, respectively. Given recent trends, natural forests will likely constitute an increasingly smaller proportion of tropical forestGHGemissions and of global emissions as fossil fuel consumption increases, with implications for the valuation of cobenefits in tropical forest conservation.", "author" : [ { "dropping-particle" : "", "family" : "Tyukavina", "given" : "A.", "non-dropping-particle" : "", "parse-names" : false, "suffix" : "" }, { "dropping-particle" : "", "family" : "Baccini", "given" : "A.", "non-dropping-particle" : "", "parse-names" : false, "suffix" : "" }, { "dropping-particle" : "", "family" : "Hansen", "given" : "M. C.", "non-dropping-particle" : "", "parse-names" : false, "suffix" : "" }, { "dropping-particle" : "V.", "family" : "Potapov", "given" : "P.", "non-dropping-particle" : "", "parse-names" : false, "suffix" : "" }, { "dropping-particle" : "V.", "family" : "Stehman", "given" : "S.", "non-dropping-particle" : "", "parse-names" : false, "suffix" : "" }, { "dropping-particle" : "", "family" : "Houghton", "given" : "R. A.", "non-dropping-particle" : "", "parse-names" : false, "suffix" : "" }, { "dropping-particle" : "", "family" : "Krylov", "given" : "A. M.", "non-dropping-particle" : "", "parse-names" : false, "suffix" : "" }, { "dropping-particle" : "", "family" : "Turubanova", "given" : "S.", "non-dropping-particle" : "", "parse-names" : false, "suffix" : "" }, { "dropping-particle" : "", "family" : "Goetz", "given" : "S. J.", "non-dropping-particle" : "", "parse-names" : false, "suffix" : "" } ], "container-title" : "Environmental Research Letters", "id" : "ITEM-4", "issue" : "7", "issued" : { "date-parts" : [ [ "2015" ] ] }, "title" : "Aboveground carbon loss in natural and managed tropical forests from 2000 to 2012", "type" : "article-journal", "volume" : "10" }, "uris" : [ "http://www.mendeley.com/documents/?uuid=7dc2c295-1469-4155-85a0-b054aaa314bb" ] } ], "mendeley" : { "formattedCitation" : "(Danielsen et al., 2011; Mollicone et al., 2007; Tyukavina et al., 2015; World Bank, 2011)", "plainTextFormattedCitation" : "(Danielsen et al., 2011; Mollicone et al., 2007; Tyukavina et al., 2015; World Bank, 2011)", "previouslyFormattedCitation" : "(Danielsen et al., 2011; Mollicone et al., 2007; Tyukavina et al., 2015; World Bank, 2011)" }, "properties" : {  }, "schema" : "https://github.com/citation-style-language/schema/raw/master/csl-citation.json" }</w:instrText>
        </w:r>
        <w:r w:rsidR="008228A5">
          <w:rPr>
            <w:lang w:val="en-US"/>
          </w:rPr>
          <w:fldChar w:fldCharType="separate"/>
        </w:r>
        <w:r w:rsidR="00513D94" w:rsidRPr="00513D94">
          <w:rPr>
            <w:noProof/>
            <w:lang w:val="en-US"/>
          </w:rPr>
          <w:t>(Danielsen et al., 2011; Mollicone et al., 2007; Tyukavina et al., 2015; World Bank, 2011)</w:t>
        </w:r>
        <w:r w:rsidR="008228A5">
          <w:rPr>
            <w:lang w:val="en-US"/>
          </w:rPr>
          <w:fldChar w:fldCharType="end"/>
        </w:r>
        <w:r w:rsidRPr="00450098">
          <w:rPr>
            <w:lang w:val="en-US"/>
          </w:rPr>
          <w:t xml:space="preserve"> </w:t>
        </w:r>
        <w:r w:rsidR="002C3F00">
          <w:rPr>
            <w:lang w:val="en-US"/>
          </w:rPr>
          <w:t>and</w:t>
        </w:r>
      </w:ins>
      <w:r w:rsidR="002C3F00">
        <w:rPr>
          <w:lang w:val="en-US"/>
        </w:rPr>
        <w:t xml:space="preserve"> </w:t>
      </w:r>
      <w:r w:rsidRPr="00450098">
        <w:rPr>
          <w:lang w:val="en-US"/>
        </w:rPr>
        <w:t>certification systems for sustainable silviculture</w:t>
      </w:r>
      <w:r w:rsidR="000229BC">
        <w:rPr>
          <w:lang w:val="en-US"/>
        </w:rPr>
        <w:t>,</w:t>
      </w:r>
      <w:r w:rsidRPr="00450098">
        <w:rPr>
          <w:lang w:val="en-US"/>
        </w:rPr>
        <w:t xml:space="preserve"> such as FSC or PEFC </w:t>
      </w:r>
      <w:r w:rsidR="008228A5">
        <w:rPr>
          <w:lang w:val="en-US"/>
        </w:rPr>
        <w:fldChar w:fldCharType="begin" w:fldLock="1"/>
      </w:r>
      <w:r w:rsidR="008228A5">
        <w:rPr>
          <w:lang w:val="en-US"/>
        </w:rPr>
        <w:instrText>ADDIN CSL_CITATION { "citationItems" : [ { "id" : "ITEM-1", "itemData" : { "DOI" : "10.5751/ES-03736-160103", "ISSN" : "17083087", "abstract" : "To solve problems caused by conventional forest management, forest certification has emerged as a driver of sustainable forest management. Several sustainable forest management certification systems exist, including the Forest Stewardship Council and those endorsed by the Programme for the Endorsement of Forest Certification, such as the Canadian Standards Association Sustainable Forestry Management Standard CAN/CSA - Z809 and Sustainable Forestry Initiative. For consumers to use certified products to meet their own sustainability goals, they must have an understanding of the effectiveness of different certification systems. To understand the relative performance of three systems, we determined: (1) the criteria used to compare the Forest Stewardship Council, Canadian Standards Association Sustainable Forestry Management, and Sustainable Forestry Initiative, (2) if consensus exists regarding their ability to achieve sustainability goals, and (3) what research gaps must be filled to improve our understanding of how forest certification systems affect sustainable forest management. We conducted a qualitative meta-analysis of 26 grey literature references (books, industry and nongovernmental organization publications) and 9 primary literature references (articles in peer-reviewed academic journals) that compared at least two of the aforementioned certification systems. The Forest Stewardship Council was the highest performer for ecological health and social sustainable forest management criteria. The Canadian Standards Association Sustainable Forestry Management and Sustainable Forestry Initiative performed best under sustainable forest management criteria of forest productivity and economic longevity of a firm. Sixty-two percent of analyses were comparisons of the wording of certification system principles or criteria; 34% were surveys of foresters or consumers. An important caveat to these results is that only one comparison was based on empirically collected field data. We recommend that future studies collect ecological and socioeconomic data from forests so purchasers can select certified forest products based on empirical evidence.", "author" : [ { "dropping-particle" : "", "family" : "Clark", "given" : "Michael Rawson", "non-dropping-particle" : "", "parse-names" : false, "suffix" : "" }, { "dropping-particle" : "", "family" : "Kozar", "given" : "Joelyn Sarrah", "non-dropping-particle" : "", "parse-names" : false, "suffix" : "" } ], "container-title" : "Ecology and Society", "id" : "ITEM-1", "issue" : "1", "issued" : { "date-parts" : [ [ "2011" ] ] }, "title" : "Comparing sustainable Forest Management certifications standards: A Meta-Analysis", "type" : "article", "volume" : "16" }, "uris" : [ "http://www.mendeley.com/documents/?uuid=04995a56-5057-4b36-8724-b3e0cb13e553" ] }, { "id" : "ITEM-2", "itemData" : { "DOI" : "10.5558/tfc2011-067", "ISSN" : "00157546", "abstract" : "Certification to approved forest management standards is a recognized business practice. There are two international forest certification programs: the Programme for the Endorsement of Forest Certification (PEFC) and the Forest Stewardship Council (FSC). The common objective of both is to improve forest management and provide assurance to the public and customers that forest products come from sustainably managed forests and not from illegal operations. As of June 2011 there were approximately 372 million ha of certified forests around the world. There are 234 million ha of forests in 26 countries that have been certified to standards approved by PEFC. There are143 million ha of forest certified to FSC standards in 81 countries. In 20 of these countries, with101 million ha (70%), the forests have been certified to standards approved by FSC. In the remaining 61 countries, 42 million ha (30%), the forests have been certified to draft or \"interim standards\" that have not gone through the FSC approval process. Consumers have no way of knowing whether the wood or paper products with an FSC label are from forests certified to FSC-approved standards or to \"interim standards\" developed by FSC certification bodies.", "author" : [ { "dropping-particle" : "", "family" : "Rotherham", "given" : "Tony", "non-dropping-particle" : "", "parse-names" : false, "suffix" : "" } ], "container-title" : "Forestry Chronicle", "id" : "ITEM-2", "issue" : "5", "issued" : { "date-parts" : [ [ "2011" ] ] }, "page" : "603-611", "title" : "Forest management certification around the world - Progress and problems", "type" : "article-journal", "volume" : "87" }, "uris" : [ "http://www.mendeley.com/documents/?uuid=ffd687ad-e52d-4edd-b604-481521d82087" ] }, { "id" : "ITEM-3", "itemData" : { "DOI" : "10.1505/ifor.8.2.193", "ISBN" : "1465-5489", "ISSN" : "1465-5489", "abstract" : "Certification has been developed as an instrument for promoting\\nsustainable forest management. Although the initial focus of\\ncertification was on tropical forests, it rapidly shifted to encompass\\nall forest types. Ten years after the first certification schemes were\\ndeveloped, most (91.8 percent) of the 271 million hectares of forests\\nthat have been certified are located in Europe and North America. Only\\n13 percent of certified forests are located in developing countries and\\nonly 5 percent of the certified forests are located in the tropics.\\nAmong the reasons for this disparity are: weak market demand for\\ncertified products in global markets; wide gaps between existing\\nmanagement standards and certification requirements; weak implementation\\nof national forest legislation, policies and programs in developing\\ncountries; insufficient capacity to implement sustainable forest\\nmanagement at the forest management unit level and to develop standards\\nand delivery mechanisms; and the high direct and indirect costs of\\nobtaining certification in developing countries. Despite these\\nchallenges and constraints, many developing countries remain interested\\nin pursuing certification. Several promising developments have recently\\nemerged that may give further encouragement to developing countries'\\nefforts, including supportive codes of forestry practice, stepwise\\napproaches to certification and increasing interest in forest\\ncertification and certified products in the Asia-Pacific region.", "author" : [ { "dropping-particle" : "", "family" : "Durst", "given" : "P.B", "non-dropping-particle" : "", "parse-names" : false, "suffix" : "" }, { "dropping-particle" : "", "family" : "McKenzie", "given" : "P.J", "non-dropping-particle" : "", "parse-names" : false, "suffix" : "" }, { "dropping-particle" : "", "family" : "Brown", "given" : "C.L", "non-dropping-particle" : "", "parse-names" : false, "suffix" : "" }, { "dropping-particle" : "", "family" : "Appanah", "given" : "S", "non-dropping-particle" : "", "parse-names" : false, "suffix" : "" } ], "container-title" : "International Forestry Review", "id" : "ITEM-3", "issue" : "2", "issued" : { "date-parts" : [ [ "2006" ] ] }, "page" : "193-200", "title" : "Challenges facing certification and eco-labelling of forest products in developing countries", "type" : "article-journal", "volume" : "8" }, "uris" : [ "http://www.mendeley.com/documents/?uuid=e45ccdad-88a1-4271-9d3a-748d25ec4d1e" ] } ], "mendeley" : { "formattedCitation" : "(Clark and Kozar, 2011; Durst et al., 2006; Rotherham, 2011)", "plainTextFormattedCitation" : "(Clark and Kozar, 2011; Durst et al., 2006; Rotherham, 2011)", "previouslyFormattedCitation" : "(Clark and Kozar, 2011; Durst et al., 2006; Rotherham, 2011)" }, "properties" : {  }, "schema" : "https://github.com/citation-style-language/schema/raw/master/csl-citation.json" }</w:instrText>
      </w:r>
      <w:r w:rsidR="008228A5">
        <w:rPr>
          <w:lang w:val="en-US"/>
        </w:rPr>
        <w:fldChar w:fldCharType="separate"/>
      </w:r>
      <w:r w:rsidR="008228A5" w:rsidRPr="008228A5">
        <w:rPr>
          <w:noProof/>
          <w:lang w:val="en-US"/>
        </w:rPr>
        <w:t>(Clark and Kozar, 2011; Durst et al., 2006; Rotherham, 2011)</w:t>
      </w:r>
      <w:r w:rsidR="008228A5">
        <w:rPr>
          <w:lang w:val="en-US"/>
        </w:rPr>
        <w:fldChar w:fldCharType="end"/>
      </w:r>
      <w:r w:rsidRPr="00450098">
        <w:rPr>
          <w:lang w:val="en-US"/>
        </w:rPr>
        <w:t xml:space="preserve">. </w:t>
      </w:r>
      <w:r w:rsidR="00FF58AA" w:rsidRPr="00FF58AA">
        <w:rPr>
          <w:lang w:val="en-US"/>
        </w:rPr>
        <w:t xml:space="preserve">All create incentives through </w:t>
      </w:r>
      <w:del w:id="43" w:author="Ulrike Hiltner" w:date="2018-04-25T16:51:00Z">
        <w:r w:rsidR="00FF58AA" w:rsidRPr="00FF58AA">
          <w:rPr>
            <w:lang w:val="en-US"/>
          </w:rPr>
          <w:delText xml:space="preserve">performance-based </w:delText>
        </w:r>
      </w:del>
      <w:r w:rsidR="00FF58AA" w:rsidRPr="00FF58AA">
        <w:rPr>
          <w:lang w:val="en-US"/>
        </w:rPr>
        <w:t>compensation or certification</w:t>
      </w:r>
      <w:del w:id="44" w:author="Ulrike Hiltner" w:date="2018-04-25T16:51:00Z">
        <w:r w:rsidR="00FF58AA" w:rsidRPr="00FF58AA">
          <w:rPr>
            <w:lang w:val="en-US"/>
          </w:rPr>
          <w:delText xml:space="preserve"> of sustainably produced forest products</w:delText>
        </w:r>
      </w:del>
      <w:r w:rsidR="00FF58AA" w:rsidRPr="00FF58AA">
        <w:rPr>
          <w:lang w:val="en-US"/>
        </w:rPr>
        <w:t xml:space="preserve"> to initiate a transformation of conventional forestry into sustainable forest management in</w:t>
      </w:r>
      <w:r w:rsidR="00FF58AA">
        <w:rPr>
          <w:lang w:val="en-US"/>
        </w:rPr>
        <w:t xml:space="preserve"> tropical developing countries </w:t>
      </w:r>
      <w:r w:rsidR="008228A5">
        <w:rPr>
          <w:lang w:val="en-US"/>
        </w:rPr>
        <w:fldChar w:fldCharType="begin" w:fldLock="1"/>
      </w:r>
      <w:r w:rsidR="008228A5">
        <w:rPr>
          <w:lang w:val="en-US"/>
        </w:rPr>
        <w:instrText>ADDIN CSL_CITATION { "citationItems" : [ { "id" : "ITEM-1", "itemData" : { "ISSN" : "19400829", "abstract" : "The Reduced Emissions from Deforestation and Degradation (REDD+) program emerging as a part of the international climate change regime holds the potential to dramatically affect forestry in the tropics. REDD+ has demonstrated an ability to overcome the major political obstacles to earlier efforts to promote sustainable forest management (SFM) in the tropics, but key questions regarding its on-the-ground impact remain. This article suggests that REDD+ can become a successful vehicle for advancing SFM if it is re-conceived to include support for adaptation as one of its primary goals. Some degree of adaptation is necessary to effectively implement any form of REDD+, and SFM practices offer the core toolkit for securing forest adaptation in the context of REDD+. Re-envisioning REDD+ as a dual-focus program aimed at mitigation and adaptation builds upon the potential synergies between these two climate regime goals and calls upon experiences with SFM to provide the means of achieving them. Operationalizing this vision will require development of novel arrangements of authority and incentives across scales of governance that can provide opportunities for learning in support of a larger need for new approaches to governance of global environmental issues. Thus, integrating adaptation into REDD+ can advance not only climate change regime goals, but also long-standing SFM goals and the increasingly apparent demand for more effective international environmental governance generally.", "author" : [ { "dropping-particle" : "", "family" : "Long", "given" : "Andrew", "non-dropping-particle" : "", "parse-names" : false, "suffix" : "" } ], "container-title" : "Tropical Conservation Science", "id" : "ITEM-1", "issue" : "3", "issued" : { "date-parts" : [ [ "2013" ] ] }, "page" : "384-408", "title" : "REDD + , Adaptation , and sustainable forest management : toward effective polycentric global forest governance", "type" : "article-journal", "volume" : "6" }, "uris" : [ "http://www.mendeley.com/documents/?uuid=de175622-6768-426e-841f-df029aff7093" ] } ], "mendeley" : { "formattedCitation" : "(Long, 2013)", "plainTextFormattedCitation" : "(Long, 2013)", "previouslyFormattedCitation" : "(Long, 2013)" }, "properties" : {  }, "schema" : "https://github.com/citation-style-language/schema/raw/master/csl-citation.json" }</w:instrText>
      </w:r>
      <w:r w:rsidR="008228A5">
        <w:rPr>
          <w:lang w:val="en-US"/>
        </w:rPr>
        <w:fldChar w:fldCharType="separate"/>
      </w:r>
      <w:r w:rsidR="008228A5" w:rsidRPr="008228A5">
        <w:rPr>
          <w:noProof/>
          <w:lang w:val="en-US"/>
        </w:rPr>
        <w:t>(Long, 2013)</w:t>
      </w:r>
      <w:r w:rsidR="008228A5">
        <w:rPr>
          <w:lang w:val="en-US"/>
        </w:rPr>
        <w:fldChar w:fldCharType="end"/>
      </w:r>
      <w:r w:rsidRPr="00450098">
        <w:rPr>
          <w:lang w:val="en-US"/>
        </w:rPr>
        <w:t>.</w:t>
      </w:r>
      <w:r w:rsidR="000229BC">
        <w:rPr>
          <w:lang w:val="en-US"/>
        </w:rPr>
        <w:t xml:space="preserve"> </w:t>
      </w:r>
      <w:r w:rsidR="00FF58AA">
        <w:rPr>
          <w:lang w:val="en-US"/>
        </w:rPr>
        <w:t>Several challenges are related to this</w:t>
      </w:r>
      <w:r w:rsidRPr="00450098">
        <w:rPr>
          <w:lang w:val="en-US"/>
        </w:rPr>
        <w:t xml:space="preserve">. On the one hand, it is difficult to </w:t>
      </w:r>
      <w:r w:rsidR="00826A97">
        <w:rPr>
          <w:lang w:val="en-US"/>
        </w:rPr>
        <w:t>quantify</w:t>
      </w:r>
      <w:r w:rsidR="00826A97" w:rsidRPr="00450098">
        <w:rPr>
          <w:lang w:val="en-US"/>
        </w:rPr>
        <w:t xml:space="preserve"> </w:t>
      </w:r>
      <w:r w:rsidRPr="00450098">
        <w:rPr>
          <w:lang w:val="en-US"/>
        </w:rPr>
        <w:t xml:space="preserve">the regional distribution of biomass and deforestation rates </w:t>
      </w:r>
      <w:r w:rsidR="008228A5">
        <w:rPr>
          <w:lang w:val="en-US"/>
        </w:rPr>
        <w:fldChar w:fldCharType="begin" w:fldLock="1"/>
      </w:r>
      <w:r w:rsidR="008228A5">
        <w:rPr>
          <w:lang w:val="en-US"/>
        </w:rPr>
        <w:instrText>ADDIN CSL_CITATION { "citationItems" : [ { "id" : "ITEM-1", "itemData" : { "DOI" : "10.1016/j.foreco.2011.07.018", "ISBN" : "0378-1127", "ISSN" : "03781127", "abstract" : "Secondary forests are a major terrestrial carbon sink and reliable estimates of their carbon stocks are pivotal for understanding the global carbon balance and initiatives to mitigate CO2 emissions through forest management and reforestation. A common method to quantify carbon stocks in forests is the use of allometric regression models to convert forest inventory data to estimates of aboveground biomass (AGB). The use of allometric models implies decisions on the selection of extant models or the development of a local model, the predictor variables included in the selected model, and the number of trees and species for destructive biomass measurements. We assess uncertainties associated with these decisions using data from 94 secondary forest plots in central Panama and 244 harvested trees belonging to 26 locally abundant species. AGB estimates from species-specific models were used to assess relative errors of estimates from multispecies models. To reduce uncertainty in the estimation of plot AGB, including wood specific gravity (WSG) in the model was more important than the number of trees used for model fitting. However, decreasing the number of trees increased uncertainty of landscape-level AGB estimates substantially, while including WSG had limited effects on the accuracy of the landscape-level estimates. Predictions of stand and landscape AGB varied strongly among models, making model choice an important source of uncertainty. Local models provided more accurate AGB estimates than foreign models, but high variability in carbon stocks across the landscape implies that developing local models is only justified when landscape sampling is sufficiently intensive. ?? 2011 Elsevier B.V.", "author" : [ { "dropping-particle" : "", "family" : "Breugel", "given" : "Michiel", "non-dropping-particle" : "Van", "parse-names" : false, "suffix" : "" }, { "dropping-particle" : "", "family" : "Ransijn", "given" : "Johannes", "non-dropping-particle" : "", "parse-names" : false, "suffix" : "" }, { "dropping-particle" : "", "family" : "Craven", "given" : "Dylan", "non-dropping-particle" : "", "parse-names" : false, "suffix" : "" }, { "dropping-particle" : "", "family" : "Bongers", "given" : "Frans", "non-dropping-particle" : "", "parse-names" : false, "suffix" : "" }, { "dropping-particle" : "", "family" : "Hall", "given" : "Jefferson S.", "non-dropping-particle" : "", "parse-names" : false, "suffix" : "" } ], "container-title" : "Forest Ecology and Management", "id" : "ITEM-1", "issue" : "8", "issued" : { "date-parts" : [ [ "2011" ] ] }, "page" : "1648-1657", "title" : "Estimating carbon stock in secondary forests: Decisions and uncertainties associated with allometric biomass models", "type" : "article-journal", "volume" : "262" }, "uris" : [ "http://www.mendeley.com/documents/?uuid=14c9fa69-699f-48fe-99e5-a9efcc2bd46a" ] }, { "id" : "ITEM-2", "itemData" : { "DOI" : "10.1088/1748-9326/2/4/045023", "ISBN" : "1748-9326", "ISSN" : "1748-9326", "PMID" : "21327222", "abstract" : "Reducing carbon emissions from deforestation and degradation in developing countries is of central\\r importance in efforts to combat climate change. Key scientific challenges must be addressed to\\r prevent any policy roadblocks. Foremost among the challenges is quantifying nations' carbon\\r emissions from deforestation and forest degradation, which requires information on forest clearing\\r and carbon storage. Here we review a range of methods available to estimate national-level forest\\r carbon stocks in developing countries. While there are no practical methods to directly measure all\\r forest carbon stocks across a country, both ground-based and remote-sensing measurements of forest\\r attributes can be converted into estimates of national carbon stocks using allometric relationships.\\r Here we synthesize, map and update prominent forest biomass carbon databases to create the first\\r complete set of national-level forest carbon stock estimates. These forest carbon estimates expand\\r on the default values recommended by the Intergovernmental Panel on Climate Change's National\\r Greenhouse Gas Inventory Guidelines and provide a range of globally consistent estimates.", "author" : [ { "dropping-particle" : "", "family" : "Gibbs", "given" : "Holly K", "non-dropping-particle" : "", "parse-names" : false, "suffix" : "" }, { "dropping-particle" : "", "family" : "Brown", "given" : "Sandra", "non-dropping-particle" : "", "parse-names" : false, "suffix" : "" }, { "dropping-particle" : "", "family" : "Niles", "given" : "John O", "non-dropping-particle" : "", "parse-names" : false, "suffix" : "" }, { "dropping-particle" : "", "family" : "Foley", "given" : "Jonathan A", "non-dropping-particle" : "", "parse-names" : false, "suffix" : "" } ], "container-title" : "Environmental Research Letters", "id" : "ITEM-2", "issue" : "4", "issued" : { "date-parts" : [ [ "2007" ] ] }, "page" : "045023", "title" : "Monitoring and estimating tropical forest carbon stocks: making REDD a reality", "type" : "article-journal", "volume" : "2" }, "uris" : [ "http://www.mendeley.com/documents/?uuid=4799336f-d2f6-4ed4-8715-32b0d29b3854" ] }, { "id" : "ITEM-3",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"ITEM-3", "issue" : "8", "issued" : { "date-parts" : [ [ "2000" ] ] }, "page" : "332-337", "title" : "Tropical forests and atmospheric carbon dioxide", "type" : "article-journal", "volume" : "15" }, "uris" : [ "http://www.mendeley.com/documents/?uuid=85b786e0-b00b-49fb-a8d3-57b0a9210078" ] } ], "mendeley" : { "formattedCitation" : "(Gibbs et al., 2007; Malhi and Grace, 2000; Van Breugel et al., 2011)", "plainTextFormattedCitation" : "(Gibbs et al., 2007; Malhi and Grace, 2000; Van Breugel et al., 2011)", "previouslyFormattedCitation" : "(Gibbs et al., 2007; Malhi and Grace, 2000; Van Breugel et al., 2011)" }, "properties" : {  }, "schema" : "https://github.com/citation-style-language/schema/raw/master/csl-citation.json" }</w:instrText>
      </w:r>
      <w:r w:rsidR="008228A5">
        <w:rPr>
          <w:lang w:val="en-US"/>
        </w:rPr>
        <w:fldChar w:fldCharType="separate"/>
      </w:r>
      <w:r w:rsidR="008228A5" w:rsidRPr="008228A5">
        <w:rPr>
          <w:noProof/>
          <w:lang w:val="en-US"/>
        </w:rPr>
        <w:t>(Gibbs et al., 2007; Malhi and Grace, 2000; Van Breugel et al., 2011)</w:t>
      </w:r>
      <w:r w:rsidR="008228A5">
        <w:rPr>
          <w:lang w:val="en-US"/>
        </w:rPr>
        <w:fldChar w:fldCharType="end"/>
      </w:r>
      <w:r w:rsidR="00094CAA">
        <w:rPr>
          <w:lang w:val="en-US"/>
        </w:rPr>
        <w:t>.</w:t>
      </w:r>
      <w:r w:rsidR="0006620B">
        <w:rPr>
          <w:lang w:val="en-US"/>
        </w:rPr>
        <w:t xml:space="preserve"> </w:t>
      </w:r>
      <w:r w:rsidR="00094CAA">
        <w:rPr>
          <w:lang w:val="en-US"/>
        </w:rPr>
        <w:t>T</w:t>
      </w:r>
      <w:r w:rsidR="0006620B">
        <w:rPr>
          <w:lang w:val="en-US"/>
        </w:rPr>
        <w:t>he</w:t>
      </w:r>
      <w:r w:rsidRPr="00450098">
        <w:rPr>
          <w:lang w:val="en-US"/>
        </w:rPr>
        <w:t xml:space="preserve"> vegetation </w:t>
      </w:r>
      <w:r w:rsidR="00826A97">
        <w:rPr>
          <w:lang w:val="en-US"/>
        </w:rPr>
        <w:t>state</w:t>
      </w:r>
      <w:r w:rsidR="00826A97" w:rsidRPr="00450098">
        <w:rPr>
          <w:lang w:val="en-US"/>
        </w:rPr>
        <w:t xml:space="preserve"> </w:t>
      </w:r>
      <w:r w:rsidRPr="00450098">
        <w:rPr>
          <w:lang w:val="en-US"/>
        </w:rPr>
        <w:t>is one of the most uncertain variables</w:t>
      </w:r>
      <w:r w:rsidR="00094CAA" w:rsidRPr="00450098">
        <w:rPr>
          <w:lang w:val="en-US"/>
        </w:rPr>
        <w:t xml:space="preserve"> </w:t>
      </w:r>
      <w:r w:rsidR="00094CAA">
        <w:rPr>
          <w:lang w:val="en-US"/>
        </w:rPr>
        <w:t>i</w:t>
      </w:r>
      <w:r w:rsidR="00094CAA" w:rsidRPr="00450098">
        <w:rPr>
          <w:lang w:val="en-US"/>
        </w:rPr>
        <w:t xml:space="preserve">n the global carbon budget </w:t>
      </w:r>
      <w:r w:rsidR="008228A5">
        <w:rPr>
          <w:lang w:val="en-US"/>
        </w:rPr>
        <w:fldChar w:fldCharType="begin" w:fldLock="1"/>
      </w:r>
      <w:r w:rsidR="00F031AC">
        <w:rPr>
          <w:lang w:val="en-US"/>
        </w:rPr>
        <w:instrText>ADDIN CSL_CITATION { "citationItems" : [ { "id" : "ITEM-1", "itemData" : { "DOI" : "10.1146/annurev-ecolsys-110512-135914", "ISBN" : "1543-592X 978-0-8243-1444-6", "ISSN" : "1543-592X", "abstract" : "Forests are the dominant terrestrial ecosystem on Earth. We review the environmental factors controlling their structure and global distribution and evaluate their current and future trajectory. Adaptations of trees to cli- mate and resource gradients, coupledwith disturbances and forest dynamics, create complex geographical patterns in forest assemblages and structures. These patterns are increasingly discernible through new satellite and air- borne observation systems, improved forest inventories, and global ecosys- tem models. Forest biomass is a complex property affected by forest dis- tribution, structure, and ecological processes. Since at least 1990, biomass density has consistently increased in global established forests, despite in- creasing mortality in some regions, suggesting that a global driver such as elevated CO2 may be enhancing biomass gains. Global forests have also ap- parently become more dynamic. Advanced information about the structure, distribution, and biomass of the world\u2019s forests provides critical ecological insights and opportunities for sustainable forest management and enhancing forest conservation and ecosystem services.",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"ITEM-1", "issue" : "1", "issued" : { "date-parts" : [ [ "2013" ] ] }, "page" : "593-622", "title" : "The Structure, Distribution, and Biomass of the World's Forests", "type" : "article-journal", "volume" : "44" }, "uris" : [ "http://www.mendeley.com/documents/?uuid=0d46987d-12de-4d70-ab07-36941eb3233d" ] } ], "mendeley" : { "formattedCitation" : "(Pan et al., 2013)", "plainTextFormattedCitation" : "(Pan et al., 2013)", "previouslyFormattedCitation" : "(Pan et al., 2013)" }, "properties" : {  }, "schema" : "https://github.com/citation-style-language/schema/raw/master/csl-citation.json" }</w:instrText>
      </w:r>
      <w:r w:rsidR="008228A5">
        <w:rPr>
          <w:lang w:val="en-US"/>
        </w:rPr>
        <w:fldChar w:fldCharType="separate"/>
      </w:r>
      <w:r w:rsidR="00F031AC" w:rsidRPr="00F031AC">
        <w:rPr>
          <w:noProof/>
          <w:lang w:val="en-US"/>
        </w:rPr>
        <w:t>(Pan et al., 2013)</w:t>
      </w:r>
      <w:r w:rsidR="008228A5">
        <w:rPr>
          <w:lang w:val="en-US"/>
        </w:rPr>
        <w:fldChar w:fldCharType="end"/>
      </w:r>
      <w:r w:rsidRPr="00450098">
        <w:rPr>
          <w:lang w:val="en-US"/>
        </w:rPr>
        <w:t xml:space="preserve">. On the other hand, the long-term </w:t>
      </w:r>
      <w:r w:rsidR="00094CAA">
        <w:rPr>
          <w:lang w:val="en-US"/>
        </w:rPr>
        <w:t>e</w:t>
      </w:r>
      <w:r w:rsidR="00094CAA" w:rsidRPr="00450098">
        <w:rPr>
          <w:lang w:val="en-US"/>
        </w:rPr>
        <w:t xml:space="preserve">ffects </w:t>
      </w:r>
      <w:r w:rsidRPr="00450098">
        <w:rPr>
          <w:lang w:val="en-US"/>
        </w:rPr>
        <w:t xml:space="preserve">of </w:t>
      </w:r>
      <w:r w:rsidR="00094CAA">
        <w:rPr>
          <w:lang w:val="en-US"/>
        </w:rPr>
        <w:t>present forest management</w:t>
      </w:r>
      <w:r w:rsidR="00094CAA" w:rsidRPr="00450098">
        <w:rPr>
          <w:lang w:val="en-US"/>
        </w:rPr>
        <w:t xml:space="preserve"> </w:t>
      </w:r>
      <w:r w:rsidRPr="00450098">
        <w:rPr>
          <w:lang w:val="en-US"/>
        </w:rPr>
        <w:t>strategies on forest growth dynamics need to be</w:t>
      </w:r>
      <w:r w:rsidR="00094CAA">
        <w:rPr>
          <w:lang w:val="en-US"/>
        </w:rPr>
        <w:t xml:space="preserve"> studied</w:t>
      </w:r>
      <w:r w:rsidR="00826A97">
        <w:rPr>
          <w:lang w:val="en-US"/>
        </w:rPr>
        <w:t xml:space="preserve"> </w:t>
      </w:r>
      <w:del w:id="45" w:author="Ulrike Hiltner" w:date="2018-04-25T16:51:00Z">
        <w:r w:rsidR="008228A5">
          <w:rPr>
            <w:lang w:val="en-US"/>
          </w:rPr>
          <w:fldChar w:fldCharType="begin" w:fldLock="1"/>
        </w:r>
        <w:r w:rsidR="008228A5">
          <w:rPr>
            <w:lang w:val="en-US"/>
          </w:rPr>
          <w:delInstrText>ADDIN CSL_CITATION { "citationItems" : [ { "id" : "ITEM-1", "itemData" : { "DOI" : "10.1016/j.foreco.2011.05.014", "ISBN" : "0378-1127", "ISSN" : "03781127", "abstract" : "Developing management strategies for addressing global climate change has become an increasingly important issue influencing forest management around the globe. Currently, management approaches are being proposed that intend to (1) mitigate climate change by enhancing forest carbon stores and (2) foster adaptation by maintaining compositionally and structurally complex forests. However, little is known about the compatibility of these two objectives or the long-term efficacy of a given management regime at simultaneously achieving adaptation and mitigation. To address this need, we examined stand-level carbon and complexity responses using five long-term (&gt;50. yrs) silviculture experiments within the upper Great Lakes region, USA. In particular, live tree carbon stores and sequestration rates, and compositional and structural complexity were analyzed from three thinning experiments in Pinus resinosa and two selection method experiments in northern hardwood systems to elucidate the long-term effects of management on these ecosystem attributes and the general compatibility of mitigation and adaptation objectives.As expected, we observed a general increase in large tree densities with stand age and positive relationships between stand stocking level and live tree carbon stores. More importantly, our results clearly identify tradeoffs between the achievement of mitigation and adaptation objectives across each study. For example, maintaining higher stocking levels (i.e., enhanced mitigation by increasing carbon stores) resulted in decreases in stand-level structural and compositional complexity (i.e., reduced adaptation potential). In addition, rates of live tree carbon increment were also the lowest within the highest stocking levels; despite the benefits of these stand conditions to maximizing carbon stores. Collectively, these findings underscore the importance of avoiding rigid adherence to a single objective, such as maximum on-site carbon stores, without recognizing potential consequences to other ecosystem components crucial to ensuring long-term ecosystem functioning within the context of environmental change. One potential stand-level strategy for balancing these goals may be to employ multi-aged management systems, such as irregular shelterwood and selection systems, that maintain a large proportion of carbon stores in retained mature trees while using thinning to create spatial heterogeneity that promotes higher sequestration rates in smaller, you\u2026", "author" : [ { "dropping-particle" : "", "family" : "D'Amato", "given" : "Anthony W.", "non-dropping-particle" : "", "parse-names" : false, "suffix" : "" }, { "dropping-particle" : "", "family" : "Bradford", "given" : "John B.", "non-dropping-particle" : "", "parse-names" : false, "suffix" : "" }, { "dropping-particle" : "", "family" : "Fraver", "given" : "Shawn", "non-dropping-particle" : "", "parse-names" : false, "suffix" : "" }, { "dropping-particle" : "", "family" : "Palik", "given" : "Brian J.", "non-dropping-particle" : "", "parse-names" : false, "suffix" : "" } ], "container-title" : "Forest Ecology and Management", "id" : "ITEM-1", "issue" : "5", "issued" : { "date-parts" : [ [ "2011" ] ] }, "page" : "803-816", "title" : "Forest management for mitigation and adaptation to climate change: Insights from long-term silviculture experiments", "type" : "article-journal", "volume" : "262" }, "uris" : [ "http://www.mendeley.com/documents/?uuid=a5dc71b5-fa66-4ac6-ab4b-653f8a8e617c" ] } ], "mendeley" : { "formattedCitation" : "(D\u2019Amato et al., 2011)", "plainTextFormattedCitation" : "(D\u2019Amato et al., 2011)", "previouslyFormattedCitation" : "(D\u2019Amato et al., 2011)" }, "properties" : {  }, "schema" : "https://github.com/citation-style-language/schema/raw/master/csl-citation.json" }</w:delInstrText>
        </w:r>
        <w:r w:rsidR="008228A5">
          <w:rPr>
            <w:lang w:val="en-US"/>
          </w:rPr>
          <w:fldChar w:fldCharType="separate"/>
        </w:r>
        <w:r w:rsidR="008228A5" w:rsidRPr="008228A5">
          <w:rPr>
            <w:noProof/>
            <w:lang w:val="en-US"/>
          </w:rPr>
          <w:delText>(D’Amato et al., 2011)</w:delText>
        </w:r>
        <w:r w:rsidR="008228A5">
          <w:rPr>
            <w:lang w:val="en-US"/>
          </w:rPr>
          <w:fldChar w:fldCharType="end"/>
        </w:r>
        <w:r w:rsidRPr="00450098">
          <w:rPr>
            <w:lang w:val="en-US"/>
          </w:rPr>
          <w:delText>.</w:delText>
        </w:r>
      </w:del>
      <w:ins w:id="46" w:author="Ulrike Hiltner" w:date="2018-04-25T16:51:00Z">
        <w:r w:rsidR="008228A5">
          <w:rPr>
            <w:lang w:val="en-US"/>
          </w:rPr>
          <w:fldChar w:fldCharType="begin" w:fldLock="1"/>
        </w:r>
        <w:r w:rsidR="00F031AC">
          <w:rPr>
            <w:lang w:val="en-US"/>
          </w:rPr>
          <w:instrText>ADDIN CSL_CITATION { "citationItems" : [ { "id" : "ITEM-1", "itemData" : { "DOI" : "10.1016/j.foreco.2011.05.014", "ISBN" : "0378-1127", "ISSN" : "03781127", "abstract" : "Developing management strategies for addressing global climate change has become an increasingly important issue influencing forest management around the globe. Currently, management approaches are being proposed that intend to (1) mitigate climate change by enhancing forest carbon stores and (2) foster adaptation by maintaining compositionally and structurally complex forests. However, little is known about the compatibility of these two objectives or the long-term efficacy of a given management regime at simultaneously achieving adaptation and mitigation. To address this need, we examined stand-level carbon and complexity responses using five long-term (&gt;50. yrs) silviculture experiments within the upper Great Lakes region, USA. In particular, live tree carbon stores and sequestration rates, and compositional and structural complexity were analyzed from three thinning experiments in Pinus resinosa and two selection method experiments in northern hardwood systems to elucidate the long-term effects of management on these ecosystem attributes and the general compatibility of mitigation and adaptation objectives.As expected, we observed a general increase in large tree densities with stand age and positive relationships between stand stocking level and live tree carbon stores. More importantly, our results clearly identify tradeoffs between the achievement of mitigation and adaptation objectives across each study. For example, maintaining higher stocking levels (i.e., enhanced mitigation by increasing carbon stores) resulted in decreases in stand-level structural and compositional complexity (i.e., reduced adaptation potential). In addition, rates of live tree carbon increment were also the lowest within the highest stocking levels; despite the benefits of these stand conditions to maximizing carbon stores. Collectively, these findings underscore the importance of avoiding rigid adherence to a single objective, such as maximum on-site carbon stores, without recognizing potential consequences to other ecosystem components crucial to ensuring long-term ecosystem functioning within the context of environmental change. One potential stand-level strategy for balancing these goals may be to employ multi-aged management systems, such as irregular shelterwood and selection systems, that maintain a large proportion of carbon stores in retained mature trees while using thinning to create spatial heterogeneity that promotes higher sequestration rates in smaller, you\u2026", "author" : [ { "dropping-particle" : "", "family" : "D'Amato", "given" : "Anthony W.", "non-dropping-particle" : "", "parse-names" : false, "suffix" : "" }, { "dropping-particle" : "", "family" : "Bradford", "given" : "John B.", "non-dropping-particle" : "", "parse-names" : false, "suffix" : "" }, { "dropping-particle" : "", "family" : "Fraver", "given" : "Shawn", "non-dropping-particle" : "", "parse-names" : false, "suffix" : "" }, { "dropping-particle" : "", "family" : "Palik", "given" : "Brian J.", "non-dropping-particle" : "", "parse-names" : false, "suffix" : "" } ], "container-title" : "Forest Ecology and Management", "id" : "ITEM-1", "issue" : "5", "issued" : { "date-parts" : [ [ "2011" ] ] }, "page" : "803-816", "title" : "Forest management for mitigation and adaptation to climate change: Insights from long-term silviculture experiments", "type" : "article-journal", "volume" : "262" }, "uris" : [ "http://www.mendeley.com/documents/?uuid=a5dc71b5-fa66-4ac6-ab4b-653f8a8e617c"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"(D\u2019Amato et al., 2011; Houghton et al., 2015)", "plainTextFormattedCitation" : "(D\u2019Amato et al., 2011; Houghton et al., 2015)", "previouslyFormattedCitation" : "(D\u2019Amato et al., 2011; Houghton et al., 2015)" }, "properties" : {  }, "schema" : "https://github.com/citation-style-language/schema/raw/master/csl-citation.json" }</w:instrText>
        </w:r>
        <w:r w:rsidR="008228A5">
          <w:rPr>
            <w:lang w:val="en-US"/>
          </w:rPr>
          <w:fldChar w:fldCharType="separate"/>
        </w:r>
        <w:r w:rsidR="00F031AC" w:rsidRPr="00F031AC">
          <w:rPr>
            <w:noProof/>
            <w:lang w:val="en-US"/>
          </w:rPr>
          <w:t>(D’Amato et al., 2011; Houghton et al., 2015)</w:t>
        </w:r>
        <w:r w:rsidR="008228A5">
          <w:rPr>
            <w:lang w:val="en-US"/>
          </w:rPr>
          <w:fldChar w:fldCharType="end"/>
        </w:r>
        <w:r w:rsidRPr="00450098">
          <w:rPr>
            <w:lang w:val="en-US"/>
          </w:rPr>
          <w:t>.</w:t>
        </w:r>
      </w:ins>
      <w:r w:rsidRPr="00450098">
        <w:rPr>
          <w:lang w:val="en-US"/>
        </w:rPr>
        <w:t xml:space="preserve"> Consequently, a successful implementation of such international action programs requires methods and knowledge to assess the impact of silviculture</w:t>
      </w:r>
      <w:r w:rsidR="008C2CF7">
        <w:rPr>
          <w:lang w:val="en-US"/>
        </w:rPr>
        <w:t>, such as</w:t>
      </w:r>
      <w:r w:rsidR="00B250E2">
        <w:rPr>
          <w:lang w:val="en-US"/>
        </w:rPr>
        <w:t xml:space="preserve"> selective</w:t>
      </w:r>
      <w:r w:rsidR="008C2CF7">
        <w:rPr>
          <w:lang w:val="en-US"/>
        </w:rPr>
        <w:t xml:space="preserve"> logging,</w:t>
      </w:r>
      <w:r w:rsidRPr="00450098">
        <w:rPr>
          <w:lang w:val="en-US"/>
        </w:rPr>
        <w:t xml:space="preserve"> on forest growth in </w:t>
      </w:r>
      <w:r w:rsidR="006B04BF">
        <w:rPr>
          <w:lang w:val="en-US"/>
        </w:rPr>
        <w:t>the tropics</w:t>
      </w:r>
      <w:r w:rsidR="008C2CF7">
        <w:rPr>
          <w:lang w:val="en-US"/>
        </w:rPr>
        <w:t xml:space="preserve"> </w:t>
      </w:r>
      <w:del w:id="47" w:author="Ulrike Hiltner" w:date="2018-04-25T16:51:00Z">
        <w:r w:rsidR="004D37BF">
          <w:rPr>
            <w:lang w:val="en-US"/>
          </w:rPr>
          <w:lastRenderedPageBreak/>
          <w:fldChar w:fldCharType="begin" w:fldLock="1"/>
        </w:r>
        <w:r w:rsidR="004D37BF">
          <w:rPr>
            <w:lang w:val="en-US"/>
          </w:rPr>
          <w:del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w:delInstrText>
        </w:r>
        <w:r w:rsidR="004D37BF" w:rsidRPr="003E16C4">
          <w:delInstrText>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"mendeley" : { "formattedCitation" : "(Molina, 2009; Reischl, 2012; Steffen et al., 2015)", "plainTextFormattedCitation" : "(Molina, 2009; Reischl, 2012; Steffen et al., 2015)", "previouslyFormattedCitation" : "(Molina, 2009; Reischl, 2012; Steffen et al., 2015)" }, "properties" : {  }, "schema" : "https://github.com/citation-style-language/schema/raw/master/csl-citation.json" }</w:delInstrText>
        </w:r>
        <w:r w:rsidR="004D37BF">
          <w:rPr>
            <w:lang w:val="en-US"/>
          </w:rPr>
          <w:fldChar w:fldCharType="separate"/>
        </w:r>
        <w:r w:rsidR="004D37BF" w:rsidRPr="003E16C4">
          <w:rPr>
            <w:noProof/>
          </w:rPr>
          <w:delText>(Molina, 2009; Reischl, 2012; Steffen et al., 2015)</w:delText>
        </w:r>
        <w:r w:rsidR="004D37BF">
          <w:rPr>
            <w:lang w:val="en-US"/>
          </w:rPr>
          <w:fldChar w:fldCharType="end"/>
        </w:r>
        <w:r w:rsidRPr="003E16C4">
          <w:delText>.</w:delText>
        </w:r>
      </w:del>
      <w:ins w:id="48" w:author="Ulrike Hiltner" w:date="2018-04-25T16:51:00Z">
        <w:r w:rsidR="004D37BF">
          <w:rPr>
            <w:lang w:val="en-US"/>
          </w:rPr>
          <w:fldChar w:fldCharType="begin" w:fldLock="1"/>
        </w:r>
        <w:r w:rsidR="0087725C">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"10.1088/1748-9326/10/12/124004", "ISBN" : "1748-9326", "ISSN" : "17489326", "abstract" : "Land use change in South America, mainly deforestation, is a large source of anthropogenicCO2 emissions. Identifying and addressing the causes or drivers of anthropogenic forest change is considered crucial for global climate change mitigation. Few countries however, monitor deforestation drivers in a systematic manner. National-level quantitative spatially explicit information on drivers is often lacking. This study quantifies proximate drivers of deforestation and related carbon losses in South America based on remote sensing time series in a systematic, spatially explicit manner. Deforestation areas were derived from the 2010 global remote sensing survey of the Food and Agricultural Organisation Forest Resource Assessment. To assess proximate drivers, land use following deforestation was assigned by visual interpretation of high-resolution satellite imagery. To estimate gross carbon losses from deforestation, default Tier 1 biomass levels per country and ecozone were used. Pasture was the dominant driver of forest area (71.2%) and related carbon loss (71.6%) in South America, followed by commercial cropland (14% and 12.1% respectively). Hotspots of deforestation due to pasture occurred in Northern Argentina, Western Paraguay, and along the arc of deforestation in Brazil where they gradually moved into higher biomass forests causing additional carbon losses. Deforestation driven by commercial cropland increased in time, with hotspots occurring in Brazil (Mato Grosso State), Northern Argentina, Eastern Paraguay and Central Bolivia. Infrastructure, such as urban expansion and roads, contributed little as proximate drivers of forest area loss (1.7%). Our findings contribute to the understanding of drivers of deforestation and related carbon losses in South America, and are comparable at the national, regional and continental level. In addition, they support the development of nationalREDD+interventions and forest monitoring systems, and provide valuable input for statistical analysis and modelling of underlying drivers of deforestation.", "author" : [ { "dropping-particle" : "", "family" : "Sy", "given" : "V.", "non-dropping-particle" : "De", "parse-names" : false, "suffix" : "" }, { "dropping-particle" : "", "family" : "Herold", "given" : "M.", "non-dropping-particle" : "", "parse-names" : false, "suffix" : "" }, { "dropping-particle" : "", "family" : "Achard", "given" : "F.", "non-dropping-particle" : "", "parse-names" : false, "suffix" : "" }, { "dropping-particle" : "", "family" : "Beuchle", "given" : "R.", "non-dropping-particle" : "", "parse-names" : false, "suffix" : "" }, { "dropping-particle" : "", "family" : "Clevers", "given" : "J. G.P.W.", "non-dropping-particle" : "", "parse-names" : false, "suffix" : "" }, { "dropping-particle" : "", "family" : "Lindquist", "given" : "E.", "non-dropping-particle" : "", "parse-names" : false, "suffix" : "" }, { "dropping-particle" : "", "family" : "Verchot", "given" : "L.", "non-dropping-particle" : "", "parse-names" : false, "suffix" : "" } ], "container-title" : "Environmental Research Letters", "id" : "ITEM-4", "issue" : "12", "issued" : { "date-parts" : [ [ "2015" ] ] }, "title" : "Land use patterns and related carbon losses following deforestation in South America", "type" : "article-journal", "volume" : "10" }, "uris" : [ "http://www.mendeley.com/documents/?uuid=5f311472-3def-41bc-8705-203c8f100533" ] } ], "mendeley" : { "formattedCitation" : "(De Sy et al., 2015; Molina, 2009; Reischl, 2012; Steffen et al., 2015)", "plainTextFormattedCitation" : "(De Sy et al., 2015; Molina, 2009; Reischl, 2012; Steffen et al., 2015)", "previouslyFormattedCitation" : "(De Sy et al., 2015; Molina, 2009; Reischl, 2012; Steffen et al., 2015)" }, "properties" : {  }, "schema" : "https://github.com/citation-style-language/schema/raw/master/csl-citation.json" }</w:instrText>
        </w:r>
        <w:r w:rsidR="004D37BF">
          <w:rPr>
            <w:lang w:val="en-US"/>
          </w:rPr>
          <w:fldChar w:fldCharType="separate"/>
        </w:r>
        <w:r w:rsidR="0087725C" w:rsidRPr="003E7649">
          <w:rPr>
            <w:noProof/>
            <w:lang w:val="en-US"/>
          </w:rPr>
          <w:t>(De Sy et al., 2015; Molina, 2009; Reischl, 2012; Steffen et al., 2015)</w:t>
        </w:r>
        <w:r w:rsidR="004D37BF">
          <w:rPr>
            <w:lang w:val="en-US"/>
          </w:rPr>
          <w:fldChar w:fldCharType="end"/>
        </w:r>
        <w:r w:rsidRPr="003E7649">
          <w:rPr>
            <w:lang w:val="en-US"/>
          </w:rPr>
          <w:t>.</w:t>
        </w:r>
      </w:ins>
      <w:r w:rsidRPr="00F469AE">
        <w:rPr>
          <w:lang w:val="en-US"/>
        </w:rPr>
        <w:t xml:space="preserve"> </w:t>
      </w:r>
    </w:p>
    <w:p w14:paraId="7DAE1BDB" w14:textId="32960744" w:rsidR="00094CAA" w:rsidRPr="002F3F2B" w:rsidRDefault="00450098" w:rsidP="00094CAA">
      <w:pPr>
        <w:rPr>
          <w:lang w:val="en-US"/>
        </w:rPr>
      </w:pPr>
      <w:r w:rsidRPr="00450098">
        <w:rPr>
          <w:lang w:val="en-US"/>
        </w:rPr>
        <w:t xml:space="preserve">In order to investigate effects of different </w:t>
      </w:r>
      <w:r w:rsidR="00DA75B9">
        <w:rPr>
          <w:lang w:val="en-US"/>
        </w:rPr>
        <w:t>logging</w:t>
      </w:r>
      <w:r w:rsidR="00DA75B9" w:rsidRPr="00450098">
        <w:rPr>
          <w:lang w:val="en-US"/>
        </w:rPr>
        <w:t xml:space="preserve"> </w:t>
      </w:r>
      <w:r w:rsidRPr="00450098">
        <w:rPr>
          <w:lang w:val="en-US"/>
        </w:rPr>
        <w:t>intensities on the succession of a forest in the northeastern Amazon basin</w:t>
      </w:r>
      <w:r w:rsidR="000229BC">
        <w:rPr>
          <w:lang w:val="en-US"/>
        </w:rPr>
        <w:t xml:space="preserve"> in French Guiana (Paracou)</w:t>
      </w:r>
      <w:r w:rsidRPr="00450098">
        <w:rPr>
          <w:lang w:val="en-US"/>
        </w:rPr>
        <w:t xml:space="preserve">, we </w:t>
      </w:r>
      <w:r w:rsidR="00E354B0">
        <w:rPr>
          <w:lang w:val="en-US"/>
        </w:rPr>
        <w:t>applied</w:t>
      </w:r>
      <w:r w:rsidR="00E354B0" w:rsidRPr="00450098">
        <w:rPr>
          <w:lang w:val="en-US"/>
        </w:rPr>
        <w:t xml:space="preserve"> </w:t>
      </w:r>
      <w:r w:rsidRPr="00450098">
        <w:rPr>
          <w:lang w:val="en-US"/>
        </w:rPr>
        <w:t xml:space="preserve">the forest growth model FORMIND </w:t>
      </w:r>
      <w:r w:rsidR="00DA75B9">
        <w:rPr>
          <w:lang w:val="en-US"/>
        </w:rPr>
        <w:t>including a</w:t>
      </w:r>
      <w:r w:rsidR="00DA75B9" w:rsidRPr="00450098">
        <w:rPr>
          <w:lang w:val="en-US"/>
        </w:rPr>
        <w:t xml:space="preserve"> </w:t>
      </w:r>
      <w:r w:rsidRPr="00450098">
        <w:rPr>
          <w:lang w:val="en-US"/>
        </w:rPr>
        <w:t>management module</w:t>
      </w:r>
      <w:del w:id="49" w:author="Ulrike Hiltner" w:date="2018-04-25T16:51:00Z">
        <w:r w:rsidRPr="00450098">
          <w:rPr>
            <w:lang w:val="en-US"/>
          </w:rPr>
          <w:delText>, which was developed especially for tropical forests</w:delText>
        </w:r>
      </w:del>
      <w:r w:rsidRPr="00450098">
        <w:rPr>
          <w:lang w:val="en-US"/>
        </w:rPr>
        <w:t xml:space="preserve"> </w:t>
      </w:r>
      <w:r w:rsidR="004D37BF">
        <w:rPr>
          <w:lang w:val="en-US"/>
        </w:rPr>
        <w:fldChar w:fldCharType="begin" w:fldLock="1"/>
      </w:r>
      <w:r w:rsidR="004D37BF">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"10.1016/S0378-1127(01)00783-6", "ISBN" : "0378-1127", "ISSN" : "03781127", "PMID" : "3630", "abstract" : "In publications on tropical forest fragmentation, regrowing secondary forests (SF) on abandoned agricultural land are often overlooked. These forests represent highly fragmented components in the landscape matrix which are generally less than 100 ha in size. SF are found on privately owned land where they are contributing to on-farm income through logging and/or use of non-timber products. Hence, defining pure conservation goals for this forest type seems to be unrealistic. In this paper, we used the process-based model FORMIX3-Q to simulate successional processes and logging scenarios in SF exposed to different degrees of fragmentation (either facing non-forest land on only one side or totally surrounded by agricultural land) in the subtropical eastern part of Paraguay. We compared results with primary forest embedded in a similar matrix. Under light fragmentation, bole volume of SF approached primary forest values after about 50 years of succession. Species composition, however, was clearly distinct from primary forest over the first 200 years of succession. The development of bole volume and species composition in severely fragmented SF was similar to the less fragmented SF over the initial 50 years. However, limited seed input, largely confined to on-site seed sources in the severely fragmented SF, led to a decline in bole volume by about one-third compared to the reference value over the simulation period of 400 years. By applying a minimum felling diameter (MFD) of 35 cm in the lightly fragmented SF, first logging was only possible after 30 years, resulting in a mere 3.7 m3 ha-1 harvest. Highest timber yields were obtained with 10 yr cutting cycles and a maximum removal of 20 stems ha-1, though sustainable yields only resulted from lowering the MFD to 30 cm. Logging in severely fragmented SF accelerated the decline of bole volume. Overall, results suggest that timber production in SF without silvicultural treatments is low and hence does not constitute a viable option to diversify farm income. Only managed SF may serve this function. Research focusing on the elaboration of management options for SF, integrating as much as possible of the original vegetation, is needed. \u00a9 2002 Elsevier Science B.V. All rights reserved.", "author" : [ { "dropping-particle" : "", "family" : "Kammesheidt", "given" : "Ludwig", "non-dropping-particle" : "", "parse-names" : false, "suffix" : "" }, { "dropping-particle" : "", "family" : "K\u00f6hler", "given" : "Peter", "non-dropping-particle" : "", "parse-names" : false, "suffix" : "" }, { "dropping-particle" : "", "family" : "Huth", "given" : "Andreas", "non-dropping-particle" : "", "parse-names" : false, "suffix" : "" } ], "container-title" : "Forest Ecology and Management", "id" : "ITEM-2", "issue" : "1-3", "issued" : { "date-parts" : [ [ "2002", "10" ] ] }, "page" : "89-105", "title" : "Simulating logging scenarios in secondary forest embedded in a fragmented neotropical landscape", "type" : "article-journal", "volume" : "170" }, "uris" : [ "http://www.mendeley.com/documents/?uuid=3b2c4cc5-54da-412f-9cac-1780d101efb5" ] } ], "mendeley" : { "formattedCitation" : "(Fischer et al., 2016; Kammesheidt et al., 2002)", "plainTextFormattedCitation" : "(Fischer et al., 2016; Kammesheidt et al., 2002)", "previouslyFormattedCitation" : "(Fischer et al., 2016; Kammesheidt et al., 2002)" }, "properties" : {  }, "schema" : "https://github.com/citation-style-language/schema/raw/master/csl-citation.json" }</w:instrText>
      </w:r>
      <w:r w:rsidR="004D37BF">
        <w:rPr>
          <w:lang w:val="en-US"/>
        </w:rPr>
        <w:fldChar w:fldCharType="separate"/>
      </w:r>
      <w:r w:rsidR="004D37BF" w:rsidRPr="004D37BF">
        <w:rPr>
          <w:noProof/>
          <w:lang w:val="en-US"/>
        </w:rPr>
        <w:t>(Fischer et al., 2016; Kammesheidt et al., 2002)</w:t>
      </w:r>
      <w:r w:rsidR="004D37BF">
        <w:rPr>
          <w:lang w:val="en-US"/>
        </w:rPr>
        <w:fldChar w:fldCharType="end"/>
      </w:r>
      <w:r w:rsidRPr="00450098">
        <w:rPr>
          <w:lang w:val="en-US"/>
        </w:rPr>
        <w:t xml:space="preserve">. </w:t>
      </w:r>
      <w:r w:rsidR="00094CAA" w:rsidRPr="00450098">
        <w:rPr>
          <w:lang w:val="en-US"/>
        </w:rPr>
        <w:t xml:space="preserve">The Paracou test site is located in a forest area (so-called </w:t>
      </w:r>
      <w:proofErr w:type="spellStart"/>
      <w:r w:rsidR="00094CAA" w:rsidRPr="00BF439C">
        <w:rPr>
          <w:i/>
          <w:lang w:val="en-US"/>
        </w:rPr>
        <w:t>Domaine</w:t>
      </w:r>
      <w:proofErr w:type="spellEnd"/>
      <w:r w:rsidR="00094CAA" w:rsidRPr="00BF439C">
        <w:rPr>
          <w:i/>
          <w:lang w:val="en-US"/>
        </w:rPr>
        <w:t xml:space="preserve"> </w:t>
      </w:r>
      <w:proofErr w:type="spellStart"/>
      <w:r w:rsidR="00094CAA" w:rsidRPr="00BF439C">
        <w:rPr>
          <w:i/>
          <w:lang w:val="en-US"/>
        </w:rPr>
        <w:t>Forestier</w:t>
      </w:r>
      <w:proofErr w:type="spellEnd"/>
      <w:r w:rsidR="00094CAA" w:rsidRPr="00BF439C">
        <w:rPr>
          <w:i/>
          <w:lang w:val="en-US"/>
        </w:rPr>
        <w:t xml:space="preserve"> Permanent</w:t>
      </w:r>
      <w:r w:rsidR="00094CAA" w:rsidRPr="00450098">
        <w:rPr>
          <w:lang w:val="en-US"/>
        </w:rPr>
        <w:t>), which covers 2.4 10</w:t>
      </w:r>
      <w:r w:rsidR="00094CAA" w:rsidRPr="00450098">
        <w:rPr>
          <w:vertAlign w:val="superscript"/>
          <w:lang w:val="en-US"/>
        </w:rPr>
        <w:t>6</w:t>
      </w:r>
      <w:r w:rsidR="00094CAA" w:rsidRPr="00450098">
        <w:rPr>
          <w:lang w:val="en-US"/>
        </w:rPr>
        <w:t xml:space="preserve">ha and is managed by the National Forest Service </w:t>
      </w:r>
      <w:r w:rsidR="00094CAA" w:rsidRPr="00450098">
        <w:rPr>
          <w:i/>
          <w:lang w:val="en-US"/>
        </w:rPr>
        <w:t>NFS</w:t>
      </w:r>
      <w:r w:rsidR="00094CAA" w:rsidRPr="00450098">
        <w:rPr>
          <w:lang w:val="en-US"/>
        </w:rPr>
        <w:t xml:space="preserve"> of French Guiana </w:t>
      </w:r>
      <w:r w:rsidR="004D37BF">
        <w:rPr>
          <w:lang w:val="en-US"/>
        </w:rPr>
        <w:fldChar w:fldCharType="begin" w:fldLock="1"/>
      </w:r>
      <w:r w:rsidR="004D37BF">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"manualFormatting" : "(Gourlet-Fleury et al., 2004; CIRAD, 2016)", "plainTextFormattedCitation" : "(Gourlet-Fleury et al., 2004)", "previouslyFormattedCitation" : "(Gourlet-Fleury et al., 2004)" }, "properties" : {  }, "schema" : "https://github.com/citation-style-language/schema/raw/master/csl-citation.json" }</w:instrText>
      </w:r>
      <w:r w:rsidR="004D37BF">
        <w:rPr>
          <w:lang w:val="en-US"/>
        </w:rPr>
        <w:fldChar w:fldCharType="separate"/>
      </w:r>
      <w:r w:rsidR="004D37BF" w:rsidRPr="004D37BF">
        <w:rPr>
          <w:noProof/>
          <w:lang w:val="en-US"/>
        </w:rPr>
        <w:t>(Gourlet-Fleury et al., 2004</w:t>
      </w:r>
      <w:r w:rsidR="00CB0D2E">
        <w:rPr>
          <w:noProof/>
          <w:lang w:val="en-US"/>
        </w:rPr>
        <w:t>;</w:t>
      </w:r>
      <w:r w:rsidR="004D37BF">
        <w:rPr>
          <w:noProof/>
          <w:lang w:val="en-US"/>
        </w:rPr>
        <w:t xml:space="preserve"> CIRAD, 2016</w:t>
      </w:r>
      <w:r w:rsidR="004D37BF" w:rsidRPr="004D37BF">
        <w:rPr>
          <w:noProof/>
          <w:lang w:val="en-US"/>
        </w:rPr>
        <w:t>)</w:t>
      </w:r>
      <w:r w:rsidR="004D37BF">
        <w:rPr>
          <w:lang w:val="en-US"/>
        </w:rPr>
        <w:fldChar w:fldCharType="end"/>
      </w:r>
      <w:r w:rsidR="00094CAA" w:rsidRPr="00450098">
        <w:rPr>
          <w:lang w:val="en-US"/>
        </w:rPr>
        <w:t>. About 45% of the country's production forest areas have been certified</w:t>
      </w:r>
      <w:del w:id="50" w:author="Ulrike Hiltner" w:date="2018-04-25T16:51:00Z">
        <w:r w:rsidR="00094CAA" w:rsidRPr="00450098">
          <w:rPr>
            <w:lang w:val="en-US"/>
          </w:rPr>
          <w:delText xml:space="preserve"> for environmentally friendly land use</w:delText>
        </w:r>
      </w:del>
      <w:r w:rsidR="00094CAA" w:rsidRPr="00450098">
        <w:rPr>
          <w:lang w:val="en-US"/>
        </w:rPr>
        <w:t xml:space="preserve"> according to </w:t>
      </w:r>
      <w:r w:rsidR="00094CAA" w:rsidRPr="00450098">
        <w:rPr>
          <w:i/>
          <w:lang w:val="en-US"/>
        </w:rPr>
        <w:t>PEFC</w:t>
      </w:r>
      <w:r w:rsidR="00094CAA" w:rsidRPr="00450098">
        <w:rPr>
          <w:lang w:val="en-US"/>
        </w:rPr>
        <w:t xml:space="preserve"> </w:t>
      </w:r>
      <w:r w:rsidR="004D37BF">
        <w:rPr>
          <w:lang w:val="en-US"/>
        </w:rPr>
        <w:fldChar w:fldCharType="begin" w:fldLock="1"/>
      </w:r>
      <w:r w:rsidR="004D37BF">
        <w:rPr>
          <w:lang w:val="en-US"/>
        </w:rPr>
        <w:instrText>ADDIN CSL_CITATION { "citationItems" : [ { "id" : "ITEM-1", "itemData" : { "ISSN" : "00183784", "abstract" : "A comparison is made between the timber certification system of FSC (Forest Stewardship Council) of Germany and the PEFC (Pan-European Forest Certification) of Austria. The comparison of timber certification systems by FSC and PEFC for Austria depends on the state of knowledge that includes at this time regular certifications in domestic operations/regions. For lack of domestic FSC implementation determinations the analysis was made with the German FSC determinations. A difference is the sought for global validity according to FSC in contrast to the European approach of the family forest economy according to the PEFC. Regional certification regularly better accommodates this small area structure. PEFC requires at least 70% certified timber for the trade and processing chain \"chain of custody\" whereas FSC requires only 30% certified timber. There are above all differences in the formulation of goals. PEFC sets in advance a percentage and species limitation and requires special types and living space for the supply of the hemerobie (variety of types). The \u00d6GNU (Austrian Environmental Umbrella Organization) expects a small sales potential for FSC certification above all from large operations and industries. The participation possibilities are clearly regulated according to the German model. In Austria, according to the PEFC, there is the principle of unanimity with a right to veto for the \u00d6GNU. The acceptance of the PEFC by timber processors is still awaited. PEFC proponents stress the mutual recognition to avoid the loss of image for timber. Both systems are not accepted unconditionally by environmental organizations. Certification organizations are accredited by the FSC itself but as a rule, with respect to the PEFC, they are accredited by the state. Table.", "author" : [ { "dropping-particle" : "", "family" : "Kurier", "given" : "Holz", "non-dropping-particle" : "", "parse-names" : false, "suffix" : "" } ], "container-title" : "Holz - Kurier", "id" : "ITEM-1", "issue" : "33", "issued" : { "date-parts" : [ [ "2000" ] ] }, "page" : "14", "title" : "Query whether the comparison between the PEFC and FSC is reliable with respect to competition in certification", "type" : "article-journal", "volume" : "55" }, "uris" : [ "http://www.mendeley.com/documents/?uuid=580e0423-0d8c-4bdd-ba47-901e77452bc4" ] } ], "mendeley" : { "formattedCitation" : "(Kurier, 2000)", "manualFormatting" : "(Kurier, 2000;", "plainTextFormattedCitation" : "(Kurier, 2000)", "previouslyFormattedCitation" : "(Kurier, 2000)" }, "properties" : {  }, "schema" : "https://github.com/citation-style-language/schema/raw/master/csl-citation.json" }</w:instrText>
      </w:r>
      <w:r w:rsidR="004D37BF">
        <w:rPr>
          <w:lang w:val="en-US"/>
        </w:rPr>
        <w:fldChar w:fldCharType="separate"/>
      </w:r>
      <w:r w:rsidR="004D37BF" w:rsidRPr="004D37BF">
        <w:rPr>
          <w:noProof/>
          <w:lang w:val="en-US"/>
        </w:rPr>
        <w:t>(Kurier, 2000</w:t>
      </w:r>
      <w:r w:rsidR="004D37BF">
        <w:rPr>
          <w:noProof/>
          <w:lang w:val="en-US"/>
        </w:rPr>
        <w:t>;</w:t>
      </w:r>
      <w:r w:rsidR="004D37BF">
        <w:rPr>
          <w:lang w:val="en-US"/>
        </w:rPr>
        <w:fldChar w:fldCharType="end"/>
      </w:r>
      <w:r w:rsidR="004D37BF">
        <w:rPr>
          <w:lang w:val="en-US"/>
        </w:rPr>
        <w:t xml:space="preserve"> </w:t>
      </w:r>
      <w:r w:rsidR="00094CAA" w:rsidRPr="00450098">
        <w:rPr>
          <w:lang w:val="en-US"/>
        </w:rPr>
        <w:t>PEFC International, 2017</w:t>
      </w:r>
      <w:r w:rsidR="004D37BF">
        <w:rPr>
          <w:lang w:val="en-US"/>
        </w:rPr>
        <w:t>)</w:t>
      </w:r>
      <w:r w:rsidR="00094CAA" w:rsidRPr="00450098">
        <w:rPr>
          <w:lang w:val="en-US"/>
        </w:rPr>
        <w:t xml:space="preserve"> since 2013, but are not yet FSC certified</w:t>
      </w:r>
      <w:r w:rsidR="00094CAA">
        <w:rPr>
          <w:lang w:val="en-US"/>
        </w:rPr>
        <w:t>.</w:t>
      </w:r>
      <w:r w:rsidR="00094CAA" w:rsidRPr="00450098">
        <w:rPr>
          <w:lang w:val="en-US"/>
        </w:rPr>
        <w:t xml:space="preserve"> When the Paracou test site was built in 1982, the main focus was on wood and its sustainable renewal (CIRAD, 2016).</w:t>
      </w:r>
      <w:r w:rsidR="00094CAA">
        <w:rPr>
          <w:lang w:val="en-US"/>
        </w:rPr>
        <w:t xml:space="preserve"> </w:t>
      </w:r>
      <w:r w:rsidR="00094CAA" w:rsidRPr="002F3F2B">
        <w:rPr>
          <w:lang w:val="en-US"/>
        </w:rPr>
        <w:t xml:space="preserve">The available forest inventory data from Paracou provide an excellent basis for the parameterization of forest models. </w:t>
      </w:r>
      <w:del w:id="51" w:author="Ulrike Hiltner" w:date="2018-04-25T16:51:00Z">
        <w:r w:rsidR="00094CAA" w:rsidRPr="002F3F2B">
          <w:rPr>
            <w:lang w:val="en-US"/>
          </w:rPr>
          <w:delText xml:space="preserve">A good example of this is the fact that forest models can assess the long-term effects of current management </w:delText>
        </w:r>
        <w:r w:rsidR="006B04BF">
          <w:rPr>
            <w:lang w:val="en-US"/>
          </w:rPr>
          <w:delText xml:space="preserve">actions </w:delText>
        </w:r>
        <w:r w:rsidR="00094CAA" w:rsidRPr="002F3F2B">
          <w:rPr>
            <w:lang w:val="en-US"/>
          </w:rPr>
          <w:delText xml:space="preserve">and thus contribute to </w:delText>
        </w:r>
        <w:r w:rsidR="006B04BF">
          <w:rPr>
            <w:lang w:val="en-US"/>
          </w:rPr>
          <w:delText xml:space="preserve">the </w:delText>
        </w:r>
        <w:r w:rsidR="00094CAA" w:rsidRPr="002F3F2B">
          <w:rPr>
            <w:lang w:val="en-US"/>
          </w:rPr>
          <w:delText>decision-making</w:delText>
        </w:r>
        <w:r w:rsidR="006B04BF">
          <w:rPr>
            <w:lang w:val="en-US"/>
          </w:rPr>
          <w:delText xml:space="preserve"> process</w:delText>
        </w:r>
        <w:r w:rsidR="00094CAA" w:rsidRPr="002F3F2B">
          <w:rPr>
            <w:lang w:val="en-US"/>
          </w:rPr>
          <w:delText>.</w:delText>
        </w:r>
      </w:del>
      <w:ins w:id="52" w:author="Ulrike Hiltner" w:date="2018-04-25T16:51:00Z">
        <w:r w:rsidR="00C8569C">
          <w:rPr>
            <w:lang w:val="en-US"/>
          </w:rPr>
          <w:t>F</w:t>
        </w:r>
        <w:r w:rsidR="00094CAA" w:rsidRPr="002F3F2B">
          <w:rPr>
            <w:lang w:val="en-US"/>
          </w:rPr>
          <w:t xml:space="preserve">orest models can </w:t>
        </w:r>
        <w:r w:rsidR="00C8569C">
          <w:rPr>
            <w:lang w:val="en-US"/>
          </w:rPr>
          <w:t xml:space="preserve">be used to </w:t>
        </w:r>
        <w:r w:rsidR="00094CAA" w:rsidRPr="002F3F2B">
          <w:rPr>
            <w:lang w:val="en-US"/>
          </w:rPr>
          <w:t xml:space="preserve">assess the long-term effects of current management </w:t>
        </w:r>
        <w:r w:rsidR="006B04BF">
          <w:rPr>
            <w:lang w:val="en-US"/>
          </w:rPr>
          <w:t xml:space="preserve">actions </w:t>
        </w:r>
        <w:r w:rsidR="00C8569C">
          <w:rPr>
            <w:lang w:val="en-US"/>
          </w:rPr>
          <w:fldChar w:fldCharType="begin" w:fldLock="1"/>
        </w:r>
        <w:r w:rsidR="00C8569C">
          <w:rPr>
            <w:lang w:val="en-US"/>
          </w:rPr>
          <w:instrText>ADDIN CSL_CITATION { "citationItems" : [ { "id" : "ITEM-1",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"ITEM-1",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"plainTextFormattedCitation" : "(Huth et al., 2004)", "previouslyFormattedCitation" : "(Huth et al., 2004)" }, "properties" : {  }, "schema" : "https://github.com/citation-style-language/schema/raw/master/csl-citation.json" }</w:instrText>
        </w:r>
        <w:r w:rsidR="00C8569C">
          <w:rPr>
            <w:lang w:val="en-US"/>
          </w:rPr>
          <w:fldChar w:fldCharType="separate"/>
        </w:r>
        <w:r w:rsidR="00C8569C" w:rsidRPr="00C8569C">
          <w:rPr>
            <w:noProof/>
            <w:lang w:val="en-US"/>
          </w:rPr>
          <w:t>(Huth et al., 2004)</w:t>
        </w:r>
        <w:r w:rsidR="00C8569C">
          <w:rPr>
            <w:lang w:val="en-US"/>
          </w:rPr>
          <w:fldChar w:fldCharType="end"/>
        </w:r>
        <w:r w:rsidR="00C8569C">
          <w:rPr>
            <w:lang w:val="en-US"/>
          </w:rPr>
          <w:t xml:space="preserve"> </w:t>
        </w:r>
        <w:r w:rsidR="00094CAA" w:rsidRPr="002F3F2B">
          <w:rPr>
            <w:lang w:val="en-US"/>
          </w:rPr>
          <w:t xml:space="preserve">and thus contribute to </w:t>
        </w:r>
        <w:r w:rsidR="006B04BF">
          <w:rPr>
            <w:lang w:val="en-US"/>
          </w:rPr>
          <w:t xml:space="preserve">the </w:t>
        </w:r>
        <w:r w:rsidR="00094CAA" w:rsidRPr="002F3F2B">
          <w:rPr>
            <w:lang w:val="en-US"/>
          </w:rPr>
          <w:t>decision-making</w:t>
        </w:r>
        <w:r w:rsidR="006B04BF">
          <w:rPr>
            <w:lang w:val="en-US"/>
          </w:rPr>
          <w:t xml:space="preserve"> process</w:t>
        </w:r>
        <w:r w:rsidR="00C8569C">
          <w:rPr>
            <w:lang w:val="en-US"/>
          </w:rPr>
          <w:t xml:space="preserve"> </w:t>
        </w:r>
        <w:r w:rsidR="00C8569C">
          <w:rPr>
            <w:lang w:val="en-US"/>
          </w:rPr>
          <w:fldChar w:fldCharType="begin" w:fldLock="1"/>
        </w:r>
        <w:r w:rsidR="00C8569C">
          <w:rPr>
            <w:lang w:val="en-US"/>
          </w:rPr>
          <w:instrText>ADDIN CSL_CITATION { "citationItems" : [ { "id" : "ITEM-1", "itemData" : { "DOI" : "10.1088/1748-9326/10/12/124004", "ISBN" : "1748-9326", "ISSN" : "17489326", "abstract" : "Land use change in South America, mainly deforestation, is a large source of anthropogenicCO2 emissions. Identifying and addressing the causes or drivers of anthropogenic forest change is considered crucial for global climate change mitigation. Few countries however, monitor deforestation drivers in a systematic manner. National-level quantitative spatially explicit information on drivers is often lacking. This study quantifies proximate drivers of deforestation and related carbon losses in South America based on remote sensing time series in a systematic, spatially explicit manner. Deforestation areas were derived from the 2010 global remote sensing survey of the Food and Agricultural Organisation Forest Resource Assessment. To assess proximate drivers, land use following deforestation was assigned by visual interpretation of high-resolution satellite imagery. To estimate gross carbon losses from deforestation, default Tier 1 biomass levels per country and ecozone were used. Pasture was the dominant driver of forest area (71.2%) and related carbon loss (71.6%) in South America, followed by commercial cropland (14% and 12.1% respectively). Hotspots of deforestation due to pasture occurred in Northern Argentina, Western Paraguay, and along the arc of deforestation in Brazil where they gradually moved into higher biomass forests causing additional carbon losses. Deforestation driven by commercial cropland increased in time, with hotspots occurring in Brazil (Mato Grosso State), Northern Argentina, Eastern Paraguay and Central Bolivia. Infrastructure, such as urban expansion and roads, contributed little as proximate drivers of forest area loss (1.7%). Our findings contribute to the understanding of drivers of deforestation and related carbon losses in South America, and are comparable at the national, regional and continental level. In addition, they support the development of nationalREDD+interventions and forest monitoring systems, and provide valuable input for statistical analysis and modelling of underlying drivers of deforestation.", "author" : [ { "dropping-particle" : "", "family" : "Sy", "given" : "V.", "non-dropping-particle" : "De", "parse-names" : false, "suffix" : "" }, { "dropping-particle" : "", "family" : "Herold", "given" : "M.", "non-dropping-particle" : "", "parse-names" : false, "suffix" : "" }, { "dropping-particle" : "", "family" : "Achard", "given" : "F.", "non-dropping-particle" : "", "parse-names" : false, "suffix" : "" }, { "dropping-particle" : "", "family" : "Beuchle", "given" : "R.", "non-dropping-particle" : "", "parse-names" : false, "suffix" : "" }, { "dropping-particle" : "", "family" : "Clevers", "given" : "J. G.P.W.", "non-dropping-particle" : "", "parse-names" : false, "suffix" : "" }, { "dropping-particle" : "", "family" : "Lindquist", "given" : "E.", "non-dropping-particle" : "", "parse-names" : false, "suffix" : "" }, { "dropping-particle" : "", "family" : "Verchot", "given" : "L.", "non-dropping-particle" : "", "parse-names" : false, "suffix" : "" } ], "container-title" : "Environmental Research Letters", "id" : "ITEM-1", "issue" : "12", "issued" : { "date-parts" : [ [ "2015" ] ] }, "title" : "Land use patterns and related carbon losses following deforestation in South America", "type" : "article-journal", "volume" : "10" }, "uris" : [ "http://www.mendeley.com/documents/?uuid=5f311472-3def-41bc-8705-203c8f100533" ] } ], "mendeley" : { "formattedCitation" : "(De Sy et al., 2015)", "plainTextFormattedCitation" : "(De Sy et al., 2015)", "previouslyFormattedCitation" : "(De Sy et al., 2015)" }, "properties" : {  }, "schema" : "https://github.com/citation-style-language/schema/raw/master/csl-citation.json" }</w:instrText>
        </w:r>
        <w:r w:rsidR="00C8569C">
          <w:rPr>
            <w:lang w:val="en-US"/>
          </w:rPr>
          <w:fldChar w:fldCharType="separate"/>
        </w:r>
        <w:r w:rsidR="00C8569C" w:rsidRPr="00C8569C">
          <w:rPr>
            <w:noProof/>
            <w:lang w:val="en-US"/>
          </w:rPr>
          <w:t>(De Sy et al., 2015)</w:t>
        </w:r>
        <w:r w:rsidR="00C8569C">
          <w:rPr>
            <w:lang w:val="en-US"/>
          </w:rPr>
          <w:fldChar w:fldCharType="end"/>
        </w:r>
        <w:r w:rsidR="00094CAA" w:rsidRPr="002F3F2B">
          <w:rPr>
            <w:lang w:val="en-US"/>
          </w:rPr>
          <w:t>.</w:t>
        </w:r>
      </w:ins>
      <w:r w:rsidR="00094CAA" w:rsidRPr="002F3F2B">
        <w:rPr>
          <w:lang w:val="en-US"/>
        </w:rPr>
        <w:t xml:space="preserve"> Complex interrelationships between ecosystem functions and management intensity can thus be </w:t>
      </w:r>
      <w:r w:rsidR="00E354B0">
        <w:rPr>
          <w:lang w:val="en-US"/>
        </w:rPr>
        <w:t>revealed</w:t>
      </w:r>
      <w:r w:rsidR="00094CAA" w:rsidRPr="002F3F2B">
        <w:rPr>
          <w:lang w:val="en-US"/>
        </w:rPr>
        <w:t>. In this context, we answer the following four research questions in this study:</w:t>
      </w:r>
    </w:p>
    <w:p w14:paraId="1B6F8BA2" w14:textId="0FB1012A" w:rsidR="009E3798" w:rsidRDefault="00094CAA">
      <w:pPr>
        <w:numPr>
          <w:ilvl w:val="0"/>
          <w:numId w:val="4"/>
        </w:numPr>
        <w:rPr>
          <w:lang w:val="en-US"/>
        </w:rPr>
      </w:pPr>
      <w:r w:rsidRPr="00B250E2">
        <w:rPr>
          <w:lang w:val="en-US"/>
        </w:rPr>
        <w:t>Is it possible to</w:t>
      </w:r>
      <w:r w:rsidR="00C8569C">
        <w:rPr>
          <w:lang w:val="en-US"/>
        </w:rPr>
        <w:t xml:space="preserve"> </w:t>
      </w:r>
      <w:del w:id="53" w:author="Ulrike Hiltner" w:date="2018-04-25T16:51:00Z">
        <w:r w:rsidRPr="00B250E2">
          <w:rPr>
            <w:lang w:val="en-US"/>
          </w:rPr>
          <w:delText xml:space="preserve">develop a </w:delText>
        </w:r>
        <w:r>
          <w:rPr>
            <w:lang w:val="en-US"/>
          </w:rPr>
          <w:delText>consistent</w:delText>
        </w:r>
        <w:r w:rsidRPr="00B250E2">
          <w:rPr>
            <w:lang w:val="en-US"/>
          </w:rPr>
          <w:delText xml:space="preserve"> parameter</w:delText>
        </w:r>
        <w:r>
          <w:rPr>
            <w:lang w:val="en-US"/>
          </w:rPr>
          <w:delText xml:space="preserve">ization for Paracou so that </w:delText>
        </w:r>
        <w:r w:rsidRPr="00B250E2">
          <w:rPr>
            <w:lang w:val="en-US"/>
          </w:rPr>
          <w:delText xml:space="preserve">biomass </w:delText>
        </w:r>
      </w:del>
      <w:ins w:id="54" w:author="Ulrike Hiltner" w:date="2018-04-25T16:51:00Z">
        <w:r w:rsidR="00C8569C">
          <w:rPr>
            <w:lang w:val="en-US"/>
          </w:rPr>
          <w:t xml:space="preserve">reproduce the </w:t>
        </w:r>
      </w:ins>
      <w:r w:rsidR="00C8569C">
        <w:rPr>
          <w:lang w:val="en-US"/>
        </w:rPr>
        <w:t xml:space="preserve">dynamics </w:t>
      </w:r>
      <w:del w:id="55" w:author="Ulrike Hiltner" w:date="2018-04-25T16:51:00Z">
        <w:r w:rsidRPr="00B250E2">
          <w:rPr>
            <w:lang w:val="en-US"/>
          </w:rPr>
          <w:delText>can be reproduced by the model</w:delText>
        </w:r>
        <w:r>
          <w:rPr>
            <w:lang w:val="en-US"/>
          </w:rPr>
          <w:delText xml:space="preserve"> for</w:delText>
        </w:r>
        <w:r w:rsidRPr="00B250E2">
          <w:rPr>
            <w:lang w:val="en-US"/>
          </w:rPr>
          <w:delText xml:space="preserve"> </w:delText>
        </w:r>
        <w:r>
          <w:rPr>
            <w:lang w:val="en-US"/>
          </w:rPr>
          <w:delText xml:space="preserve">both </w:delText>
        </w:r>
        <w:r w:rsidRPr="00B250E2">
          <w:rPr>
            <w:lang w:val="en-US"/>
          </w:rPr>
          <w:delText>primary forest</w:delText>
        </w:r>
        <w:r>
          <w:rPr>
            <w:lang w:val="en-US"/>
          </w:rPr>
          <w:delText xml:space="preserve"> and </w:delText>
        </w:r>
      </w:del>
      <w:ins w:id="56" w:author="Ulrike Hiltner" w:date="2018-04-25T16:51:00Z">
        <w:r w:rsidR="00C8569C">
          <w:rPr>
            <w:lang w:val="en-US"/>
          </w:rPr>
          <w:t xml:space="preserve">of </w:t>
        </w:r>
        <w:r w:rsidR="00BD0563">
          <w:rPr>
            <w:lang w:val="en-US"/>
          </w:rPr>
          <w:t>a</w:t>
        </w:r>
        <w:r>
          <w:rPr>
            <w:lang w:val="en-US"/>
          </w:rPr>
          <w:t xml:space="preserve"> </w:t>
        </w:r>
      </w:ins>
      <w:r w:rsidRPr="00B250E2">
        <w:rPr>
          <w:lang w:val="en-US"/>
        </w:rPr>
        <w:t>selectively logged forest</w:t>
      </w:r>
      <w:ins w:id="57" w:author="Ulrike Hiltner" w:date="2018-04-25T16:51:00Z">
        <w:r w:rsidR="00C8569C">
          <w:rPr>
            <w:lang w:val="en-US"/>
          </w:rPr>
          <w:t xml:space="preserve"> by individual-based forest modeling</w:t>
        </w:r>
      </w:ins>
      <w:r w:rsidRPr="00B250E2">
        <w:rPr>
          <w:lang w:val="en-US"/>
        </w:rPr>
        <w:t>?</w:t>
      </w:r>
    </w:p>
    <w:p w14:paraId="214C8F0F" w14:textId="148671FD" w:rsidR="00094CAA" w:rsidRPr="009E3798" w:rsidRDefault="00094CAA">
      <w:pPr>
        <w:numPr>
          <w:ilvl w:val="0"/>
          <w:numId w:val="4"/>
        </w:numPr>
        <w:rPr>
          <w:lang w:val="en-US"/>
        </w:rPr>
      </w:pPr>
      <w:r w:rsidRPr="009E3798">
        <w:rPr>
          <w:lang w:val="en-US"/>
        </w:rPr>
        <w:t>How do different management intensities (</w:t>
      </w:r>
      <w:del w:id="58" w:author="Ulrike Hiltner" w:date="2018-04-25T16:51:00Z">
        <w:r w:rsidR="00726AFB" w:rsidRPr="009E3798">
          <w:rPr>
            <w:i/>
            <w:lang w:val="en-US"/>
          </w:rPr>
          <w:delText>dbh</w:delText>
        </w:r>
      </w:del>
      <w:ins w:id="59" w:author="Ulrike Hiltner" w:date="2018-04-25T16:51:00Z">
        <w:r w:rsidR="00D04626">
          <w:rPr>
            <w:i/>
            <w:lang w:val="en-US"/>
          </w:rPr>
          <w:t>DBH</w:t>
        </w:r>
      </w:ins>
      <w:r w:rsidR="006B04BF" w:rsidRPr="009E3798">
        <w:rPr>
          <w:lang w:val="en-US"/>
        </w:rPr>
        <w:t xml:space="preserve"> </w:t>
      </w:r>
      <w:r w:rsidR="00EE700B" w:rsidRPr="009E3798">
        <w:rPr>
          <w:lang w:val="en-US"/>
        </w:rPr>
        <w:t>of lower cutting</w:t>
      </w:r>
      <w:r w:rsidRPr="009E3798">
        <w:rPr>
          <w:lang w:val="en-US"/>
        </w:rPr>
        <w:t xml:space="preserve"> threshold) affect the ecosystem functions of the forest (biomass balance, gross primary </w:t>
      </w:r>
      <w:r w:rsidR="00EE700B" w:rsidRPr="009E3798">
        <w:rPr>
          <w:lang w:val="en-US"/>
        </w:rPr>
        <w:t>production</w:t>
      </w:r>
      <w:r w:rsidRPr="009E3798">
        <w:rPr>
          <w:lang w:val="en-US"/>
        </w:rPr>
        <w:t>)?</w:t>
      </w:r>
    </w:p>
    <w:p w14:paraId="1118F7B0" w14:textId="77777777" w:rsidR="00C8569C" w:rsidRDefault="00C8569C" w:rsidP="00C8569C">
      <w:pPr>
        <w:numPr>
          <w:ilvl w:val="0"/>
          <w:numId w:val="4"/>
        </w:numPr>
        <w:rPr>
          <w:ins w:id="60" w:author="Ulrike Hiltner" w:date="2018-04-25T16:51:00Z"/>
          <w:lang w:val="en-US"/>
        </w:rPr>
      </w:pPr>
      <w:ins w:id="61" w:author="Ulrike Hiltner" w:date="2018-04-25T16:51:00Z">
        <w:r w:rsidRPr="00FF6A44">
          <w:rPr>
            <w:lang w:val="en-US"/>
          </w:rPr>
          <w:t xml:space="preserve">How long does the </w:t>
        </w:r>
        <w:r>
          <w:rPr>
            <w:lang w:val="en-US"/>
          </w:rPr>
          <w:t>recovery</w:t>
        </w:r>
        <w:r w:rsidRPr="00FF6A44">
          <w:rPr>
            <w:lang w:val="en-US"/>
          </w:rPr>
          <w:t xml:space="preserve"> of the forest</w:t>
        </w:r>
        <w:r>
          <w:rPr>
            <w:lang w:val="en-US"/>
          </w:rPr>
          <w:t>’s ecosystem functions</w:t>
        </w:r>
        <w:r w:rsidRPr="00FF6A44">
          <w:rPr>
            <w:lang w:val="en-US"/>
          </w:rPr>
          <w:t xml:space="preserve"> take </w:t>
        </w:r>
        <w:r>
          <w:rPr>
            <w:lang w:val="en-US"/>
          </w:rPr>
          <w:t>regarding</w:t>
        </w:r>
        <w:r w:rsidRPr="00FF6A44">
          <w:rPr>
            <w:lang w:val="en-US"/>
          </w:rPr>
          <w:t xml:space="preserve"> different </w:t>
        </w:r>
        <w:r>
          <w:rPr>
            <w:lang w:val="en-US"/>
          </w:rPr>
          <w:t>logging</w:t>
        </w:r>
        <w:r w:rsidRPr="00FF6A44">
          <w:rPr>
            <w:lang w:val="en-US"/>
          </w:rPr>
          <w:t xml:space="preserve"> intensities?</w:t>
        </w:r>
      </w:ins>
    </w:p>
    <w:p w14:paraId="05E2C820" w14:textId="77777777" w:rsidR="00726615" w:rsidRDefault="00726615" w:rsidP="00726615">
      <w:pPr>
        <w:numPr>
          <w:ilvl w:val="0"/>
          <w:numId w:val="4"/>
        </w:numPr>
        <w:rPr>
          <w:lang w:val="en-US"/>
        </w:rPr>
      </w:pPr>
      <w:r w:rsidRPr="005B1C2E">
        <w:rPr>
          <w:lang w:val="en-US"/>
        </w:rPr>
        <w:t xml:space="preserve">How does the relationship between </w:t>
      </w:r>
      <w:r>
        <w:rPr>
          <w:lang w:val="en-US"/>
        </w:rPr>
        <w:t xml:space="preserve">the </w:t>
      </w:r>
      <w:r w:rsidRPr="005B1C2E">
        <w:rPr>
          <w:lang w:val="en-US"/>
        </w:rPr>
        <w:t>forest</w:t>
      </w:r>
      <w:r>
        <w:rPr>
          <w:lang w:val="en-US"/>
        </w:rPr>
        <w:t>’s</w:t>
      </w:r>
      <w:r w:rsidRPr="005B1C2E">
        <w:rPr>
          <w:lang w:val="en-US"/>
        </w:rPr>
        <w:t xml:space="preserve"> productivity and biomass</w:t>
      </w:r>
      <w:r>
        <w:rPr>
          <w:lang w:val="en-US"/>
        </w:rPr>
        <w:t xml:space="preserve"> balance</w:t>
      </w:r>
      <w:r w:rsidRPr="005B1C2E">
        <w:rPr>
          <w:lang w:val="en-US"/>
        </w:rPr>
        <w:t xml:space="preserve"> change after </w:t>
      </w:r>
      <w:r>
        <w:rPr>
          <w:lang w:val="en-US"/>
        </w:rPr>
        <w:t>selective logging</w:t>
      </w:r>
      <w:r w:rsidRPr="005B1C2E">
        <w:rPr>
          <w:lang w:val="en-US"/>
        </w:rPr>
        <w:t>?</w:t>
      </w:r>
    </w:p>
    <w:p w14:paraId="04CFC690" w14:textId="77777777" w:rsidR="00094CAA" w:rsidRDefault="00094CAA">
      <w:pPr>
        <w:numPr>
          <w:ilvl w:val="0"/>
          <w:numId w:val="4"/>
        </w:numPr>
        <w:rPr>
          <w:del w:id="62" w:author="Ulrike Hiltner" w:date="2018-04-25T16:51:00Z"/>
          <w:lang w:val="en-US"/>
        </w:rPr>
      </w:pPr>
      <w:del w:id="63" w:author="Ulrike Hiltner" w:date="2018-04-25T16:51:00Z">
        <w:r w:rsidRPr="00FF6A44">
          <w:rPr>
            <w:lang w:val="en-US"/>
          </w:rPr>
          <w:delText xml:space="preserve">How long does the </w:delText>
        </w:r>
        <w:r w:rsidR="00F039C1">
          <w:rPr>
            <w:lang w:val="en-US"/>
          </w:rPr>
          <w:delText>recovery</w:delText>
        </w:r>
        <w:r w:rsidRPr="00FF6A44">
          <w:rPr>
            <w:lang w:val="en-US"/>
          </w:rPr>
          <w:delText xml:space="preserve"> of the forest</w:delText>
        </w:r>
        <w:r>
          <w:rPr>
            <w:lang w:val="en-US"/>
          </w:rPr>
          <w:delText>’s ecosystem functions</w:delText>
        </w:r>
        <w:r w:rsidRPr="00FF6A44">
          <w:rPr>
            <w:lang w:val="en-US"/>
          </w:rPr>
          <w:delText xml:space="preserve"> take </w:delText>
        </w:r>
        <w:r>
          <w:rPr>
            <w:lang w:val="en-US"/>
          </w:rPr>
          <w:delText>regarding</w:delText>
        </w:r>
        <w:r w:rsidRPr="00FF6A44">
          <w:rPr>
            <w:lang w:val="en-US"/>
          </w:rPr>
          <w:delText xml:space="preserve"> different </w:delText>
        </w:r>
        <w:r>
          <w:rPr>
            <w:lang w:val="en-US"/>
          </w:rPr>
          <w:delText>management</w:delText>
        </w:r>
        <w:r w:rsidRPr="00FF6A44">
          <w:rPr>
            <w:lang w:val="en-US"/>
          </w:rPr>
          <w:delText xml:space="preserve"> intensities in the case of selective </w:delText>
        </w:r>
        <w:r>
          <w:rPr>
            <w:lang w:val="en-US"/>
          </w:rPr>
          <w:delText>logging</w:delText>
        </w:r>
        <w:r w:rsidRPr="00FF6A44">
          <w:rPr>
            <w:lang w:val="en-US"/>
          </w:rPr>
          <w:delText>?</w:delText>
        </w:r>
      </w:del>
    </w:p>
    <w:p w14:paraId="6824150A" w14:textId="77777777" w:rsidR="00D7084D" w:rsidRPr="00450098" w:rsidRDefault="00E354B0" w:rsidP="00DA75B9">
      <w:pPr>
        <w:rPr>
          <w:lang w:val="en-US"/>
        </w:rPr>
      </w:pPr>
      <w:r>
        <w:rPr>
          <w:lang w:val="en-US"/>
        </w:rPr>
        <w:t>We</w:t>
      </w:r>
      <w:r w:rsidR="00450098" w:rsidRPr="00450098">
        <w:rPr>
          <w:lang w:val="en-US"/>
        </w:rPr>
        <w:t xml:space="preserve"> proceeded methodically as follows:</w:t>
      </w:r>
    </w:p>
    <w:p w14:paraId="4B482149" w14:textId="1B39AB7B" w:rsidR="00744AA8" w:rsidRDefault="00DA75B9">
      <w:pPr>
        <w:rPr>
          <w:lang w:val="en-US"/>
        </w:rPr>
      </w:pPr>
      <w:r>
        <w:rPr>
          <w:lang w:val="en-US"/>
        </w:rPr>
        <w:t>Firstly</w:t>
      </w:r>
      <w:r w:rsidR="00450098" w:rsidRPr="00450098">
        <w:rPr>
          <w:lang w:val="en-US"/>
        </w:rPr>
        <w:t>, the FORMIND forest model was parameterized for the Paracou test site in French Guiana on the basis of forest inventory data. These were recorded over 32 years on plots covering a total of 62.5 hectares</w:t>
      </w:r>
      <w:r w:rsidR="00E87762">
        <w:rPr>
          <w:lang w:val="en-US"/>
        </w:rPr>
        <w:t xml:space="preserve"> of primary forest</w:t>
      </w:r>
      <w:r w:rsidR="00450098" w:rsidRPr="00450098">
        <w:rPr>
          <w:lang w:val="en-US"/>
        </w:rPr>
        <w:t>.</w:t>
      </w:r>
      <w:r w:rsidR="00D968B7">
        <w:rPr>
          <w:lang w:val="en-US"/>
        </w:rPr>
        <w:t xml:space="preserve"> </w:t>
      </w:r>
      <w:r>
        <w:rPr>
          <w:lang w:val="en-US"/>
        </w:rPr>
        <w:t>Secondly</w:t>
      </w:r>
      <w:r w:rsidR="00450098" w:rsidRPr="00450098">
        <w:rPr>
          <w:lang w:val="en-US"/>
        </w:rPr>
        <w:t xml:space="preserve">, we have </w:t>
      </w:r>
      <w:r w:rsidR="00E87762">
        <w:rPr>
          <w:lang w:val="en-US"/>
        </w:rPr>
        <w:t>analyzed different logging</w:t>
      </w:r>
      <w:r w:rsidR="00450098" w:rsidRPr="00450098">
        <w:rPr>
          <w:lang w:val="en-US"/>
        </w:rPr>
        <w:t xml:space="preserve"> scenarios </w:t>
      </w:r>
      <w:del w:id="64" w:author="Ulrike Hiltner" w:date="2018-04-25T16:51:00Z">
        <w:r w:rsidR="00450098" w:rsidRPr="00450098">
          <w:rPr>
            <w:lang w:val="en-US"/>
          </w:rPr>
          <w:delText>for a</w:delText>
        </w:r>
      </w:del>
      <w:ins w:id="65" w:author="Ulrike Hiltner" w:date="2018-04-25T16:51:00Z">
        <w:r w:rsidR="00C8569C">
          <w:rPr>
            <w:lang w:val="en-US"/>
          </w:rPr>
          <w:t>in</w:t>
        </w:r>
      </w:ins>
      <w:r w:rsidR="00450098" w:rsidRPr="00450098">
        <w:rPr>
          <w:lang w:val="en-US"/>
        </w:rPr>
        <w:t xml:space="preserve"> simulation </w:t>
      </w:r>
      <w:del w:id="66" w:author="Ulrike Hiltner" w:date="2018-04-25T16:51:00Z">
        <w:r w:rsidR="00450098" w:rsidRPr="00450098">
          <w:rPr>
            <w:lang w:val="en-US"/>
          </w:rPr>
          <w:delText>experiment that allowed us to compare the influence of disturbance</w:delText>
        </w:r>
        <w:r w:rsidR="00E354B0">
          <w:rPr>
            <w:lang w:val="en-US"/>
          </w:rPr>
          <w:delText xml:space="preserve"> </w:delText>
        </w:r>
        <w:r w:rsidR="00450098" w:rsidRPr="00450098">
          <w:rPr>
            <w:lang w:val="en-US"/>
          </w:rPr>
          <w:delText>of different intensities caused by selective logging</w:delText>
        </w:r>
        <w:r w:rsidR="00E87762">
          <w:rPr>
            <w:lang w:val="en-US"/>
          </w:rPr>
          <w:delText>.</w:delText>
        </w:r>
        <w:r w:rsidR="00744319">
          <w:rPr>
            <w:lang w:val="en-US"/>
          </w:rPr>
          <w:delText xml:space="preserve"> </w:delText>
        </w:r>
        <w:r w:rsidR="00D968B7" w:rsidRPr="00E87762">
          <w:rPr>
            <w:lang w:val="en-US"/>
          </w:rPr>
          <w:delText>Both the forest stand structure and growth dynamics for the location were taken into account</w:delText>
        </w:r>
        <w:r w:rsidR="00D968B7">
          <w:rPr>
            <w:lang w:val="en-US"/>
          </w:rPr>
          <w:delText xml:space="preserve"> in the model parameterization</w:delText>
        </w:r>
        <w:r w:rsidR="00D968B7" w:rsidRPr="00E87762">
          <w:rPr>
            <w:lang w:val="en-US"/>
          </w:rPr>
          <w:delText>.</w:delText>
        </w:r>
        <w:r w:rsidR="00D968B7">
          <w:rPr>
            <w:lang w:val="en-US"/>
          </w:rPr>
          <w:delText xml:space="preserve"> </w:delText>
        </w:r>
        <w:r w:rsidR="00450098" w:rsidRPr="00450098">
          <w:rPr>
            <w:lang w:val="en-US"/>
          </w:rPr>
          <w:delText>Subsequently, the</w:delText>
        </w:r>
      </w:del>
      <w:ins w:id="67" w:author="Ulrike Hiltner" w:date="2018-04-25T16:51:00Z">
        <w:r w:rsidR="00450098" w:rsidRPr="00450098">
          <w:rPr>
            <w:lang w:val="en-US"/>
          </w:rPr>
          <w:t>experiment</w:t>
        </w:r>
        <w:r w:rsidR="00C8569C">
          <w:rPr>
            <w:lang w:val="en-US"/>
          </w:rPr>
          <w:t>s</w:t>
        </w:r>
        <w:r w:rsidR="00E87762">
          <w:rPr>
            <w:lang w:val="en-US"/>
          </w:rPr>
          <w:t>.</w:t>
        </w:r>
        <w:r w:rsidR="00744319">
          <w:rPr>
            <w:lang w:val="en-US"/>
          </w:rPr>
          <w:t xml:space="preserve"> </w:t>
        </w:r>
        <w:r w:rsidR="00C8569C">
          <w:rPr>
            <w:lang w:val="en-US"/>
          </w:rPr>
          <w:t>T</w:t>
        </w:r>
        <w:r w:rsidR="00450098" w:rsidRPr="00450098">
          <w:rPr>
            <w:lang w:val="en-US"/>
          </w:rPr>
          <w:t>he</w:t>
        </w:r>
      </w:ins>
      <w:r w:rsidR="00450098" w:rsidRPr="00450098">
        <w:rPr>
          <w:lang w:val="en-US"/>
        </w:rPr>
        <w:t xml:space="preserve"> simulation results of </w:t>
      </w:r>
      <w:r w:rsidR="00E87762">
        <w:rPr>
          <w:lang w:val="en-US"/>
        </w:rPr>
        <w:t>one of those</w:t>
      </w:r>
      <w:r w:rsidR="00744319" w:rsidRPr="00BF439C">
        <w:rPr>
          <w:lang w:val="en-US"/>
        </w:rPr>
        <w:t xml:space="preserve"> </w:t>
      </w:r>
      <w:r w:rsidR="00450098" w:rsidRPr="00BF439C">
        <w:rPr>
          <w:lang w:val="en-US"/>
        </w:rPr>
        <w:t>logging</w:t>
      </w:r>
      <w:r w:rsidR="00450098" w:rsidRPr="00450098">
        <w:rPr>
          <w:lang w:val="en-US"/>
        </w:rPr>
        <w:t xml:space="preserve"> scenario</w:t>
      </w:r>
      <w:r w:rsidR="00E87762">
        <w:rPr>
          <w:lang w:val="en-US"/>
        </w:rPr>
        <w:t>s</w:t>
      </w:r>
      <w:r w:rsidR="00450098" w:rsidRPr="00450098">
        <w:rPr>
          <w:lang w:val="en-US"/>
        </w:rPr>
        <w:t xml:space="preserve"> were </w:t>
      </w:r>
      <w:r w:rsidR="00706322">
        <w:rPr>
          <w:lang w:val="en-US"/>
        </w:rPr>
        <w:t xml:space="preserve">compared with </w:t>
      </w:r>
      <w:del w:id="68" w:author="Ulrike Hiltner" w:date="2018-04-25T16:51:00Z">
        <w:r w:rsidR="00D968B7">
          <w:rPr>
            <w:lang w:val="en-US"/>
          </w:rPr>
          <w:delText xml:space="preserve">another set of </w:delText>
        </w:r>
      </w:del>
      <w:r w:rsidR="00706322">
        <w:rPr>
          <w:lang w:val="en-US"/>
        </w:rPr>
        <w:t>field measurement</w:t>
      </w:r>
      <w:r w:rsidR="00E87762">
        <w:rPr>
          <w:lang w:val="en-US"/>
        </w:rPr>
        <w:t>s</w:t>
      </w:r>
      <w:r w:rsidR="00D968B7">
        <w:rPr>
          <w:lang w:val="en-US"/>
        </w:rPr>
        <w:t xml:space="preserve"> of Paracou (records over 32</w:t>
      </w:r>
      <w:r w:rsidR="00C07449">
        <w:rPr>
          <w:lang w:val="en-US"/>
        </w:rPr>
        <w:t>a</w:t>
      </w:r>
      <w:r w:rsidR="00D968B7">
        <w:rPr>
          <w:lang w:val="en-US"/>
        </w:rPr>
        <w:t xml:space="preserve"> </w:t>
      </w:r>
      <w:r w:rsidR="00A57D1F">
        <w:rPr>
          <w:lang w:val="en-US"/>
        </w:rPr>
        <w:t>on</w:t>
      </w:r>
      <w:r w:rsidR="00D968B7">
        <w:rPr>
          <w:lang w:val="en-US"/>
        </w:rPr>
        <w:t xml:space="preserve"> 18.75ha).</w:t>
      </w:r>
      <w:r w:rsidR="00294E70">
        <w:rPr>
          <w:lang w:val="en-US"/>
        </w:rPr>
        <w:t xml:space="preserve"> </w:t>
      </w:r>
      <w:r w:rsidR="00B633F8" w:rsidRPr="00B633F8">
        <w:rPr>
          <w:lang w:val="en-US"/>
        </w:rPr>
        <w:t xml:space="preserve">Finally, different forest attributes </w:t>
      </w:r>
      <w:del w:id="69" w:author="Ulrike Hiltner" w:date="2018-04-25T16:51:00Z">
        <w:r w:rsidR="00744AA8" w:rsidRPr="00744AA8">
          <w:rPr>
            <w:lang w:val="en-US"/>
          </w:rPr>
          <w:delText xml:space="preserve">were iteratively computed for each </w:delText>
        </w:r>
        <w:r w:rsidR="00A57D1F">
          <w:rPr>
            <w:lang w:val="en-US"/>
          </w:rPr>
          <w:delText>logging</w:delText>
        </w:r>
        <w:r w:rsidR="00744AA8" w:rsidRPr="00744AA8">
          <w:rPr>
            <w:lang w:val="en-US"/>
          </w:rPr>
          <w:delText xml:space="preserve"> scenario by the forest model for a longer period of time, which were not </w:delText>
        </w:r>
        <w:r w:rsidR="00744AA8">
          <w:rPr>
            <w:lang w:val="en-US"/>
          </w:rPr>
          <w:delText xml:space="preserve">yet </w:delText>
        </w:r>
        <w:r w:rsidR="00744AA8" w:rsidRPr="00744AA8">
          <w:rPr>
            <w:lang w:val="en-US"/>
          </w:rPr>
          <w:delText xml:space="preserve">available as </w:delText>
        </w:r>
        <w:r w:rsidR="00744AA8">
          <w:rPr>
            <w:lang w:val="en-US"/>
          </w:rPr>
          <w:delText xml:space="preserve">field </w:delText>
        </w:r>
        <w:r w:rsidR="00744AA8" w:rsidRPr="00744AA8">
          <w:rPr>
            <w:lang w:val="en-US"/>
          </w:rPr>
          <w:delText>measurement data</w:delText>
        </w:r>
        <w:r w:rsidR="00AA1A91">
          <w:rPr>
            <w:lang w:val="en-US"/>
          </w:rPr>
          <w:delText xml:space="preserve"> at different scales</w:delText>
        </w:r>
        <w:r w:rsidR="00744AA8" w:rsidRPr="00744AA8">
          <w:rPr>
            <w:lang w:val="en-US"/>
          </w:rPr>
          <w:delText xml:space="preserve"> </w:delText>
        </w:r>
      </w:del>
      <w:r w:rsidR="0041586D" w:rsidRPr="00744AA8">
        <w:rPr>
          <w:lang w:val="en-US"/>
        </w:rPr>
        <w:t xml:space="preserve">(gross primary production, </w:t>
      </w:r>
      <w:r w:rsidR="0041586D">
        <w:rPr>
          <w:lang w:val="en-US"/>
        </w:rPr>
        <w:t>aboveground</w:t>
      </w:r>
      <w:r w:rsidR="0041586D" w:rsidRPr="00744AA8">
        <w:rPr>
          <w:lang w:val="en-US"/>
        </w:rPr>
        <w:t xml:space="preserve"> biomass, </w:t>
      </w:r>
      <w:r w:rsidR="0041586D">
        <w:rPr>
          <w:lang w:val="en-US"/>
        </w:rPr>
        <w:t>leaf area index</w:t>
      </w:r>
      <w:r w:rsidR="0041586D" w:rsidRPr="00744AA8">
        <w:rPr>
          <w:lang w:val="en-US"/>
        </w:rPr>
        <w:t>, Shannon diversity index</w:t>
      </w:r>
      <w:del w:id="70" w:author="Ulrike Hiltner" w:date="2018-04-25T16:51:00Z">
        <w:r w:rsidR="00744AA8" w:rsidRPr="00744AA8">
          <w:rPr>
            <w:lang w:val="en-US"/>
          </w:rPr>
          <w:delText>).</w:delText>
        </w:r>
      </w:del>
      <w:ins w:id="71" w:author="Ulrike Hiltner" w:date="2018-04-25T16:51:00Z">
        <w:r w:rsidR="0041586D" w:rsidRPr="00744AA8">
          <w:rPr>
            <w:lang w:val="en-US"/>
          </w:rPr>
          <w:t>)</w:t>
        </w:r>
        <w:r w:rsidR="0041586D">
          <w:rPr>
            <w:lang w:val="en-US"/>
          </w:rPr>
          <w:t xml:space="preserve"> </w:t>
        </w:r>
        <w:r w:rsidR="00B633F8" w:rsidRPr="00B633F8">
          <w:rPr>
            <w:lang w:val="en-US"/>
          </w:rPr>
          <w:t>were extrapolated for each logging scenar</w:t>
        </w:r>
        <w:r w:rsidR="00B633F8">
          <w:rPr>
            <w:lang w:val="en-US"/>
          </w:rPr>
          <w:t>io</w:t>
        </w:r>
        <w:r w:rsidR="00744AA8" w:rsidRPr="00744AA8">
          <w:rPr>
            <w:lang w:val="en-US"/>
          </w:rPr>
          <w:t>.</w:t>
        </w:r>
      </w:ins>
    </w:p>
    <w:p w14:paraId="2931C2A4" w14:textId="77777777" w:rsidR="00D7084D" w:rsidRPr="00450098" w:rsidRDefault="00450098" w:rsidP="00BF439C">
      <w:pPr>
        <w:pStyle w:val="berschrift1"/>
        <w:numPr>
          <w:ilvl w:val="0"/>
          <w:numId w:val="15"/>
        </w:numPr>
      </w:pPr>
      <w:bookmarkStart w:id="72" w:name="header2"/>
      <w:bookmarkEnd w:id="72"/>
      <w:r w:rsidRPr="00450098">
        <w:lastRenderedPageBreak/>
        <w:t>Methods</w:t>
      </w:r>
    </w:p>
    <w:p w14:paraId="7504CE3D" w14:textId="77777777" w:rsidR="00D7084D" w:rsidRPr="00450098" w:rsidRDefault="00C07449">
      <w:pPr>
        <w:pStyle w:val="berschrift2"/>
      </w:pPr>
      <w:r>
        <w:t xml:space="preserve">2.1 </w:t>
      </w:r>
      <w:bookmarkStart w:id="73" w:name="header2.1"/>
      <w:bookmarkStart w:id="74" w:name="_Ref508619363"/>
      <w:bookmarkEnd w:id="73"/>
      <w:r w:rsidR="00FC66B6">
        <w:t>Description of t</w:t>
      </w:r>
      <w:r w:rsidR="00450098" w:rsidRPr="00450098">
        <w:t xml:space="preserve">he FORMIND </w:t>
      </w:r>
      <w:r w:rsidR="00343441">
        <w:t xml:space="preserve">forest </w:t>
      </w:r>
      <w:r w:rsidR="00450098" w:rsidRPr="00450098">
        <w:t>model</w:t>
      </w:r>
      <w:bookmarkEnd w:id="74"/>
    </w:p>
    <w:p w14:paraId="5468F0FF" w14:textId="77BEE0C0" w:rsidR="004C5E3A" w:rsidRDefault="00450098">
      <w:pPr>
        <w:rPr>
          <w:lang w:val="en-US"/>
        </w:rPr>
      </w:pPr>
      <w:del w:id="75" w:author="Ulrike Hiltner" w:date="2018-04-25T16:51:00Z">
        <w:r w:rsidRPr="00450098">
          <w:rPr>
            <w:lang w:val="en-US"/>
          </w:rPr>
          <w:delText xml:space="preserve">On the basis of field observation data from forest inventories of the test site at Paracou in French Guiana </w:delText>
        </w:r>
        <w:r w:rsidR="00C07449" w:rsidRPr="00450098">
          <w:rPr>
            <w:lang w:val="en-US"/>
          </w:rPr>
          <w:delText>(chap.</w:delText>
        </w:r>
        <w:r w:rsidR="00C07449">
          <w:rPr>
            <w:lang w:val="en-US"/>
          </w:rPr>
          <w:delText xml:space="preserve"> 2.2</w:delText>
        </w:r>
        <w:r w:rsidR="00C07449" w:rsidRPr="00450098">
          <w:rPr>
            <w:lang w:val="en-US"/>
          </w:rPr>
          <w:delText>)</w:delText>
        </w:r>
        <w:r w:rsidRPr="00450098">
          <w:rPr>
            <w:lang w:val="en-US"/>
          </w:rPr>
          <w:delText>, we adjusted</w:delText>
        </w:r>
      </w:del>
      <w:ins w:id="76" w:author="Ulrike Hiltner" w:date="2018-04-25T16:51:00Z">
        <w:r w:rsidR="00051C61">
          <w:rPr>
            <w:lang w:val="en-US"/>
          </w:rPr>
          <w:t>In this study we used</w:t>
        </w:r>
      </w:ins>
      <w:r w:rsidRPr="00450098">
        <w:rPr>
          <w:lang w:val="en-US"/>
        </w:rPr>
        <w:t xml:space="preserve"> the individual-based forest gap model FORMIND plus management module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"10.1016/j.foreco.2004.10.028", "ISBN" : "0378-1127", "ISSN" : "03781127", "abstract" : "Sixty-four different tree-harvesting scenarios in an initially undisturbed Dipterocarp lowland rain forest stand in Sabah (Malaysia) were simulated with the rain forest growth model FORMIND. The scenarios differ in terms of their minimum cutting diameter, logging cycle, method and intensity. The simulation results include harvest yields and the impact on forest structure (canopy opening and changes in species composition). Multicriteria decision analysis was used to evaluate the scenarios and identify optimum ones by applying a stochastic extension of the PROMETHEE method. Almost all optimum scenarios used reduced-impact logging. High cutting limits or low logging intensities could not compensate for the high damage caused by conventional logging techniques. Five scenarios proved to be optimum for a wide range of priorities concerning different forest functions. They all use reduced-impact logging and long logging cycles (\u226560 years), either with a minimum cutting limit of 50 or 60 cm stem diameter, or with medium logging intensities. \u00a9 2004 Elsevier B.V.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"Forest Ecology and Management", "id" : "ITEM-2", "issue" : "1-2", "issued" : { "date-parts" : [ [ "2005", "3" ] ] }, "page" : "215-232", "title" : "Using multicriteria decision analysis and a forest growth model to assess impacts of tree harvesting in Dipterocarp lowland rain forests", "type" : "article-journal", "volume" : "207" }, "uris" : [ "http://www.mendeley.com/documents/?uuid=d32a569b-30bb-4833-bde6-8191aa3a1688" ] }, { "id" : "ITEM-3",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"ITEM-3",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"(Fischer et al., 2016; Huth et al., 2005, 2004)", "plainTextFormattedCitation" : "(Fischer et al., 2016; Huth et al., 2005, 2004)", "previouslyFormattedCitation" : "(Fischer et al., 2016; Huth et al., 2005, 2004)" }, "properties" : {  }, "schema" : "https://github.com/citation-style-language/schema/raw/master/csl-citation.json" }</w:instrText>
      </w:r>
      <w:r w:rsidR="00CB0D2E">
        <w:rPr>
          <w:lang w:val="en-US"/>
        </w:rPr>
        <w:fldChar w:fldCharType="separate"/>
      </w:r>
      <w:r w:rsidR="00CB0D2E" w:rsidRPr="00CB0D2E">
        <w:rPr>
          <w:noProof/>
          <w:lang w:val="en-US"/>
        </w:rPr>
        <w:t>(Fischer et al., 2016; Huth et al., 2005, 2004)</w:t>
      </w:r>
      <w:r w:rsidR="00CB0D2E">
        <w:rPr>
          <w:lang w:val="en-US"/>
        </w:rPr>
        <w:fldChar w:fldCharType="end"/>
      </w:r>
      <w:r w:rsidRPr="00450098">
        <w:rPr>
          <w:lang w:val="en-US"/>
        </w:rPr>
        <w:t xml:space="preserve">. </w:t>
      </w:r>
      <w:r w:rsidR="00051C61" w:rsidRPr="00051C61">
        <w:rPr>
          <w:lang w:val="en-US"/>
        </w:rPr>
        <w:t xml:space="preserve">FORMIND </w:t>
      </w:r>
      <w:del w:id="77" w:author="Ulrike Hiltner" w:date="2018-04-25T16:51:00Z">
        <w:r w:rsidRPr="00450098">
          <w:rPr>
            <w:lang w:val="en-US"/>
          </w:rPr>
          <w:delText>is designed</w:delText>
        </w:r>
      </w:del>
      <w:ins w:id="78" w:author="Ulrike Hiltner" w:date="2018-04-25T16:51:00Z">
        <w:r w:rsidR="00051C61" w:rsidRPr="00051C61">
          <w:rPr>
            <w:lang w:val="en-US"/>
          </w:rPr>
          <w:t>was developed</w:t>
        </w:r>
      </w:ins>
      <w:r w:rsidR="00051C61" w:rsidRPr="00051C61">
        <w:rPr>
          <w:lang w:val="en-US"/>
        </w:rPr>
        <w:t xml:space="preserve"> to analyze </w:t>
      </w:r>
      <w:del w:id="79" w:author="Ulrike Hiltner" w:date="2018-04-25T16:51:00Z">
        <w:r w:rsidRPr="00450098">
          <w:rPr>
            <w:lang w:val="en-US"/>
          </w:rPr>
          <w:delText>different variables related to the forest stand</w:delText>
        </w:r>
      </w:del>
      <w:ins w:id="80" w:author="Ulrike Hiltner" w:date="2018-04-25T16:51:00Z">
        <w:r w:rsidR="00051C61" w:rsidRPr="00051C61">
          <w:rPr>
            <w:lang w:val="en-US"/>
          </w:rPr>
          <w:t>the</w:t>
        </w:r>
      </w:ins>
      <w:r w:rsidR="00051C61" w:rsidRPr="00051C61">
        <w:rPr>
          <w:lang w:val="en-US"/>
        </w:rPr>
        <w:t xml:space="preserve"> structure and functions of tropical forests.</w:t>
      </w:r>
      <w:r w:rsidRPr="00450098">
        <w:rPr>
          <w:lang w:val="en-US"/>
        </w:rPr>
        <w:t xml:space="preserve"> </w:t>
      </w:r>
      <w:r w:rsidR="00EF4E56" w:rsidRPr="00EF4E56">
        <w:rPr>
          <w:lang w:val="en-US"/>
        </w:rPr>
        <w:t xml:space="preserve">In this study, the special interest in forest growth pointed at the </w:t>
      </w:r>
      <w:r w:rsidR="004057FC">
        <w:rPr>
          <w:lang w:val="en-US"/>
        </w:rPr>
        <w:t>secondary succession (after selective logging)</w:t>
      </w:r>
      <w:r w:rsidR="00EF4E56" w:rsidRPr="00EF4E56">
        <w:rPr>
          <w:lang w:val="en-US"/>
        </w:rPr>
        <w:t xml:space="preserve"> of aboveground biomass as well as the </w:t>
      </w:r>
      <w:r w:rsidR="00EF4E56">
        <w:rPr>
          <w:lang w:val="en-US"/>
        </w:rPr>
        <w:t>gross primary productivity.</w:t>
      </w:r>
      <w:r w:rsidRPr="00450098">
        <w:rPr>
          <w:lang w:val="en-US"/>
        </w:rPr>
        <w:t xml:space="preserve"> </w:t>
      </w:r>
      <w:moveFromRangeStart w:id="81" w:author="Ulrike Hiltner" w:date="2018-04-25T16:51:00Z" w:name="move512438447"/>
      <w:moveFrom w:id="82" w:author="Ulrike Hiltner" w:date="2018-04-25T16:51:00Z">
        <w:r w:rsidR="00051C61">
          <w:rPr>
            <w:lang w:val="en-US"/>
          </w:rPr>
          <w:t>D</w:t>
        </w:r>
        <w:r w:rsidR="00051C61" w:rsidRPr="00450098">
          <w:rPr>
            <w:lang w:val="en-US"/>
          </w:rPr>
          <w:t>ifferent logging strategies can be investigated: (</w:t>
        </w:r>
        <w:r w:rsidR="00051C61" w:rsidRPr="00450098">
          <w:rPr>
            <w:i/>
            <w:lang w:val="en-US"/>
          </w:rPr>
          <w:t>i.</w:t>
        </w:r>
        <w:r w:rsidR="00051C61" w:rsidRPr="00450098">
          <w:rPr>
            <w:lang w:val="en-US"/>
          </w:rPr>
          <w:t xml:space="preserve">) </w:t>
        </w:r>
      </w:moveFrom>
      <w:moveFromRangeEnd w:id="81"/>
      <w:del w:id="83" w:author="Ulrike Hiltner" w:date="2018-04-25T16:51:00Z">
        <w:r w:rsidR="004C5E3A" w:rsidRPr="00450098">
          <w:rPr>
            <w:lang w:val="en-US"/>
          </w:rPr>
          <w:delText>reduced impact logging, in which the damage is reduced by directing the logged trees' direction of fall to the closest gap and thus lower damage to the remaining forest stock. Furthermore, damages of future harvest able trees are excluded; and (</w:delText>
        </w:r>
        <w:r w:rsidR="004C5E3A" w:rsidRPr="00450098">
          <w:rPr>
            <w:i/>
            <w:lang w:val="en-US"/>
          </w:rPr>
          <w:delText>ii.</w:delText>
        </w:r>
        <w:r w:rsidR="004C5E3A">
          <w:rPr>
            <w:lang w:val="en-US"/>
          </w:rPr>
          <w:delText>) conventional logging</w:delText>
        </w:r>
        <w:r w:rsidR="004C5E3A" w:rsidRPr="00450098">
          <w:rPr>
            <w:lang w:val="en-US"/>
          </w:rPr>
          <w:delText>, in which a logged tree's direction of fall is arbitrarily chosen and damage to the remaining forest stock is uncontrollable.</w:delText>
        </w:r>
        <w:r w:rsidR="004C5E3A">
          <w:rPr>
            <w:lang w:val="en-US"/>
          </w:rPr>
          <w:delText xml:space="preserve"> </w:delText>
        </w:r>
      </w:del>
    </w:p>
    <w:p w14:paraId="58F2439F" w14:textId="0286C730" w:rsidR="00D7084D" w:rsidRPr="00450098" w:rsidRDefault="00450098">
      <w:pPr>
        <w:rPr>
          <w:lang w:val="en-US"/>
        </w:rPr>
      </w:pPr>
      <w:del w:id="84" w:author="Ulrike Hiltner" w:date="2018-04-25T16:51:00Z">
        <w:r w:rsidRPr="00450098">
          <w:rPr>
            <w:lang w:val="en-US"/>
          </w:rPr>
          <w:delText xml:space="preserve">The fundamental concept of </w:delText>
        </w:r>
        <w:r w:rsidR="00EF4E56">
          <w:rPr>
            <w:lang w:val="en-US"/>
          </w:rPr>
          <w:delText xml:space="preserve">forest </w:delText>
        </w:r>
      </w:del>
      <w:ins w:id="85" w:author="Ulrike Hiltner" w:date="2018-04-25T16:51:00Z">
        <w:r w:rsidR="006A26B5">
          <w:rPr>
            <w:lang w:val="en-US"/>
          </w:rPr>
          <w:t>F</w:t>
        </w:r>
        <w:r w:rsidR="00EF4E56">
          <w:rPr>
            <w:lang w:val="en-US"/>
          </w:rPr>
          <w:t xml:space="preserve">orest </w:t>
        </w:r>
      </w:ins>
      <w:r w:rsidRPr="00450098">
        <w:rPr>
          <w:lang w:val="en-US"/>
        </w:rPr>
        <w:t xml:space="preserve">gap models </w:t>
      </w:r>
      <w:del w:id="86" w:author="Ulrike Hiltner" w:date="2018-04-25T16:51:00Z">
        <w:r w:rsidRPr="00450098">
          <w:rPr>
            <w:lang w:val="en-US"/>
          </w:rPr>
          <w:delText xml:space="preserve">is the description of the </w:delText>
        </w:r>
      </w:del>
      <w:ins w:id="87" w:author="Ulrike Hiltner" w:date="2018-04-25T16:51:00Z">
        <w:r w:rsidR="006A26B5">
          <w:rPr>
            <w:lang w:val="en-US"/>
          </w:rPr>
          <w:t>describe</w:t>
        </w:r>
        <w:r w:rsidRPr="00450098">
          <w:rPr>
            <w:lang w:val="en-US"/>
          </w:rPr>
          <w:t xml:space="preserve"> </w:t>
        </w:r>
        <w:r w:rsidR="006A26B5">
          <w:rPr>
            <w:lang w:val="en-US"/>
          </w:rPr>
          <w:t>forest</w:t>
        </w:r>
        <w:r w:rsidR="006A26B5" w:rsidRPr="00450098">
          <w:rPr>
            <w:lang w:val="en-US"/>
          </w:rPr>
          <w:t xml:space="preserve"> </w:t>
        </w:r>
      </w:ins>
      <w:r w:rsidRPr="00450098">
        <w:rPr>
          <w:lang w:val="en-US"/>
        </w:rPr>
        <w:t>succession in small-scale forest patches (</w:t>
      </w:r>
      <w:del w:id="88" w:author="Ulrike Hiltner" w:date="2018-04-25T16:51:00Z">
        <w:r w:rsidRPr="00450098">
          <w:rPr>
            <w:lang w:val="en-US"/>
          </w:rPr>
          <w:delText>gap</w:delText>
        </w:r>
      </w:del>
      <w:ins w:id="89" w:author="Ulrike Hiltner" w:date="2018-04-25T16:51:00Z">
        <w:r w:rsidR="006A26B5">
          <w:rPr>
            <w:lang w:val="en-US"/>
          </w:rPr>
          <w:t>patch</w:t>
        </w:r>
      </w:ins>
      <w:r w:rsidRPr="00450098">
        <w:rPr>
          <w:lang w:val="en-US"/>
        </w:rPr>
        <w:t>: 20m x 20m</w:t>
      </w:r>
      <w:del w:id="90" w:author="Ulrike Hiltner" w:date="2018-04-25T16:51:00Z">
        <w:r w:rsidRPr="00450098">
          <w:rPr>
            <w:lang w:val="en-US"/>
          </w:rPr>
          <w:delText>) caused by falling large trees. The model landscape is defined as squared area</w:delText>
        </w:r>
      </w:del>
      <w:ins w:id="91" w:author="Ulrike Hiltner" w:date="2018-04-25T16:51:00Z">
        <w:r w:rsidRPr="00450098">
          <w:rPr>
            <w:lang w:val="en-US"/>
          </w:rPr>
          <w:t xml:space="preserve">). The </w:t>
        </w:r>
        <w:r w:rsidR="006A26B5">
          <w:rPr>
            <w:lang w:val="en-US"/>
          </w:rPr>
          <w:t>simulated forest area can range</w:t>
        </w:r>
      </w:ins>
      <w:r w:rsidR="006A26B5">
        <w:rPr>
          <w:lang w:val="en-US"/>
        </w:rPr>
        <w:t xml:space="preserve"> from</w:t>
      </w:r>
      <w:r w:rsidRPr="00450098">
        <w:rPr>
          <w:lang w:val="en-US"/>
        </w:rPr>
        <w:t xml:space="preserve"> 1ha up to several km</w:t>
      </w:r>
      <w:r w:rsidRPr="00450098">
        <w:rPr>
          <w:vertAlign w:val="superscript"/>
          <w:lang w:val="en-US"/>
        </w:rPr>
        <w:t>2</w:t>
      </w:r>
      <w:r w:rsidRPr="00450098">
        <w:rPr>
          <w:lang w:val="en-US"/>
        </w:rPr>
        <w:t xml:space="preserve"> (in this study 16ha) being composed of such squared patches. </w:t>
      </w:r>
      <w:del w:id="92" w:author="Ulrike Hiltner" w:date="2018-04-25T16:51:00Z">
        <w:r w:rsidRPr="00450098">
          <w:rPr>
            <w:lang w:val="en-US"/>
          </w:rPr>
          <w:delText>The patches obtain an explicit spatial position, while the</w:delText>
        </w:r>
      </w:del>
      <w:ins w:id="93" w:author="Ulrike Hiltner" w:date="2018-04-25T16:51:00Z">
        <w:r w:rsidRPr="00450098">
          <w:rPr>
            <w:lang w:val="en-US"/>
          </w:rPr>
          <w:t>The</w:t>
        </w:r>
      </w:ins>
      <w:r w:rsidRPr="00450098">
        <w:rPr>
          <w:lang w:val="en-US"/>
        </w:rPr>
        <w:t xml:space="preserve"> trees within a patch are positioned explicitly depending on the light climate on the ground. The FORMIND model's general concept is shown schematically in </w:t>
      </w:r>
      <w:r w:rsidR="008D73FC">
        <w:rPr>
          <w:lang w:val="en-US"/>
        </w:rPr>
        <w:t>the supplementary material (</w:t>
      </w:r>
      <w:hyperlink w:anchor="headerA1.1">
        <w:r w:rsidR="00176D0D">
          <w:rPr>
            <w:highlight w:val="yellow"/>
            <w:lang w:val="en-US"/>
          </w:rPr>
          <w:t xml:space="preserve">Appendix </w:t>
        </w:r>
        <w:r w:rsidRPr="00BF439C">
          <w:rPr>
            <w:highlight w:val="yellow"/>
            <w:lang w:val="en-US"/>
          </w:rPr>
          <w:t>A1</w:t>
        </w:r>
        <w:r w:rsidR="00AA1A91">
          <w:rPr>
            <w:highlight w:val="yellow"/>
            <w:lang w:val="en-US"/>
          </w:rPr>
          <w:t>.</w:t>
        </w:r>
        <w:r w:rsidR="00C505A4">
          <w:rPr>
            <w:highlight w:val="yellow"/>
            <w:lang w:val="en-US"/>
          </w:rPr>
          <w:t>x</w:t>
        </w:r>
      </w:hyperlink>
      <w:r w:rsidR="008D73FC">
        <w:rPr>
          <w:lang w:val="en-US"/>
        </w:rPr>
        <w:t>)</w:t>
      </w:r>
      <w:r w:rsidRPr="00450098">
        <w:rPr>
          <w:lang w:val="en-US"/>
        </w:rPr>
        <w:t xml:space="preserve">. In tropical forests, the high number of tree species is a particular challenge for forest models. In FORMIND, tree species are grouped into plant functional types </w:t>
      </w:r>
      <w:r w:rsidRPr="00450098">
        <w:rPr>
          <w:i/>
          <w:lang w:val="en-US"/>
        </w:rPr>
        <w:t>PFT</w:t>
      </w:r>
      <w:r w:rsidRPr="00450098">
        <w:rPr>
          <w:lang w:val="en-US"/>
        </w:rPr>
        <w:t xml:space="preserve"> according to species-specific functional traits, such as maximum growth heights, maximum growth rates or light demands.</w:t>
      </w:r>
      <w:r w:rsidR="004C5E3A">
        <w:rPr>
          <w:lang w:val="en-US"/>
        </w:rPr>
        <w:t xml:space="preserve"> </w:t>
      </w:r>
      <w:r w:rsidR="004C5E3A" w:rsidRPr="00450098">
        <w:rPr>
          <w:lang w:val="en-US"/>
        </w:rPr>
        <w:t xml:space="preserve">In order to </w:t>
      </w:r>
      <w:r w:rsidR="004C5E3A">
        <w:rPr>
          <w:lang w:val="en-US"/>
        </w:rPr>
        <w:t>assess</w:t>
      </w:r>
      <w:r w:rsidR="004C5E3A" w:rsidRPr="00450098">
        <w:rPr>
          <w:lang w:val="en-US"/>
        </w:rPr>
        <w:t xml:space="preserve"> the forest</w:t>
      </w:r>
      <w:ins w:id="94" w:author="Ulrike Hiltner" w:date="2018-04-25T16:51:00Z">
        <w:r w:rsidR="001074E9">
          <w:rPr>
            <w:lang w:val="en-US"/>
          </w:rPr>
          <w:t xml:space="preserve"> dynamics and</w:t>
        </w:r>
      </w:ins>
      <w:r w:rsidR="004C5E3A" w:rsidRPr="00450098">
        <w:rPr>
          <w:lang w:val="en-US"/>
        </w:rPr>
        <w:t xml:space="preserve"> structure, </w:t>
      </w:r>
      <w:r w:rsidR="004C5E3A">
        <w:rPr>
          <w:lang w:val="en-US"/>
        </w:rPr>
        <w:t xml:space="preserve">the </w:t>
      </w:r>
      <w:r w:rsidR="004C5E3A" w:rsidRPr="00450098">
        <w:rPr>
          <w:lang w:val="en-US"/>
        </w:rPr>
        <w:t xml:space="preserve">tree species composition and </w:t>
      </w:r>
      <w:r w:rsidR="004C5E3A">
        <w:rPr>
          <w:lang w:val="en-US"/>
        </w:rPr>
        <w:t>tree</w:t>
      </w:r>
      <w:r w:rsidR="004C5E3A" w:rsidRPr="00450098">
        <w:rPr>
          <w:lang w:val="en-US"/>
        </w:rPr>
        <w:t xml:space="preserve"> size distribution </w:t>
      </w:r>
      <w:r w:rsidR="004C5E3A">
        <w:rPr>
          <w:lang w:val="en-US"/>
        </w:rPr>
        <w:t>are</w:t>
      </w:r>
      <w:r w:rsidR="004C5E3A" w:rsidRPr="00450098">
        <w:rPr>
          <w:lang w:val="en-US"/>
        </w:rPr>
        <w:t xml:space="preserve"> calculated. The tree shape is simplified and described </w:t>
      </w:r>
      <w:del w:id="95" w:author="Ulrike Hiltner" w:date="2018-04-25T16:51:00Z">
        <w:r w:rsidR="004C5E3A" w:rsidRPr="00450098">
          <w:rPr>
            <w:lang w:val="en-US"/>
          </w:rPr>
          <w:delText>by</w:delText>
        </w:r>
      </w:del>
      <w:ins w:id="96" w:author="Ulrike Hiltner" w:date="2018-04-25T16:51:00Z">
        <w:r w:rsidR="001074E9">
          <w:rPr>
            <w:lang w:val="en-US"/>
          </w:rPr>
          <w:t>assuming</w:t>
        </w:r>
      </w:ins>
      <w:r w:rsidR="004C5E3A" w:rsidRPr="00450098">
        <w:rPr>
          <w:lang w:val="en-US"/>
        </w:rPr>
        <w:t xml:space="preserve"> cylindrical stem</w:t>
      </w:r>
      <w:r w:rsidR="004C5E3A">
        <w:rPr>
          <w:lang w:val="en-US"/>
        </w:rPr>
        <w:t>s</w:t>
      </w:r>
      <w:r w:rsidR="004C5E3A" w:rsidRPr="00450098">
        <w:rPr>
          <w:lang w:val="en-US"/>
        </w:rPr>
        <w:t xml:space="preserve"> and crown</w:t>
      </w:r>
      <w:r w:rsidR="004C5E3A">
        <w:rPr>
          <w:lang w:val="en-US"/>
        </w:rPr>
        <w:t>s</w:t>
      </w:r>
      <w:r w:rsidR="004C5E3A" w:rsidRPr="00450098">
        <w:rPr>
          <w:lang w:val="en-US"/>
        </w:rPr>
        <w:t xml:space="preserve">. The </w:t>
      </w:r>
      <w:del w:id="97" w:author="Ulrike Hiltner" w:date="2018-04-25T16:51:00Z">
        <w:r w:rsidR="004C5E3A" w:rsidRPr="00450098">
          <w:rPr>
            <w:lang w:val="en-US"/>
          </w:rPr>
          <w:delText>most important</w:delText>
        </w:r>
      </w:del>
      <w:ins w:id="98" w:author="Ulrike Hiltner" w:date="2018-04-25T16:51:00Z">
        <w:r w:rsidR="001074E9">
          <w:rPr>
            <w:lang w:val="en-US"/>
          </w:rPr>
          <w:t>main</w:t>
        </w:r>
      </w:ins>
      <w:r w:rsidR="001074E9">
        <w:rPr>
          <w:lang w:val="en-US"/>
        </w:rPr>
        <w:t xml:space="preserve"> </w:t>
      </w:r>
      <w:r w:rsidR="004C5E3A" w:rsidRPr="00450098">
        <w:rPr>
          <w:lang w:val="en-US"/>
        </w:rPr>
        <w:t>processes considered are tree gr</w:t>
      </w:r>
      <w:r w:rsidR="001074E9">
        <w:rPr>
          <w:lang w:val="en-US"/>
        </w:rPr>
        <w:t>owth, mortality and recruitment;</w:t>
      </w:r>
      <w:r w:rsidR="004C5E3A" w:rsidRPr="00450098">
        <w:rPr>
          <w:lang w:val="en-US"/>
        </w:rPr>
        <w:t xml:space="preserve"> </w:t>
      </w:r>
      <w:del w:id="99" w:author="Ulrike Hiltner" w:date="2018-04-25T16:51:00Z">
        <w:r w:rsidR="004C5E3A" w:rsidRPr="00450098">
          <w:rPr>
            <w:lang w:val="en-US"/>
          </w:rPr>
          <w:delText xml:space="preserve">Furthermore, </w:delText>
        </w:r>
      </w:del>
      <w:r w:rsidR="001074E9">
        <w:rPr>
          <w:lang w:val="en-US"/>
        </w:rPr>
        <w:t>t</w:t>
      </w:r>
      <w:r w:rsidR="004C5E3A" w:rsidRPr="00450098">
        <w:rPr>
          <w:lang w:val="en-US"/>
        </w:rPr>
        <w:t xml:space="preserve">he trees within a forest patch compete for space and light. </w:t>
      </w:r>
      <w:r w:rsidR="004C5E3A">
        <w:rPr>
          <w:lang w:val="en-US"/>
        </w:rPr>
        <w:t>I</w:t>
      </w:r>
      <w:r w:rsidR="004C5E3A" w:rsidRPr="00450098">
        <w:rPr>
          <w:lang w:val="en-US"/>
        </w:rPr>
        <w:t xml:space="preserve">ndividual tree growth is </w:t>
      </w:r>
      <w:del w:id="100" w:author="Ulrike Hiltner" w:date="2018-04-25T16:51:00Z">
        <w:r w:rsidR="004C5E3A" w:rsidRPr="00450098">
          <w:rPr>
            <w:lang w:val="en-US"/>
          </w:rPr>
          <w:delText>based</w:delText>
        </w:r>
      </w:del>
      <w:ins w:id="101" w:author="Ulrike Hiltner" w:date="2018-04-25T16:51:00Z">
        <w:r w:rsidR="001074E9">
          <w:rPr>
            <w:lang w:val="en-US"/>
          </w:rPr>
          <w:t>calculated</w:t>
        </w:r>
      </w:ins>
      <w:r w:rsidR="004C5E3A" w:rsidRPr="00450098">
        <w:rPr>
          <w:lang w:val="en-US"/>
        </w:rPr>
        <w:t xml:space="preserve"> on a carbon balance, for which eco-physiological processes, such as photosynthesis, respiration, carbon allocation, and litter fall are calculated.</w:t>
      </w:r>
    </w:p>
    <w:p w14:paraId="6119148F" w14:textId="77777777" w:rsidR="00D7084D" w:rsidRPr="00450098" w:rsidRDefault="00450098">
      <w:pPr>
        <w:rPr>
          <w:lang w:val="en-US"/>
        </w:rPr>
      </w:pPr>
      <w:r w:rsidRPr="00450098">
        <w:rPr>
          <w:lang w:val="en-US"/>
        </w:rPr>
        <w:t xml:space="preserve">The model architecture of FORMIND is modularized. This concept allows extending the forest model by switching on a management module to simulate different types of </w:t>
      </w:r>
      <w:r w:rsidR="004C5E3A">
        <w:rPr>
          <w:lang w:val="en-US"/>
        </w:rPr>
        <w:t>forest management</w:t>
      </w:r>
      <w:r w:rsidRPr="00450098">
        <w:rPr>
          <w:lang w:val="en-US"/>
        </w:rPr>
        <w:t xml:space="preserve">, e.g. selective logging. All trees that meet certain </w:t>
      </w:r>
      <w:r w:rsidR="00560478">
        <w:rPr>
          <w:lang w:val="en-US"/>
        </w:rPr>
        <w:t>criteria</w:t>
      </w:r>
      <w:r w:rsidR="00560478" w:rsidRPr="00450098">
        <w:rPr>
          <w:lang w:val="en-US"/>
        </w:rPr>
        <w:t xml:space="preserve"> </w:t>
      </w:r>
      <w:r w:rsidRPr="00450098">
        <w:rPr>
          <w:lang w:val="en-US"/>
        </w:rPr>
        <w:t>will be removed during one simulation time step (in this study 1</w:t>
      </w:r>
      <w:r w:rsidR="00CB0D2E">
        <w:rPr>
          <w:lang w:val="en-US"/>
        </w:rPr>
        <w:t>a</w:t>
      </w:r>
      <w:r w:rsidRPr="00450098">
        <w:rPr>
          <w:lang w:val="en-US"/>
        </w:rPr>
        <w:t xml:space="preserve">) from the model landscape on the patch level. Simultaneously, surrounding trees can be damaged, depending on the chosen logging strategy, intensity, cycle, the </w:t>
      </w:r>
      <w:r w:rsidR="002C753F">
        <w:rPr>
          <w:lang w:val="en-US"/>
        </w:rPr>
        <w:t>c</w:t>
      </w:r>
      <w:r w:rsidR="00C07449">
        <w:rPr>
          <w:lang w:val="en-US"/>
        </w:rPr>
        <w:t>u</w:t>
      </w:r>
      <w:r w:rsidR="002C753F">
        <w:rPr>
          <w:lang w:val="en-US"/>
        </w:rPr>
        <w:t>tting</w:t>
      </w:r>
      <w:r w:rsidR="004C5E3A" w:rsidRPr="00450098">
        <w:rPr>
          <w:lang w:val="en-US"/>
        </w:rPr>
        <w:t xml:space="preserve"> </w:t>
      </w:r>
      <w:r w:rsidR="00C07449">
        <w:rPr>
          <w:lang w:val="en-US"/>
        </w:rPr>
        <w:t>thresholds</w:t>
      </w:r>
      <w:r w:rsidRPr="00450098">
        <w:rPr>
          <w:lang w:val="en-US"/>
        </w:rPr>
        <w:t xml:space="preserve">, and the resulting damage. </w:t>
      </w:r>
      <w:moveToRangeStart w:id="102" w:author="Ulrike Hiltner" w:date="2018-04-25T16:51:00Z" w:name="move512438447"/>
      <w:moveTo w:id="103" w:author="Ulrike Hiltner" w:date="2018-04-25T16:51:00Z">
        <w:r w:rsidR="00051C61">
          <w:rPr>
            <w:lang w:val="en-US"/>
          </w:rPr>
          <w:t>D</w:t>
        </w:r>
        <w:r w:rsidR="00051C61" w:rsidRPr="00450098">
          <w:rPr>
            <w:lang w:val="en-US"/>
          </w:rPr>
          <w:t>ifferent logging strategies can be investigated: (</w:t>
        </w:r>
        <w:r w:rsidR="00051C61" w:rsidRPr="00450098">
          <w:rPr>
            <w:i/>
            <w:lang w:val="en-US"/>
          </w:rPr>
          <w:t>i.</w:t>
        </w:r>
        <w:r w:rsidR="00051C61" w:rsidRPr="00450098">
          <w:rPr>
            <w:lang w:val="en-US"/>
          </w:rPr>
          <w:t xml:space="preserve">) </w:t>
        </w:r>
      </w:moveTo>
      <w:moveToRangeEnd w:id="102"/>
      <w:ins w:id="104" w:author="Ulrike Hiltner" w:date="2018-04-25T16:51:00Z">
        <w:r w:rsidR="00051C61" w:rsidRPr="00450098">
          <w:rPr>
            <w:lang w:val="en-US"/>
          </w:rPr>
          <w:t xml:space="preserve">reduced impact logging, in which the damage is reduced by directing the </w:t>
        </w:r>
        <w:r w:rsidR="006A26B5">
          <w:rPr>
            <w:lang w:val="en-US"/>
          </w:rPr>
          <w:t>felled</w:t>
        </w:r>
        <w:r w:rsidR="00051C61" w:rsidRPr="00450098">
          <w:rPr>
            <w:lang w:val="en-US"/>
          </w:rPr>
          <w:t xml:space="preserve"> trees' direction to the closest gap and thus lower damage to the remaining forest stock. Furthermore, damages of future harvestable trees are excluded; and (</w:t>
        </w:r>
        <w:r w:rsidR="00051C61" w:rsidRPr="00450098">
          <w:rPr>
            <w:i/>
            <w:lang w:val="en-US"/>
          </w:rPr>
          <w:t>ii.</w:t>
        </w:r>
        <w:r w:rsidR="00051C61">
          <w:rPr>
            <w:lang w:val="en-US"/>
          </w:rPr>
          <w:t>) conventional logging</w:t>
        </w:r>
        <w:r w:rsidR="00051C61" w:rsidRPr="00450098">
          <w:rPr>
            <w:lang w:val="en-US"/>
          </w:rPr>
          <w:t xml:space="preserve">, in which a </w:t>
        </w:r>
        <w:r w:rsidR="006A26B5">
          <w:rPr>
            <w:lang w:val="en-US"/>
          </w:rPr>
          <w:t>felled</w:t>
        </w:r>
        <w:r w:rsidR="00051C61" w:rsidRPr="00450098">
          <w:rPr>
            <w:lang w:val="en-US"/>
          </w:rPr>
          <w:t xml:space="preserve"> tree's direction of fall is arbitrarily chosen and damage to the remaining forest stock is uncontrollable.</w:t>
        </w:r>
        <w:r w:rsidR="006A26B5">
          <w:rPr>
            <w:lang w:val="en-US"/>
          </w:rPr>
          <w:t xml:space="preserve"> </w:t>
        </w:r>
      </w:ins>
      <w:r w:rsidRPr="00450098">
        <w:rPr>
          <w:lang w:val="en-US"/>
        </w:rPr>
        <w:t xml:space="preserve">Please, find a detailed model description in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"mendeley" : { "formattedCitation" : "(Fischer et al., 2016)", "manualFormatting" : "Fischer et al. (2016)", "plainTextFormattedCitation" : "(Fischer et al., 2016)", "previouslyFormattedCitation" : "(Fischer et al., 2016)" }, "properties" : {  }, "schema" : "https://github.com/citation-style-language/schema/raw/master/csl-citation.json" }</w:instrText>
      </w:r>
      <w:r w:rsidR="00CB0D2E">
        <w:rPr>
          <w:lang w:val="en-US"/>
        </w:rPr>
        <w:fldChar w:fldCharType="separate"/>
      </w:r>
      <w:r w:rsidR="00CB0D2E" w:rsidRPr="00CB0D2E">
        <w:rPr>
          <w:noProof/>
          <w:lang w:val="en-US"/>
        </w:rPr>
        <w:t xml:space="preserve">Fischer et al. </w:t>
      </w:r>
      <w:r w:rsidR="00CB0D2E">
        <w:rPr>
          <w:noProof/>
          <w:lang w:val="en-US"/>
        </w:rPr>
        <w:t>(</w:t>
      </w:r>
      <w:r w:rsidR="00CB0D2E" w:rsidRPr="00CB0D2E">
        <w:rPr>
          <w:noProof/>
          <w:lang w:val="en-US"/>
        </w:rPr>
        <w:t>2016)</w:t>
      </w:r>
      <w:r w:rsidR="00CB0D2E">
        <w:rPr>
          <w:lang w:val="en-US"/>
        </w:rPr>
        <w:fldChar w:fldCharType="end"/>
      </w:r>
      <w:r w:rsidR="00CB0D2E">
        <w:rPr>
          <w:lang w:val="en-US"/>
        </w:rPr>
        <w:t xml:space="preserve"> </w:t>
      </w:r>
      <w:r w:rsidRPr="00450098">
        <w:rPr>
          <w:lang w:val="en-US"/>
        </w:rPr>
        <w:t xml:space="preserve">or on the </w:t>
      </w:r>
      <w:hyperlink r:id="rId10">
        <w:r w:rsidRPr="00450098">
          <w:rPr>
            <w:lang w:val="en-US"/>
          </w:rPr>
          <w:t>homepage www.FORMIND.org</w:t>
        </w:r>
      </w:hyperlink>
      <w:r w:rsidRPr="00450098">
        <w:rPr>
          <w:lang w:val="en-US"/>
        </w:rPr>
        <w:t>.</w:t>
      </w:r>
      <w:r w:rsidR="002C753F">
        <w:rPr>
          <w:lang w:val="en-US"/>
        </w:rPr>
        <w:t xml:space="preserve"> </w:t>
      </w:r>
    </w:p>
    <w:p w14:paraId="1A369E13" w14:textId="77777777" w:rsidR="00D7084D" w:rsidRPr="00450098" w:rsidRDefault="002C753F" w:rsidP="002C753F">
      <w:pPr>
        <w:pStyle w:val="berschrift2"/>
      </w:pPr>
      <w:bookmarkStart w:id="105" w:name="header2.2"/>
      <w:bookmarkEnd w:id="105"/>
      <w:r>
        <w:t xml:space="preserve">2.2 </w:t>
      </w:r>
      <w:r w:rsidR="00450098" w:rsidRPr="00450098">
        <w:t>The Paracou test site and forest inventory data</w:t>
      </w:r>
    </w:p>
    <w:p w14:paraId="3C5AF680" w14:textId="4C69331A" w:rsidR="004021A8" w:rsidRDefault="004C5E3A">
      <w:pPr>
        <w:rPr>
          <w:lang w:val="en-US"/>
        </w:rPr>
      </w:pPr>
      <w:r>
        <w:rPr>
          <w:lang w:val="en-US"/>
        </w:rPr>
        <w:t>T</w:t>
      </w:r>
      <w:r w:rsidR="00450098" w:rsidRPr="00450098">
        <w:rPr>
          <w:lang w:val="en-US"/>
        </w:rPr>
        <w:t>he Paracou test site</w:t>
      </w:r>
      <w:r>
        <w:rPr>
          <w:lang w:val="en-US"/>
        </w:rPr>
        <w:t xml:space="preserve"> is</w:t>
      </w:r>
      <w:r w:rsidR="00450098" w:rsidRPr="00450098">
        <w:rPr>
          <w:lang w:val="en-US"/>
        </w:rPr>
        <w:t xml:space="preserve"> located in French Guiana (Location: 5° 23'N; 52° 54'W</w:t>
      </w:r>
      <w:del w:id="106" w:author="Ulrike Hiltner" w:date="2018-04-25T16:51:00Z">
        <w:r w:rsidR="00926A88">
          <w:rPr>
            <w:lang w:val="en-US"/>
          </w:rPr>
          <w:delText>,</w:delText>
        </w:r>
      </w:del>
      <w:ins w:id="107" w:author="Ulrike Hiltner" w:date="2018-04-25T16:51:00Z">
        <w:r w:rsidR="00EE5134">
          <w:rPr>
            <w:lang w:val="en-US"/>
          </w:rPr>
          <w:t>)</w:t>
        </w:r>
        <w:r w:rsidR="00926A88">
          <w:rPr>
            <w:lang w:val="en-US"/>
          </w:rPr>
          <w:t>,</w:t>
        </w:r>
      </w:ins>
      <w:r w:rsidR="00926A88">
        <w:rPr>
          <w:lang w:val="en-US"/>
        </w:rPr>
        <w:t xml:space="preserve"> which</w:t>
      </w:r>
      <w:r w:rsidR="00450098" w:rsidRPr="00450098">
        <w:rPr>
          <w:lang w:val="en-US"/>
        </w:rPr>
        <w:t xml:space="preserve"> belongs to the </w:t>
      </w:r>
      <w:del w:id="108" w:author="Ulrike Hiltner" w:date="2018-04-25T16:51:00Z">
        <w:r w:rsidR="00450098" w:rsidRPr="00450098">
          <w:rPr>
            <w:lang w:val="en-US"/>
          </w:rPr>
          <w:delText>northeastern</w:delText>
        </w:r>
      </w:del>
      <w:ins w:id="109" w:author="Ulrike Hiltner" w:date="2018-04-25T16:51:00Z">
        <w:r w:rsidR="00450098" w:rsidRPr="00450098">
          <w:rPr>
            <w:lang w:val="en-US"/>
          </w:rPr>
          <w:t>north</w:t>
        </w:r>
        <w:r w:rsidR="00EE5134">
          <w:rPr>
            <w:lang w:val="en-US"/>
          </w:rPr>
          <w:t>-</w:t>
        </w:r>
        <w:r w:rsidR="00450098" w:rsidRPr="00450098">
          <w:rPr>
            <w:lang w:val="en-US"/>
          </w:rPr>
          <w:t>eastern</w:t>
        </w:r>
      </w:ins>
      <w:r w:rsidR="00450098" w:rsidRPr="00450098">
        <w:rPr>
          <w:lang w:val="en-US"/>
        </w:rPr>
        <w:t xml:space="preserve"> Amazon</w:t>
      </w:r>
      <w:r w:rsidR="00926A88">
        <w:rPr>
          <w:lang w:val="en-US"/>
        </w:rPr>
        <w:t xml:space="preserve"> basin</w:t>
      </w:r>
      <w:r w:rsidR="00450098" w:rsidRPr="00450098">
        <w:rPr>
          <w:lang w:val="en-US"/>
        </w:rPr>
        <w:t xml:space="preserve">. More than 94% of the land area is covered with moist lowland </w:t>
      </w:r>
      <w:r w:rsidR="00450098" w:rsidRPr="00450098">
        <w:rPr>
          <w:i/>
          <w:lang w:val="en-US"/>
        </w:rPr>
        <w:t xml:space="preserve">terra </w:t>
      </w:r>
      <w:proofErr w:type="spellStart"/>
      <w:r w:rsidR="00450098" w:rsidRPr="00450098">
        <w:rPr>
          <w:i/>
          <w:lang w:val="en-US"/>
        </w:rPr>
        <w:t>firme</w:t>
      </w:r>
      <w:proofErr w:type="spellEnd"/>
      <w:r w:rsidR="00450098" w:rsidRPr="00450098">
        <w:rPr>
          <w:lang w:val="en-US"/>
        </w:rPr>
        <w:t xml:space="preserve"> rain forest</w:t>
      </w:r>
      <w:r w:rsidR="00926A88">
        <w:rPr>
          <w:lang w:val="en-US"/>
        </w:rPr>
        <w:t xml:space="preserve"> that</w:t>
      </w:r>
      <w:r w:rsidR="00450098" w:rsidRPr="00450098">
        <w:rPr>
          <w:lang w:val="en-US"/>
        </w:rPr>
        <w:t xml:space="preserve"> has a relatively high number of tree species</w:t>
      </w:r>
      <w:del w:id="110" w:author="Ulrike Hiltner" w:date="2018-04-25T16:51:00Z">
        <w:r w:rsidR="00450098" w:rsidRPr="00450098">
          <w:rPr>
            <w:lang w:val="en-US"/>
          </w:rPr>
          <w:delText xml:space="preserve">, </w:delText>
        </w:r>
      </w:del>
      <w:ins w:id="111" w:author="Ulrike Hiltner" w:date="2018-04-25T16:51:00Z">
        <w:r w:rsidR="001074E9">
          <w:rPr>
            <w:lang w:val="en-US"/>
          </w:rPr>
          <w:t xml:space="preserve"> (</w:t>
        </w:r>
      </w:ins>
      <w:r w:rsidR="00450098" w:rsidRPr="00450098">
        <w:rPr>
          <w:lang w:val="en-US"/>
        </w:rPr>
        <w:t>150-200 species per hectare</w:t>
      </w:r>
      <w:del w:id="112" w:author="Ulrike Hiltner" w:date="2018-04-25T16:51:00Z">
        <w:r w:rsidR="00450098" w:rsidRPr="00450098">
          <w:rPr>
            <w:lang w:val="en-US"/>
          </w:rPr>
          <w:delText>. Alpha diversity is slightly lower than in the forests of the western Amazon, but reaches the highest levels in French Guiana's regions.</w:delText>
        </w:r>
      </w:del>
      <w:ins w:id="113" w:author="Ulrike Hiltner" w:date="2018-04-25T16:51:00Z">
        <w:r w:rsidR="001074E9">
          <w:rPr>
            <w:lang w:val="en-US"/>
          </w:rPr>
          <w:t>)</w:t>
        </w:r>
        <w:r w:rsidR="00450098" w:rsidRPr="00450098">
          <w:rPr>
            <w:lang w:val="en-US"/>
          </w:rPr>
          <w:t>.</w:t>
        </w:r>
      </w:ins>
      <w:r w:rsidR="00450098" w:rsidRPr="00450098">
        <w:rPr>
          <w:lang w:val="en-US"/>
        </w:rPr>
        <w:t xml:space="preserve"> Wood extraction by selective logging mainly forms the country's </w:t>
      </w:r>
      <w:r w:rsidR="00984778">
        <w:rPr>
          <w:lang w:val="en-US"/>
        </w:rPr>
        <w:t>third</w:t>
      </w:r>
      <w:r w:rsidR="00984778" w:rsidRPr="00450098">
        <w:rPr>
          <w:lang w:val="en-US"/>
        </w:rPr>
        <w:t xml:space="preserve"> </w:t>
      </w:r>
      <w:r w:rsidR="00450098" w:rsidRPr="00450098">
        <w:rPr>
          <w:lang w:val="en-US"/>
        </w:rPr>
        <w:t xml:space="preserve">economic sector and is carried out exclusively in the National Forest Service's </w:t>
      </w:r>
      <w:r w:rsidR="00450098" w:rsidRPr="00450098">
        <w:rPr>
          <w:i/>
          <w:lang w:val="en-US"/>
        </w:rPr>
        <w:t>NFS</w:t>
      </w:r>
      <w:r w:rsidR="00450098" w:rsidRPr="00450098">
        <w:rPr>
          <w:lang w:val="en-US"/>
        </w:rPr>
        <w:t xml:space="preserve"> forest area of the permanent forest estate </w:t>
      </w:r>
      <w:del w:id="114" w:author="Ulrike Hiltner" w:date="2018-04-25T16:51:00Z">
        <w:r w:rsidR="00450098" w:rsidRPr="00450098">
          <w:rPr>
            <w:lang w:val="en-US"/>
          </w:rPr>
          <w:delText xml:space="preserve">on an area of </w:delText>
        </w:r>
        <m:oMath>
          <m:r>
            <w:rPr>
              <w:rFonts w:ascii="Cambria Math" w:hAnsi="Cambria Math"/>
              <w:lang w:val="en-US"/>
            </w:rPr>
            <m:t>2.4*</m:t>
          </m:r>
          <m:sSup>
            <m:sSupPr>
              <m:ctrlPr>
                <w:rPr>
                  <w:rFonts w:ascii="Cambria Math" w:hAnsi="Cambria Math"/>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h</m:t>
          </m:r>
          <m:r>
            <w:rPr>
              <w:rFonts w:ascii="Cambria Math" w:hAnsi="Cambria Math"/>
            </w:rPr>
            <m:t>a</m:t>
          </m:r>
        </m:oMath>
      </w:del>
      <w:ins w:id="115" w:author="Ulrike Hiltner" w:date="2018-04-25T16:51:00Z">
        <w:r w:rsidR="00CC3AA1">
          <w:rPr>
            <w:lang w:val="en-US"/>
          </w:rPr>
          <w:t xml:space="preserve">of </w:t>
        </w:r>
        <w:r w:rsidR="00CC3AA1" w:rsidRPr="00450098">
          <w:rPr>
            <w:lang w:val="en-US"/>
          </w:rPr>
          <w:t>2.4 10</w:t>
        </w:r>
        <w:r w:rsidR="00CC3AA1" w:rsidRPr="00450098">
          <w:rPr>
            <w:vertAlign w:val="superscript"/>
            <w:lang w:val="en-US"/>
          </w:rPr>
          <w:t>6</w:t>
        </w:r>
        <w:r w:rsidR="00CC3AA1">
          <w:rPr>
            <w:lang w:val="en-US"/>
          </w:rPr>
          <w:t xml:space="preserve"> hectare</w:t>
        </w:r>
      </w:ins>
      <w:r w:rsidR="00CC3AA1">
        <w:rPr>
          <w:lang w:val="en-US"/>
        </w:rPr>
        <w:t xml:space="preserve"> </w:t>
      </w:r>
      <w:del w:id="116" w:author="Ulrike Hiltner" w:date="2018-04-25T16:51:00Z">
        <w:r w:rsidR="00CB0D2E">
          <w:rPr>
            <w:lang w:val="en-US"/>
          </w:rPr>
          <w:fldChar w:fldCharType="begin" w:fldLock="1"/>
        </w:r>
        <w:r w:rsidR="00CB0D2E">
          <w:rPr>
            <w:lang w:val="en-US"/>
          </w:rPr>
          <w:del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"id" : "ITEM-2", "itemData" : { "abstract" : "Tropical forests have long been recognized to harbor an outstanding proportion of the terrestrial biodiversity, with at 45.000 of all vascular plant species occurring in tropical rainforests and at least 20.000 in Amazonian rainforests alone (Slik et al. 2015). Recently, the conservation value of tropical forests has been expanded to include their important contribution to the carbon cycle and their potential role in mitigating or amplifying the ongoing global climate changes (Brienen et al. 2015).", "author" : [ { "dropping-particle" : "", "family" : "Dourdain", "given" : "Aur\u00e9lie", "non-dropping-particle" : "", "parse-names" : false, "suffix" : "" }, { "dropping-particle" : "", "family" : "H\u00e9rault", "given" : "Bruno", "non-dropping-particle" : "", "parse-names" : false, "suffix" : "" } ], "id" : "ITEM-2", "issued" : { "date-parts" : [ [ "2015" ] ] }, "number-of-pages" : "1-36", "publisher-place" : "Paracou", "title" : "Allometric equations in the Guiana Shield: REDD+ for the Guiana Shield", "type" : "report" }, "uris" : [ "http://www.mendeley.com/documents/?uuid=d1d0f6c5-ed6d-47a1-859b-9224db172769" ] } ], "mendeley" : { "formattedCitation" : "(Dourdain and H\u00e9rault, 2015; Gourlet-Fleury et al., 2004)", "manualFormatting" : "(CIRAD, 2016; Dourdain and H\u00e9rault, 2015; Gourlet-Fleury et al., 2004)", "plainTextFormattedCitation" : "(Dourdain and H\u00e9rault, 2015; Gourlet-Fleury et al., 2004)", "previouslyFormattedCitation" : "(Dourdain and H\u00e9rault, 2015; Gourlet-Fleury et al., 2004)" }, "properties" : {  }, "schema" : "https://github.com/citation-style-language/schema/raw/master/csl-citation.json" }</w:delInstrText>
        </w:r>
        <w:r w:rsidR="00CB0D2E">
          <w:rPr>
            <w:lang w:val="en-US"/>
          </w:rPr>
          <w:fldChar w:fldCharType="separate"/>
        </w:r>
        <w:r w:rsidR="00CB0D2E" w:rsidRPr="00CB0D2E">
          <w:rPr>
            <w:noProof/>
            <w:lang w:val="en-US"/>
          </w:rPr>
          <w:delText>(</w:delText>
        </w:r>
        <w:r w:rsidR="00CB0D2E">
          <w:rPr>
            <w:noProof/>
            <w:lang w:val="en-US"/>
          </w:rPr>
          <w:delText xml:space="preserve">CIRAD, 2016; </w:delText>
        </w:r>
        <w:r w:rsidR="00CB0D2E" w:rsidRPr="00CB0D2E">
          <w:rPr>
            <w:noProof/>
            <w:lang w:val="en-US"/>
          </w:rPr>
          <w:delText xml:space="preserve">Dourdain and </w:delText>
        </w:r>
        <w:r w:rsidR="00CB0D2E" w:rsidRPr="00CB0D2E">
          <w:rPr>
            <w:noProof/>
            <w:lang w:val="en-US"/>
          </w:rPr>
          <w:lastRenderedPageBreak/>
          <w:delText>Hérault, 2015; Gourlet-Fleury et al., 2004)</w:delText>
        </w:r>
        <w:r w:rsidR="00CB0D2E">
          <w:rPr>
            <w:lang w:val="en-US"/>
          </w:rPr>
          <w:fldChar w:fldCharType="end"/>
        </w:r>
      </w:del>
      <w:ins w:id="117" w:author="Ulrike Hiltner" w:date="2018-04-25T16:51:00Z">
        <w:r w:rsidR="001074E9">
          <w:rPr>
            <w:lang w:val="en-US"/>
          </w:rPr>
          <w:fldChar w:fldCharType="begin" w:fldLock="1"/>
        </w:r>
        <w:r w:rsidR="001074E9">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"http://www.mendeley.com/documents/?uuid=d54ce781-be59-4c8a-8ec1-a6173210b75f"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1074E9">
          <w:rPr>
            <w:lang w:val="en-US"/>
          </w:rPr>
          <w:fldChar w:fldCharType="separate"/>
        </w:r>
        <w:r w:rsidR="001074E9" w:rsidRPr="001074E9">
          <w:rPr>
            <w:noProof/>
            <w:lang w:val="en-US"/>
          </w:rPr>
          <w:t>(Gourlet-Fleury et al., 2004)</w:t>
        </w:r>
        <w:r w:rsidR="001074E9">
          <w:rPr>
            <w:lang w:val="en-US"/>
          </w:rPr>
          <w:fldChar w:fldCharType="end"/>
        </w:r>
        <w:r w:rsidR="00450098" w:rsidRPr="00450098">
          <w:rPr>
            <w:lang w:val="en-US"/>
          </w:rPr>
          <w:t xml:space="preserve">. Paracou's forest is part of the </w:t>
        </w:r>
        <w:proofErr w:type="spellStart"/>
        <w:r w:rsidR="00450098" w:rsidRPr="00450098">
          <w:rPr>
            <w:i/>
            <w:lang w:val="en-US"/>
          </w:rPr>
          <w:t>Caesalpiniaceae</w:t>
        </w:r>
        <w:proofErr w:type="spellEnd"/>
        <w:r w:rsidR="00450098" w:rsidRPr="00450098">
          <w:rPr>
            <w:lang w:val="en-US"/>
          </w:rPr>
          <w:t xml:space="preserve"> and is surrounded by production forest</w:t>
        </w:r>
        <w:r w:rsidR="004021A8">
          <w:rPr>
            <w:lang w:val="en-US"/>
          </w:rPr>
          <w:t xml:space="preserve"> </w:t>
        </w:r>
        <w:r w:rsidR="004021A8">
          <w:rPr>
            <w:lang w:val="en-US"/>
          </w:rPr>
          <w:fldChar w:fldCharType="begin" w:fldLock="1"/>
        </w:r>
        <w:r w:rsidR="004021A8">
          <w:rPr>
            <w:lang w:val="en-US"/>
          </w:rPr>
          <w:instrText>ADDIN CSL_CITATION { "citationItems" : [ { "id" : "ITEM-1", "itemData" : { "author" : [ { "dropping-particle" : "", "family" : "Galochet", "given" : "Marc", "non-dropping-particle" : "", "parse-names" : false, "suffix" : "" } ], "id" : "ITEM-1", "issued" : { "date-parts" : [ [ "2018" ] ] }, "title" : "La biodiversit\u00e9 dans l \u2019 am\u00e9nagement du territoire en Guyane fran\u00e7aise", "type" : "article-journal" }, "uris" : [ "http://www.mendeley.com/documents/?uuid=19ce4a96-593b-4802-8b46-00e83b57b3ff" ] } ], "mendeley" : { "formattedCitation" : "(Galochet, 2018)", "plainTextFormattedCitation" : "(Galochet, 2018)", "previouslyFormattedCitation" : "(Galochet, 2018)" }, "properties" : {  }, "schema" : "https://github.com/citation-style-language/schema/raw/master/csl-citation.json" }</w:instrText>
        </w:r>
        <w:r w:rsidR="004021A8">
          <w:rPr>
            <w:lang w:val="en-US"/>
          </w:rPr>
          <w:fldChar w:fldCharType="separate"/>
        </w:r>
        <w:r w:rsidR="004021A8" w:rsidRPr="00CC3AA1">
          <w:rPr>
            <w:noProof/>
            <w:lang w:val="en-US"/>
          </w:rPr>
          <w:t>(Galochet, 2018)</w:t>
        </w:r>
        <w:r w:rsidR="004021A8">
          <w:rPr>
            <w:lang w:val="en-US"/>
          </w:rPr>
          <w:fldChar w:fldCharType="end"/>
        </w:r>
      </w:ins>
      <w:r w:rsidR="00450098" w:rsidRPr="00450098">
        <w:rPr>
          <w:lang w:val="en-US"/>
        </w:rPr>
        <w:t xml:space="preserve">. </w:t>
      </w:r>
    </w:p>
    <w:p w14:paraId="08AF5DCD" w14:textId="139B1628" w:rsidR="00D7084D" w:rsidRPr="00450098" w:rsidRDefault="00450098">
      <w:pPr>
        <w:rPr>
          <w:lang w:val="en-US"/>
        </w:rPr>
      </w:pPr>
      <w:del w:id="118" w:author="Ulrike Hiltner" w:date="2018-04-25T16:51:00Z">
        <w:r w:rsidRPr="00450098">
          <w:rPr>
            <w:lang w:val="en-US"/>
          </w:rPr>
          <w:delText xml:space="preserve">Paracou's forest is part of the </w:delText>
        </w:r>
        <w:r w:rsidRPr="00450098">
          <w:rPr>
            <w:i/>
            <w:lang w:val="en-US"/>
          </w:rPr>
          <w:delText>Caesalpiniaceae</w:delText>
        </w:r>
        <w:r w:rsidRPr="00450098">
          <w:rPr>
            <w:lang w:val="en-US"/>
          </w:rPr>
          <w:delText xml:space="preserve"> and is surrounded by permanent production forest. The test site is managed by the Centre International de Recherche en Agronomie pour le Développement </w:delText>
        </w:r>
        <w:r w:rsidRPr="00450098">
          <w:rPr>
            <w:i/>
            <w:lang w:val="en-US"/>
          </w:rPr>
          <w:delText>CIRAD</w:delText>
        </w:r>
        <w:r w:rsidRPr="00450098">
          <w:rPr>
            <w:lang w:val="en-US"/>
          </w:rPr>
          <w:delText xml:space="preserve"> </w:delText>
        </w:r>
        <w:r w:rsidR="00CB0D2E">
          <w:rPr>
            <w:lang w:val="en-US"/>
          </w:rPr>
          <w:fldChar w:fldCharType="begin" w:fldLock="1"/>
        </w:r>
        <w:r w:rsidR="00AB744D">
          <w:rPr>
            <w:lang w:val="en-US"/>
          </w:rPr>
          <w:del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"manualFormatting" : "(CIRAD, 2106)", "plainTextFormattedCitation" : "(Gourlet-Fleury et al., 2004)", "previouslyFormattedCitation" : "(Gourlet-Fleury et al., 2004)" }, "properties" : {  }, "schema" : "https://github.com/citation-style-language/schema/raw/master/csl-citation.json" }</w:delInstrText>
        </w:r>
        <w:r w:rsidR="00CB0D2E">
          <w:rPr>
            <w:lang w:val="en-US"/>
          </w:rPr>
          <w:fldChar w:fldCharType="separate"/>
        </w:r>
        <w:r w:rsidR="00CB0D2E" w:rsidRPr="00CB0D2E">
          <w:rPr>
            <w:noProof/>
            <w:lang w:val="en-US"/>
          </w:rPr>
          <w:delText>(</w:delText>
        </w:r>
        <w:r w:rsidR="00CB0D2E">
          <w:rPr>
            <w:noProof/>
            <w:lang w:val="en-US"/>
          </w:rPr>
          <w:delText>CIRAD, 2106</w:delText>
        </w:r>
        <w:r w:rsidR="00CB0D2E" w:rsidRPr="00CB0D2E">
          <w:rPr>
            <w:noProof/>
            <w:lang w:val="en-US"/>
          </w:rPr>
          <w:delText>)</w:delText>
        </w:r>
        <w:r w:rsidR="00CB0D2E">
          <w:rPr>
            <w:lang w:val="en-US"/>
          </w:rPr>
          <w:fldChar w:fldCharType="end"/>
        </w:r>
        <w:r w:rsidRPr="00450098">
          <w:rPr>
            <w:lang w:val="en-US"/>
          </w:rPr>
          <w:delText>. The FORMIND model adjustment was based on extensive, long-term data records from the Paracou test site. However, the forest inventory data set was divided according to the work steps of the model's parameterization, calibration, and validation.</w:delText>
        </w:r>
      </w:del>
      <w:ins w:id="119" w:author="Ulrike Hiltner" w:date="2018-04-25T16:51:00Z">
        <w:r w:rsidRPr="00450098">
          <w:rPr>
            <w:lang w:val="en-US"/>
          </w:rPr>
          <w:t>The test site</w:t>
        </w:r>
        <w:r w:rsidR="00EE5134">
          <w:rPr>
            <w:lang w:val="en-US"/>
          </w:rPr>
          <w:t xml:space="preserve"> Paracou</w:t>
        </w:r>
        <w:r w:rsidRPr="00450098">
          <w:rPr>
            <w:lang w:val="en-US"/>
          </w:rPr>
          <w:t xml:space="preserve"> is managed by the Centre International de </w:t>
        </w:r>
        <w:proofErr w:type="spellStart"/>
        <w:r w:rsidRPr="00450098">
          <w:rPr>
            <w:lang w:val="en-US"/>
          </w:rPr>
          <w:t>Recherche</w:t>
        </w:r>
        <w:proofErr w:type="spellEnd"/>
        <w:r w:rsidRPr="00450098">
          <w:rPr>
            <w:lang w:val="en-US"/>
          </w:rPr>
          <w:t xml:space="preserve"> en </w:t>
        </w:r>
        <w:proofErr w:type="spellStart"/>
        <w:r w:rsidRPr="00450098">
          <w:rPr>
            <w:lang w:val="en-US"/>
          </w:rPr>
          <w:t>Agronomie</w:t>
        </w:r>
        <w:proofErr w:type="spellEnd"/>
        <w:r w:rsidRPr="00450098">
          <w:rPr>
            <w:lang w:val="en-US"/>
          </w:rPr>
          <w:t xml:space="preserve"> pour le </w:t>
        </w:r>
        <w:proofErr w:type="spellStart"/>
        <w:r w:rsidRPr="00450098">
          <w:rPr>
            <w:lang w:val="en-US"/>
          </w:rPr>
          <w:t>Développement</w:t>
        </w:r>
        <w:proofErr w:type="spellEnd"/>
        <w:r w:rsidRPr="00450098">
          <w:rPr>
            <w:lang w:val="en-US"/>
          </w:rPr>
          <w:t xml:space="preserve"> </w:t>
        </w:r>
        <w:r w:rsidRPr="00450098">
          <w:rPr>
            <w:i/>
            <w:lang w:val="en-US"/>
          </w:rPr>
          <w:t>CIRAD</w:t>
        </w:r>
        <w:r w:rsidR="004021A8">
          <w:rPr>
            <w:lang w:val="en-US"/>
          </w:rPr>
          <w:t xml:space="preserve"> conducting forest inventories regularly </w:t>
        </w:r>
        <w:r w:rsidR="004021A8">
          <w:rPr>
            <w:lang w:val="en-US"/>
          </w:rPr>
          <w:fldChar w:fldCharType="begin" w:fldLock="1"/>
        </w:r>
        <w:r w:rsidR="004021A8">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"http://www.mendeley.com/documents/?uuid=d54ce781-be59-4c8a-8ec1-a6173210b75f"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4021A8">
          <w:rPr>
            <w:lang w:val="en-US"/>
          </w:rPr>
          <w:fldChar w:fldCharType="separate"/>
        </w:r>
        <w:r w:rsidR="004021A8" w:rsidRPr="004021A8">
          <w:rPr>
            <w:noProof/>
            <w:lang w:val="en-US"/>
          </w:rPr>
          <w:t>(Gourlet-Fleury et al., 2004)</w:t>
        </w:r>
        <w:r w:rsidR="004021A8">
          <w:rPr>
            <w:lang w:val="en-US"/>
          </w:rPr>
          <w:fldChar w:fldCharType="end"/>
        </w:r>
        <w:r w:rsidR="004021A8">
          <w:rPr>
            <w:lang w:val="en-US"/>
          </w:rPr>
          <w:t>.</w:t>
        </w:r>
      </w:ins>
      <w:r w:rsidR="004021A8">
        <w:rPr>
          <w:lang w:val="en-US"/>
        </w:rPr>
        <w:t xml:space="preserve"> T</w:t>
      </w:r>
      <w:r w:rsidRPr="00450098">
        <w:rPr>
          <w:lang w:val="en-US"/>
        </w:rPr>
        <w:t xml:space="preserve">he </w:t>
      </w:r>
      <w:r w:rsidR="008B4F62">
        <w:rPr>
          <w:lang w:val="en-US"/>
        </w:rPr>
        <w:t>inventory</w:t>
      </w:r>
      <w:r w:rsidR="008B4F62" w:rsidRPr="00450098">
        <w:rPr>
          <w:lang w:val="en-US"/>
        </w:rPr>
        <w:t xml:space="preserve"> </w:t>
      </w:r>
      <w:r w:rsidRPr="00450098">
        <w:rPr>
          <w:lang w:val="en-US"/>
        </w:rPr>
        <w:t xml:space="preserve">design is depicted in the supplementary material </w:t>
      </w:r>
      <w:r w:rsidR="00C505A4">
        <w:rPr>
          <w:lang w:val="en-US"/>
        </w:rPr>
        <w:t>(</w:t>
      </w:r>
      <w:hyperlink w:anchor="headerA1.2">
        <w:r w:rsidR="00AA1A91">
          <w:rPr>
            <w:highlight w:val="yellow"/>
            <w:lang w:val="en-US"/>
          </w:rPr>
          <w:t>figure</w:t>
        </w:r>
        <w:r w:rsidRPr="00BF439C">
          <w:rPr>
            <w:highlight w:val="yellow"/>
            <w:lang w:val="en-US"/>
          </w:rPr>
          <w:t xml:space="preserve"> A1.</w:t>
        </w:r>
      </w:hyperlink>
      <w:r w:rsidR="00176D0D" w:rsidRPr="00BF439C">
        <w:rPr>
          <w:highlight w:val="yellow"/>
          <w:lang w:val="en-US"/>
        </w:rPr>
        <w:t>x</w:t>
      </w:r>
      <w:r w:rsidR="00C505A4">
        <w:rPr>
          <w:lang w:val="en-US"/>
        </w:rPr>
        <w:t>)</w:t>
      </w:r>
      <w:r w:rsidR="00CB0D2E">
        <w:rPr>
          <w:lang w:val="en-US"/>
        </w:rPr>
        <w:t>. F</w:t>
      </w:r>
      <w:r w:rsidR="008B4F62">
        <w:rPr>
          <w:lang w:val="en-US"/>
        </w:rPr>
        <w:t xml:space="preserve">orest inventories </w:t>
      </w:r>
      <w:r w:rsidR="00926A88">
        <w:rPr>
          <w:lang w:val="en-US"/>
        </w:rPr>
        <w:t>were</w:t>
      </w:r>
      <w:r w:rsidRPr="00450098">
        <w:rPr>
          <w:lang w:val="en-US"/>
        </w:rPr>
        <w:t xml:space="preserve"> conducted as follows: each 9-hectare-plot was surrounded by a 25m wide buffer zone. The trees were exclusively inventoried within the core zone, on an area of 6.25ha, but the treatment has always been carried out on the entire 9-hectare-plot. Furthermore, there was one 25-hectare-plot on which undisturbed tree growth has been recorded</w:t>
      </w:r>
      <w:del w:id="120" w:author="Ulrike Hiltner" w:date="2018-04-25T16:51:00Z">
        <w:r w:rsidRPr="00450098">
          <w:rPr>
            <w:lang w:val="en-US"/>
          </w:rPr>
          <w:delText xml:space="preserve"> (without buffer zone).</w:delText>
        </w:r>
      </w:del>
      <w:ins w:id="121" w:author="Ulrike Hiltner" w:date="2018-04-25T16:51:00Z">
        <w:r w:rsidRPr="00450098">
          <w:rPr>
            <w:lang w:val="en-US"/>
          </w:rPr>
          <w:t>.</w:t>
        </w:r>
      </w:ins>
      <w:r w:rsidRPr="00450098">
        <w:rPr>
          <w:lang w:val="en-US"/>
        </w:rPr>
        <w:t xml:space="preserve"> In order to parameterize and calibrate the forest model of FORMIND, we used the part of the inventory data set that </w:t>
      </w:r>
      <w:r w:rsidR="00926A88">
        <w:rPr>
          <w:lang w:val="en-US"/>
        </w:rPr>
        <w:t>belong to the</w:t>
      </w:r>
      <w:r w:rsidRPr="00450098">
        <w:rPr>
          <w:lang w:val="en-US"/>
        </w:rPr>
        <w:t xml:space="preserve"> T0-control and biodiversity plots</w:t>
      </w:r>
      <w:r w:rsidR="008B4F62">
        <w:rPr>
          <w:lang w:val="en-US"/>
        </w:rPr>
        <w:t xml:space="preserve"> (</w:t>
      </w:r>
      <w:r w:rsidR="00926A88">
        <w:rPr>
          <w:lang w:val="en-US"/>
        </w:rPr>
        <w:t>primary</w:t>
      </w:r>
      <w:r w:rsidR="008B4F62">
        <w:rPr>
          <w:lang w:val="en-US"/>
        </w:rPr>
        <w:t xml:space="preserve"> forest totaled 62.5ha)</w:t>
      </w:r>
      <w:r w:rsidRPr="00450098">
        <w:rPr>
          <w:lang w:val="en-US"/>
        </w:rPr>
        <w:t>.</w:t>
      </w:r>
      <w:r w:rsidR="008B4F62">
        <w:rPr>
          <w:lang w:val="en-US"/>
        </w:rPr>
        <w:t xml:space="preserve"> </w:t>
      </w:r>
      <w:r w:rsidRPr="00450098">
        <w:rPr>
          <w:lang w:val="en-US"/>
        </w:rPr>
        <w:t xml:space="preserve">To parameterize and validate the management </w:t>
      </w:r>
      <w:r w:rsidR="008B4F62">
        <w:rPr>
          <w:lang w:val="en-US"/>
        </w:rPr>
        <w:t>simulations</w:t>
      </w:r>
      <w:r w:rsidRPr="00450098">
        <w:rPr>
          <w:lang w:val="en-US"/>
        </w:rPr>
        <w:t xml:space="preserve">, the plots with treatment T1 were chosen </w:t>
      </w:r>
      <w:r w:rsidR="008B4F62">
        <w:rPr>
          <w:lang w:val="en-US"/>
        </w:rPr>
        <w:t>(</w:t>
      </w:r>
      <w:r w:rsidRPr="00450098">
        <w:rPr>
          <w:lang w:val="en-US"/>
        </w:rPr>
        <w:t>18.75ha in total</w:t>
      </w:r>
      <w:r w:rsidR="008B4F62">
        <w:rPr>
          <w:lang w:val="en-US"/>
        </w:rPr>
        <w:t>)</w:t>
      </w:r>
      <w:r w:rsidRPr="00450098">
        <w:rPr>
          <w:lang w:val="en-US"/>
        </w:rPr>
        <w:t xml:space="preserve">. This treatment refers to a so-called reduced impact logging </w:t>
      </w:r>
      <w:r w:rsidRPr="00450098">
        <w:rPr>
          <w:i/>
          <w:lang w:val="en-US"/>
        </w:rPr>
        <w:t>RIL</w:t>
      </w:r>
      <w:r w:rsidRPr="00450098">
        <w:rPr>
          <w:lang w:val="en-US"/>
        </w:rPr>
        <w:t xml:space="preserve"> due to lower damage occurring on the remnant forest stand </w:t>
      </w:r>
      <w:r w:rsidR="00C07449" w:rsidRPr="002C753F">
        <w:rPr>
          <w:lang w:val="en-US"/>
        </w:rPr>
        <w:t>(</w:t>
      </w:r>
      <w:r w:rsidR="00C07449" w:rsidRPr="00BF439C">
        <w:rPr>
          <w:lang w:val="en-US"/>
        </w:rPr>
        <w:t>see</w:t>
      </w:r>
      <w:r w:rsidR="00C07449">
        <w:rPr>
          <w:lang w:val="en-US"/>
        </w:rPr>
        <w:t xml:space="preserve"> chap. 2.1</w:t>
      </w:r>
      <w:r w:rsidR="00C07449" w:rsidRPr="002C753F">
        <w:rPr>
          <w:lang w:val="en-US"/>
        </w:rPr>
        <w:t>;</w:t>
      </w:r>
      <w:r w:rsidRPr="00BF439C">
        <w:rPr>
          <w:highlight w:val="yellow"/>
          <w:lang w:val="en-US"/>
        </w:rPr>
        <w:t xml:space="preserve"> </w:t>
      </w:r>
      <w:hyperlink w:anchor="headerA1.3">
        <w:r w:rsidRPr="00BF439C">
          <w:rPr>
            <w:highlight w:val="yellow"/>
            <w:lang w:val="en-US"/>
          </w:rPr>
          <w:t>A1.</w:t>
        </w:r>
        <w:r w:rsidR="00176D0D">
          <w:rPr>
            <w:highlight w:val="yellow"/>
            <w:lang w:val="en-US"/>
          </w:rPr>
          <w:t>x</w:t>
        </w:r>
        <w:r w:rsidRPr="00BF439C">
          <w:rPr>
            <w:highlight w:val="yellow"/>
            <w:lang w:val="en-US"/>
          </w:rPr>
          <w:t>)</w:t>
        </w:r>
      </w:hyperlink>
      <w:r w:rsidRPr="00450098">
        <w:rPr>
          <w:lang w:val="en-US"/>
        </w:rPr>
        <w:t xml:space="preserve">. </w:t>
      </w:r>
      <w:ins w:id="122" w:author="Ulrike Hiltner" w:date="2018-04-25T16:51:00Z">
        <w:r w:rsidR="004021A8" w:rsidRPr="00BF439C">
          <w:rPr>
            <w:lang w:val="en-US"/>
          </w:rPr>
          <w:t xml:space="preserve"> </w:t>
        </w:r>
      </w:ins>
      <w:r w:rsidR="004021A8" w:rsidRPr="004021A8">
        <w:rPr>
          <w:lang w:val="en-US"/>
        </w:rPr>
        <w:t>Logging was applied in 1986</w:t>
      </w:r>
      <w:del w:id="123" w:author="Ulrike Hiltner" w:date="2018-04-25T16:51:00Z">
        <w:r w:rsidRPr="00450098">
          <w:rPr>
            <w:lang w:val="en-US"/>
          </w:rPr>
          <w:delText>, while</w:delText>
        </w:r>
      </w:del>
      <w:ins w:id="124" w:author="Ulrike Hiltner" w:date="2018-04-25T16:51:00Z">
        <w:r w:rsidR="00D219E8">
          <w:rPr>
            <w:lang w:val="en-US"/>
          </w:rPr>
          <w:t xml:space="preserve"> and</w:t>
        </w:r>
      </w:ins>
      <w:r w:rsidR="00D219E8">
        <w:rPr>
          <w:lang w:val="en-US"/>
        </w:rPr>
        <w:t xml:space="preserve"> </w:t>
      </w:r>
      <w:r w:rsidR="004021A8" w:rsidRPr="004021A8">
        <w:rPr>
          <w:lang w:val="en-US"/>
        </w:rPr>
        <w:t xml:space="preserve">in </w:t>
      </w:r>
      <w:del w:id="125" w:author="Ulrike Hiltner" w:date="2018-04-25T16:51:00Z">
        <w:r w:rsidRPr="00450098">
          <w:rPr>
            <w:lang w:val="en-US"/>
          </w:rPr>
          <w:delText>all other inventory</w:delText>
        </w:r>
      </w:del>
      <w:ins w:id="126" w:author="Ulrike Hiltner" w:date="2018-04-25T16:51:00Z">
        <w:r w:rsidR="004021A8" w:rsidRPr="004021A8">
          <w:rPr>
            <w:lang w:val="en-US"/>
          </w:rPr>
          <w:t>the consecutive</w:t>
        </w:r>
      </w:ins>
      <w:r w:rsidR="004021A8" w:rsidRPr="004021A8">
        <w:rPr>
          <w:lang w:val="en-US"/>
        </w:rPr>
        <w:t xml:space="preserve"> years, the </w:t>
      </w:r>
      <w:ins w:id="127" w:author="Ulrike Hiltner" w:date="2018-04-25T16:51:00Z">
        <w:r w:rsidR="00D219E8">
          <w:rPr>
            <w:lang w:val="en-US"/>
          </w:rPr>
          <w:t xml:space="preserve">secondary </w:t>
        </w:r>
      </w:ins>
      <w:r w:rsidR="004021A8" w:rsidRPr="004021A8">
        <w:rPr>
          <w:lang w:val="en-US"/>
        </w:rPr>
        <w:t>succession was recorded.</w:t>
      </w:r>
      <w:r w:rsidRPr="00450098">
        <w:rPr>
          <w:lang w:val="en-US"/>
        </w:rPr>
        <w:t xml:space="preserve"> </w:t>
      </w:r>
      <w:r w:rsidR="00D219E8" w:rsidRPr="00D219E8">
        <w:rPr>
          <w:lang w:val="en-US"/>
        </w:rPr>
        <w:t xml:space="preserve">The </w:t>
      </w:r>
      <w:del w:id="128" w:author="Ulrike Hiltner" w:date="2018-04-25T16:51:00Z">
        <w:r w:rsidRPr="00450098">
          <w:rPr>
            <w:lang w:val="en-US"/>
          </w:rPr>
          <w:delText>effects</w:delText>
        </w:r>
      </w:del>
      <w:ins w:id="129" w:author="Ulrike Hiltner" w:date="2018-04-25T16:51:00Z">
        <w:r w:rsidR="00D219E8" w:rsidRPr="00D219E8">
          <w:rPr>
            <w:lang w:val="en-US"/>
          </w:rPr>
          <w:t>impact</w:t>
        </w:r>
      </w:ins>
      <w:r w:rsidR="00D219E8" w:rsidRPr="00D219E8">
        <w:rPr>
          <w:lang w:val="en-US"/>
        </w:rPr>
        <w:t xml:space="preserve"> of logging </w:t>
      </w:r>
      <w:del w:id="130" w:author="Ulrike Hiltner" w:date="2018-04-25T16:51:00Z">
        <w:r w:rsidRPr="00450098">
          <w:rPr>
            <w:lang w:val="en-US"/>
          </w:rPr>
          <w:delText>were measured</w:delText>
        </w:r>
      </w:del>
      <w:ins w:id="131" w:author="Ulrike Hiltner" w:date="2018-04-25T16:51:00Z">
        <w:r w:rsidR="00D219E8" w:rsidRPr="00D219E8">
          <w:rPr>
            <w:lang w:val="en-US"/>
          </w:rPr>
          <w:t>was quantified</w:t>
        </w:r>
      </w:ins>
      <w:r w:rsidR="00D219E8" w:rsidRPr="00D219E8">
        <w:rPr>
          <w:lang w:val="en-US"/>
        </w:rPr>
        <w:t xml:space="preserve"> by aboveground biomass loss (-33t</w:t>
      </w:r>
      <w:r w:rsidR="00D219E8" w:rsidRPr="00BF439C">
        <w:rPr>
          <w:vertAlign w:val="subscript"/>
          <w:lang w:val="en-US"/>
        </w:rPr>
        <w:t>ODM</w:t>
      </w:r>
      <w:r w:rsidR="00D219E8" w:rsidRPr="00D219E8">
        <w:rPr>
          <w:lang w:val="en-US"/>
        </w:rPr>
        <w:t xml:space="preserve">/ha) and stem number reduction of </w:t>
      </w:r>
      <w:del w:id="132" w:author="Ulrike Hiltner" w:date="2018-04-25T16:51:00Z">
        <w:r w:rsidRPr="00450098">
          <w:rPr>
            <w:lang w:val="en-US"/>
          </w:rPr>
          <w:delText>ca. 10ha</w:delText>
        </w:r>
        <w:r w:rsidRPr="00450098">
          <w:rPr>
            <w:vertAlign w:val="superscript"/>
            <w:lang w:val="en-US"/>
          </w:rPr>
          <w:delText>-1</w:delText>
        </w:r>
        <w:r w:rsidRPr="00450098">
          <w:rPr>
            <w:lang w:val="en-US"/>
          </w:rPr>
          <w:delText>,</w:delText>
        </w:r>
      </w:del>
      <w:ins w:id="133" w:author="Ulrike Hiltner" w:date="2018-04-25T16:51:00Z">
        <w:r w:rsidR="00D219E8" w:rsidRPr="00D219E8">
          <w:rPr>
            <w:lang w:val="en-US"/>
          </w:rPr>
          <w:t>trees</w:t>
        </w:r>
      </w:ins>
      <w:r w:rsidR="00D219E8" w:rsidRPr="00D219E8">
        <w:rPr>
          <w:lang w:val="en-US"/>
        </w:rPr>
        <w:t xml:space="preserve"> with a minimum diameter at breast height </w:t>
      </w:r>
      <w:del w:id="134" w:author="Ulrike Hiltner" w:date="2018-04-25T16:51:00Z">
        <w:r w:rsidR="00726AFB" w:rsidRPr="00726AFB">
          <w:rPr>
            <w:i/>
            <w:lang w:val="en-US"/>
          </w:rPr>
          <w:delText>dbh</w:delText>
        </w:r>
      </w:del>
      <w:ins w:id="135" w:author="Ulrike Hiltner" w:date="2018-04-25T16:51:00Z">
        <w:r w:rsidR="00D04626">
          <w:rPr>
            <w:i/>
            <w:lang w:val="en-US"/>
          </w:rPr>
          <w:t>DBH</w:t>
        </w:r>
      </w:ins>
      <w:r w:rsidR="00D219E8" w:rsidRPr="00D219E8">
        <w:rPr>
          <w:lang w:val="en-US"/>
        </w:rPr>
        <w:t xml:space="preserve"> between 0.5m-0.6m</w:t>
      </w:r>
      <w:del w:id="136" w:author="Ulrike Hiltner" w:date="2018-04-25T16:51:00Z">
        <w:r w:rsidRPr="00450098">
          <w:rPr>
            <w:lang w:val="en-US"/>
          </w:rPr>
          <w:delText>,</w:delText>
        </w:r>
      </w:del>
      <w:ins w:id="137" w:author="Ulrike Hiltner" w:date="2018-04-25T16:51:00Z">
        <w:r w:rsidR="00D219E8" w:rsidRPr="00D219E8">
          <w:rPr>
            <w:lang w:val="en-US"/>
          </w:rPr>
          <w:t xml:space="preserve"> </w:t>
        </w:r>
        <w:r w:rsidR="00D219E8">
          <w:rPr>
            <w:lang w:val="en-US"/>
          </w:rPr>
          <w:t>(cutting threshold)</w:t>
        </w:r>
      </w:ins>
      <w:r w:rsidR="00D219E8">
        <w:rPr>
          <w:lang w:val="en-US"/>
        </w:rPr>
        <w:t xml:space="preserve"> </w:t>
      </w:r>
      <w:r w:rsidR="00D219E8" w:rsidRPr="00D219E8">
        <w:rPr>
          <w:lang w:val="en-US"/>
        </w:rPr>
        <w:t>belonging to 58 commercial tree species</w:t>
      </w:r>
      <w:del w:id="138" w:author="Ulrike Hiltner" w:date="2018-04-25T16:51:00Z">
        <w:r w:rsidRPr="00450098">
          <w:rPr>
            <w:lang w:val="en-US"/>
          </w:rPr>
          <w:delText>. Since gaps, skid</w:delText>
        </w:r>
      </w:del>
      <w:ins w:id="139" w:author="Ulrike Hiltner" w:date="2018-04-25T16:51:00Z">
        <w:r w:rsidR="00D219E8" w:rsidRPr="00D219E8">
          <w:rPr>
            <w:lang w:val="en-US"/>
          </w:rPr>
          <w:t xml:space="preserve"> (ca. -10ha</w:t>
        </w:r>
        <w:r w:rsidR="00D219E8" w:rsidRPr="00BF439C">
          <w:rPr>
            <w:vertAlign w:val="superscript"/>
            <w:lang w:val="en-US"/>
          </w:rPr>
          <w:t>-1</w:t>
        </w:r>
        <w:r w:rsidR="00D219E8" w:rsidRPr="00D219E8">
          <w:rPr>
            <w:lang w:val="en-US"/>
          </w:rPr>
          <w:t>).</w:t>
        </w:r>
        <w:r w:rsidR="00D219E8">
          <w:rPr>
            <w:lang w:val="en-US"/>
          </w:rPr>
          <w:t xml:space="preserve"> S</w:t>
        </w:r>
        <w:r w:rsidRPr="00450098">
          <w:rPr>
            <w:lang w:val="en-US"/>
          </w:rPr>
          <w:t>kid</w:t>
        </w:r>
      </w:ins>
      <w:r w:rsidRPr="00450098">
        <w:rPr>
          <w:lang w:val="en-US"/>
        </w:rPr>
        <w:t xml:space="preserve"> trails and logging roads were mapped during the logging operation</w:t>
      </w:r>
      <w:del w:id="140" w:author="Ulrike Hiltner" w:date="2018-04-25T16:51:00Z">
        <w:r w:rsidRPr="00450098">
          <w:rPr>
            <w:lang w:val="en-US"/>
          </w:rPr>
          <w:delText xml:space="preserve"> the confidence level of the data is high</w:delText>
        </w:r>
      </w:del>
      <w:r w:rsidRPr="00450098">
        <w:rPr>
          <w:lang w:val="en-US"/>
        </w:rPr>
        <w:t xml:space="preserve"> </w:t>
      </w:r>
      <w:r w:rsidR="00AB744D">
        <w:rPr>
          <w:lang w:val="en-US"/>
        </w:rPr>
        <w:fldChar w:fldCharType="begin" w:fldLock="1"/>
      </w:r>
      <w:r w:rsidR="00AB744D">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AB744D">
        <w:rPr>
          <w:lang w:val="en-US"/>
        </w:rPr>
        <w:fldChar w:fldCharType="separate"/>
      </w:r>
      <w:r w:rsidR="00AB744D" w:rsidRPr="00AB744D">
        <w:rPr>
          <w:noProof/>
          <w:lang w:val="en-US"/>
        </w:rPr>
        <w:t>(Gourlet-Fleury et al., 2004)</w:t>
      </w:r>
      <w:r w:rsidR="00AB744D">
        <w:rPr>
          <w:lang w:val="en-US"/>
        </w:rPr>
        <w:fldChar w:fldCharType="end"/>
      </w:r>
      <w:r w:rsidRPr="00450098">
        <w:rPr>
          <w:lang w:val="en-US"/>
        </w:rPr>
        <w:t xml:space="preserve">. In the forest inventory data set all trees with a diameter at breast height </w:t>
      </w:r>
      <w:del w:id="141" w:author="Ulrike Hiltner" w:date="2018-04-25T16:51:00Z">
        <w:r w:rsidR="00726AFB" w:rsidRPr="00726AFB">
          <w:rPr>
            <w:i/>
            <w:lang w:val="en-US"/>
          </w:rPr>
          <w:delText>dbh</w:delText>
        </w:r>
      </w:del>
      <w:ins w:id="142" w:author="Ulrike Hiltner" w:date="2018-04-25T16:51:00Z">
        <w:r w:rsidR="00D04626">
          <w:rPr>
            <w:i/>
            <w:lang w:val="en-US"/>
          </w:rPr>
          <w:t>DBH</w:t>
        </w:r>
      </w:ins>
      <w:r w:rsidRPr="00450098">
        <w:rPr>
          <w:lang w:val="en-US"/>
        </w:rPr>
        <w:t xml:space="preserve"> above </w:t>
      </w:r>
      <m:oMath>
        <m:r>
          <w:rPr>
            <w:rFonts w:ascii="Cambria Math" w:hAnsi="Cambria Math"/>
            <w:lang w:val="en-US"/>
          </w:rPr>
          <m:t>0.1</m:t>
        </m:r>
        <m:r>
          <w:rPr>
            <w:rFonts w:ascii="Cambria Math" w:hAnsi="Cambria Math"/>
          </w:rPr>
          <m:t>m</m:t>
        </m:r>
      </m:oMath>
      <w:r w:rsidRPr="00450098">
        <w:rPr>
          <w:lang w:val="en-US"/>
        </w:rPr>
        <w:t xml:space="preserve"> were localized between the years </w:t>
      </w:r>
      <m:oMath>
        <m:r>
          <w:rPr>
            <w:rFonts w:ascii="Cambria Math" w:hAnsi="Cambria Math"/>
            <w:lang w:val="en-US"/>
          </w:rPr>
          <m:t>1984</m:t>
        </m:r>
      </m:oMath>
      <w:r w:rsidR="00E9097D">
        <w:rPr>
          <w:lang w:val="en-US"/>
        </w:rPr>
        <w:t>-</w:t>
      </w:r>
      <m:oMath>
        <m:r>
          <w:rPr>
            <w:rFonts w:ascii="Cambria Math" w:hAnsi="Cambria Math"/>
            <w:lang w:val="en-US"/>
          </w:rPr>
          <m:t>2016</m:t>
        </m:r>
      </m:oMath>
      <w:r w:rsidRPr="00450098">
        <w:rPr>
          <w:lang w:val="en-US"/>
        </w:rPr>
        <w:t xml:space="preserve">, and tree species were determined botanically. For each observed tree the stem circumference [cm] was </w:t>
      </w:r>
      <w:del w:id="143" w:author="Ulrike Hiltner" w:date="2018-04-25T16:51:00Z">
        <w:r w:rsidRPr="00450098">
          <w:rPr>
            <w:lang w:val="en-US"/>
          </w:rPr>
          <w:delText xml:space="preserve">normally </w:delText>
        </w:r>
      </w:del>
      <w:r w:rsidRPr="00450098">
        <w:rPr>
          <w:lang w:val="en-US"/>
        </w:rPr>
        <w:t xml:space="preserve">measured at a breast height of </w:t>
      </w:r>
      <m:oMath>
        <m:r>
          <w:del w:id="144" w:author="Ulrike Hiltner" w:date="2018-04-25T16:51:00Z">
            <w:rPr>
              <w:rFonts w:ascii="Cambria Math" w:hAnsi="Cambria Math"/>
              <w:lang w:val="en-US"/>
            </w:rPr>
            <m:t>1.3</m:t>
          </w:del>
        </m:r>
        <m:r>
          <w:del w:id="145" w:author="Ulrike Hiltner" w:date="2018-04-25T16:51:00Z">
            <w:rPr>
              <w:rFonts w:ascii="Cambria Math" w:hAnsi="Cambria Math"/>
            </w:rPr>
            <m:t>m</m:t>
          </w:del>
        </m:r>
      </m:oMath>
      <w:ins w:id="146" w:author="Ulrike Hiltner" w:date="2018-04-25T16:51:00Z">
        <w:r w:rsidR="00D219E8">
          <w:rPr>
            <w:lang w:val="en-US"/>
          </w:rPr>
          <w:t>1.3m</w:t>
        </w:r>
      </w:ins>
      <w:r w:rsidR="00D219E8">
        <w:rPr>
          <w:lang w:val="en-US"/>
        </w:rPr>
        <w:t xml:space="preserve"> </w:t>
      </w:r>
      <w:r w:rsidRPr="00450098">
        <w:rPr>
          <w:lang w:val="en-US"/>
        </w:rPr>
        <w:t xml:space="preserve">and then the </w:t>
      </w:r>
      <w:del w:id="147" w:author="Ulrike Hiltner" w:date="2018-04-25T16:51:00Z">
        <w:r w:rsidR="00726AFB" w:rsidRPr="00726AFB">
          <w:rPr>
            <w:i/>
            <w:lang w:val="en-US"/>
          </w:rPr>
          <w:delText>dbh</w:delText>
        </w:r>
      </w:del>
      <w:ins w:id="148" w:author="Ulrike Hiltner" w:date="2018-04-25T16:51:00Z">
        <w:r w:rsidR="00D04626">
          <w:rPr>
            <w:i/>
            <w:lang w:val="en-US"/>
          </w:rPr>
          <w:t>DBH</w:t>
        </w:r>
      </w:ins>
      <w:r w:rsidRPr="00450098">
        <w:rPr>
          <w:lang w:val="en-US"/>
        </w:rPr>
        <w:t xml:space="preserve"> [m] was calculated. In some cases the normal </w:t>
      </w:r>
      <w:del w:id="149" w:author="Ulrike Hiltner" w:date="2018-04-25T16:51:00Z">
        <w:r w:rsidR="00726AFB" w:rsidRPr="00726AFB">
          <w:rPr>
            <w:i/>
            <w:lang w:val="en-US"/>
          </w:rPr>
          <w:delText>dbh</w:delText>
        </w:r>
      </w:del>
      <w:ins w:id="150" w:author="Ulrike Hiltner" w:date="2018-04-25T16:51:00Z">
        <w:r w:rsidR="00D04626">
          <w:rPr>
            <w:i/>
            <w:lang w:val="en-US"/>
          </w:rPr>
          <w:t>DBH</w:t>
        </w:r>
      </w:ins>
      <w:r w:rsidRPr="00450098">
        <w:rPr>
          <w:lang w:val="en-US"/>
        </w:rPr>
        <w:t xml:space="preserve">-measure was impossible; so that the measure point was adjusted according to rules </w:t>
      </w:r>
      <w:hyperlink w:anchor="headerA1.2">
        <w:r w:rsidRPr="00450098">
          <w:rPr>
            <w:lang w:val="en-US"/>
          </w:rPr>
          <w:t>(</w:t>
        </w:r>
        <w:r w:rsidR="00176D0D">
          <w:rPr>
            <w:highlight w:val="yellow"/>
            <w:lang w:val="en-US"/>
          </w:rPr>
          <w:t>see</w:t>
        </w:r>
        <w:r w:rsidRPr="00BF439C">
          <w:rPr>
            <w:highlight w:val="yellow"/>
            <w:lang w:val="en-US"/>
          </w:rPr>
          <w:t xml:space="preserve"> A1.</w:t>
        </w:r>
        <w:r w:rsidR="00176D0D">
          <w:rPr>
            <w:highlight w:val="yellow"/>
            <w:lang w:val="en-US"/>
          </w:rPr>
          <w:t>x;</w:t>
        </w:r>
        <w:r w:rsidRPr="00BF439C">
          <w:rPr>
            <w:highlight w:val="yellow"/>
            <w:lang w:val="en-US"/>
          </w:rPr>
          <w:t xml:space="preserve"> </w:t>
        </w:r>
        <w:r w:rsidR="00C505A4">
          <w:rPr>
            <w:highlight w:val="yellow"/>
            <w:lang w:val="en-US"/>
          </w:rPr>
          <w:t>t</w:t>
        </w:r>
        <w:r w:rsidRPr="00BF439C">
          <w:rPr>
            <w:highlight w:val="yellow"/>
            <w:lang w:val="en-US"/>
          </w:rPr>
          <w:t>ab</w:t>
        </w:r>
        <w:r w:rsidR="00C505A4">
          <w:rPr>
            <w:highlight w:val="yellow"/>
            <w:lang w:val="en-US"/>
          </w:rPr>
          <w:t>le</w:t>
        </w:r>
        <w:r w:rsidRPr="00BF439C">
          <w:rPr>
            <w:highlight w:val="yellow"/>
            <w:lang w:val="en-US"/>
          </w:rPr>
          <w:t xml:space="preserve"> A1.</w:t>
        </w:r>
        <w:r w:rsidR="00176D0D">
          <w:rPr>
            <w:lang w:val="en-US"/>
          </w:rPr>
          <w:t>x</w:t>
        </w:r>
        <w:r w:rsidRPr="00450098">
          <w:rPr>
            <w:lang w:val="en-US"/>
          </w:rPr>
          <w:t>)</w:t>
        </w:r>
      </w:hyperlink>
      <w:r w:rsidRPr="00450098">
        <w:rPr>
          <w:lang w:val="en-US"/>
        </w:rPr>
        <w:t>. To eliminate errors that emerge in the forest inventory data</w:t>
      </w:r>
      <w:r w:rsidR="00AD261C">
        <w:rPr>
          <w:lang w:val="en-US"/>
        </w:rPr>
        <w:t>,</w:t>
      </w:r>
      <w:r w:rsidRPr="00450098">
        <w:rPr>
          <w:lang w:val="en-US"/>
        </w:rPr>
        <w:t xml:space="preserve"> a correction of the primary circumference measurement was calculated. Furthermore, the damage</w:t>
      </w:r>
      <w:r w:rsidR="00AD261C">
        <w:rPr>
          <w:lang w:val="en-US"/>
        </w:rPr>
        <w:t xml:space="preserve"> status of the</w:t>
      </w:r>
      <w:r w:rsidRPr="00450098">
        <w:rPr>
          <w:lang w:val="en-US"/>
        </w:rPr>
        <w:t xml:space="preserve"> trees was recorded using a categorical code for each type of damage </w:t>
      </w:r>
      <w:hyperlink w:anchor="headerA1.2">
        <w:r w:rsidRPr="00450098">
          <w:rPr>
            <w:lang w:val="en-US"/>
          </w:rPr>
          <w:t>(</w:t>
        </w:r>
        <w:r w:rsidR="00176D0D">
          <w:rPr>
            <w:highlight w:val="yellow"/>
            <w:lang w:val="en-US"/>
          </w:rPr>
          <w:t>see</w:t>
        </w:r>
        <w:r w:rsidRPr="00BF439C">
          <w:rPr>
            <w:highlight w:val="yellow"/>
            <w:lang w:val="en-US"/>
          </w:rPr>
          <w:t xml:space="preserve"> A1.</w:t>
        </w:r>
        <w:r w:rsidR="00176D0D">
          <w:rPr>
            <w:highlight w:val="yellow"/>
            <w:lang w:val="en-US"/>
          </w:rPr>
          <w:t>x</w:t>
        </w:r>
        <w:r w:rsidR="00C505A4">
          <w:rPr>
            <w:highlight w:val="yellow"/>
            <w:lang w:val="en-US"/>
          </w:rPr>
          <w:t>;</w:t>
        </w:r>
        <w:r w:rsidRPr="00BF439C">
          <w:rPr>
            <w:highlight w:val="yellow"/>
            <w:lang w:val="en-US"/>
          </w:rPr>
          <w:t xml:space="preserve"> </w:t>
        </w:r>
        <w:r w:rsidR="00C505A4">
          <w:rPr>
            <w:highlight w:val="yellow"/>
            <w:lang w:val="en-US"/>
          </w:rPr>
          <w:t>table</w:t>
        </w:r>
        <w:r w:rsidRPr="00BF439C">
          <w:rPr>
            <w:highlight w:val="yellow"/>
            <w:lang w:val="en-US"/>
          </w:rPr>
          <w:t xml:space="preserve"> A1.</w:t>
        </w:r>
        <w:r w:rsidR="00176D0D">
          <w:rPr>
            <w:lang w:val="en-US"/>
          </w:rPr>
          <w:t>x</w:t>
        </w:r>
        <w:r w:rsidRPr="00450098">
          <w:rPr>
            <w:lang w:val="en-US"/>
          </w:rPr>
          <w:t>)</w:t>
        </w:r>
      </w:hyperlink>
      <w:r w:rsidRPr="00450098">
        <w:rPr>
          <w:lang w:val="en-US"/>
        </w:rPr>
        <w:t>.</w:t>
      </w:r>
    </w:p>
    <w:p w14:paraId="4AAE3805" w14:textId="77777777" w:rsidR="00D7084D" w:rsidRPr="00450098" w:rsidRDefault="00450098" w:rsidP="002C753F">
      <w:pPr>
        <w:pStyle w:val="berschrift2"/>
      </w:pPr>
      <w:bookmarkStart w:id="151" w:name="header2.3"/>
      <w:bookmarkStart w:id="152" w:name="_Ref508619778"/>
      <w:bookmarkEnd w:id="151"/>
      <w:r w:rsidRPr="00450098">
        <w:t>2</w:t>
      </w:r>
      <w:r w:rsidR="00C07449">
        <w:t xml:space="preserve">.3 </w:t>
      </w:r>
      <w:r w:rsidRPr="00450098">
        <w:t xml:space="preserve">Parameterization of the FORMIND </w:t>
      </w:r>
      <w:r w:rsidR="00343441">
        <w:t xml:space="preserve">forest </w:t>
      </w:r>
      <w:r w:rsidRPr="00450098">
        <w:t>model</w:t>
      </w:r>
      <w:bookmarkEnd w:id="152"/>
    </w:p>
    <w:p w14:paraId="18A7FAA6" w14:textId="6F80D39C" w:rsidR="00D2310C" w:rsidRPr="00450098" w:rsidRDefault="00450098" w:rsidP="002C668F">
      <w:pPr>
        <w:rPr>
          <w:lang w:val="en-US"/>
        </w:rPr>
      </w:pPr>
      <w:r w:rsidRPr="00450098">
        <w:rPr>
          <w:lang w:val="en-US"/>
        </w:rPr>
        <w:t>The forest inventory data</w:t>
      </w:r>
      <w:r w:rsidR="00FC66B6">
        <w:rPr>
          <w:lang w:val="en-US"/>
        </w:rPr>
        <w:t xml:space="preserve"> of the </w:t>
      </w:r>
      <w:ins w:id="153" w:author="Ulrike Hiltner" w:date="2018-04-25T16:51:00Z">
        <w:r w:rsidR="006F23A5">
          <w:rPr>
            <w:lang w:val="en-US"/>
          </w:rPr>
          <w:t xml:space="preserve">undisturbed </w:t>
        </w:r>
        <w:r w:rsidR="00FC66B6">
          <w:rPr>
            <w:lang w:val="en-US"/>
          </w:rPr>
          <w:t>plots</w:t>
        </w:r>
        <w:r w:rsidR="006F23A5">
          <w:rPr>
            <w:lang w:val="en-US"/>
          </w:rPr>
          <w:t xml:space="preserve"> (</w:t>
        </w:r>
      </w:ins>
      <w:r w:rsidR="006F23A5">
        <w:rPr>
          <w:lang w:val="en-US"/>
        </w:rPr>
        <w:t>T0-control</w:t>
      </w:r>
      <w:del w:id="154" w:author="Ulrike Hiltner" w:date="2018-04-25T16:51:00Z">
        <w:r w:rsidR="00FC66B6">
          <w:rPr>
            <w:lang w:val="en-US"/>
          </w:rPr>
          <w:delText xml:space="preserve"> plots</w:delText>
        </w:r>
      </w:del>
      <w:ins w:id="155" w:author="Ulrike Hiltner" w:date="2018-04-25T16:51:00Z">
        <w:r w:rsidR="006F23A5">
          <w:rPr>
            <w:lang w:val="en-US"/>
          </w:rPr>
          <w:t>)</w:t>
        </w:r>
      </w:ins>
      <w:r w:rsidRPr="00450098">
        <w:rPr>
          <w:lang w:val="en-US"/>
        </w:rPr>
        <w:t xml:space="preserve"> were used (</w:t>
      </w:r>
      <w:r w:rsidRPr="00450098">
        <w:rPr>
          <w:i/>
          <w:lang w:val="en-US"/>
        </w:rPr>
        <w:t>i.</w:t>
      </w:r>
      <w:r w:rsidRPr="00450098">
        <w:rPr>
          <w:lang w:val="en-US"/>
        </w:rPr>
        <w:t xml:space="preserve">) to parameterize </w:t>
      </w:r>
      <w:del w:id="156" w:author="Ulrike Hiltner" w:date="2018-04-25T16:51:00Z">
        <w:r w:rsidRPr="00450098">
          <w:rPr>
            <w:lang w:val="en-US"/>
          </w:rPr>
          <w:delText xml:space="preserve">the geometric </w:delText>
        </w:r>
      </w:del>
      <w:r w:rsidR="006F23A5">
        <w:rPr>
          <w:lang w:val="en-US"/>
        </w:rPr>
        <w:t xml:space="preserve">tree </w:t>
      </w:r>
      <w:del w:id="157" w:author="Ulrike Hiltner" w:date="2018-04-25T16:51:00Z">
        <w:r w:rsidRPr="00450098">
          <w:rPr>
            <w:lang w:val="en-US"/>
          </w:rPr>
          <w:delText>relations</w:delText>
        </w:r>
      </w:del>
      <w:ins w:id="158" w:author="Ulrike Hiltner" w:date="2018-04-25T16:51:00Z">
        <w:r w:rsidR="006F23A5">
          <w:rPr>
            <w:lang w:val="en-US"/>
          </w:rPr>
          <w:t>allometry</w:t>
        </w:r>
      </w:ins>
      <w:r w:rsidRPr="00450098">
        <w:rPr>
          <w:lang w:val="en-US"/>
        </w:rPr>
        <w:t xml:space="preserve"> (e. g. maximum stem diameter increment, maximum tree height), (</w:t>
      </w:r>
      <w:r w:rsidRPr="00450098">
        <w:rPr>
          <w:i/>
          <w:lang w:val="en-US"/>
        </w:rPr>
        <w:t>ii.</w:t>
      </w:r>
      <w:r w:rsidRPr="00450098">
        <w:rPr>
          <w:lang w:val="en-US"/>
        </w:rPr>
        <w:t xml:space="preserve">) to </w:t>
      </w:r>
      <w:r w:rsidR="00AD261C">
        <w:rPr>
          <w:lang w:val="en-US"/>
        </w:rPr>
        <w:t>classify</w:t>
      </w:r>
      <w:del w:id="159" w:author="Ulrike Hiltner" w:date="2018-04-25T16:51:00Z">
        <w:r w:rsidR="00AD261C" w:rsidRPr="00450098">
          <w:rPr>
            <w:lang w:val="en-US"/>
          </w:rPr>
          <w:delText xml:space="preserve"> </w:delText>
        </w:r>
        <w:r w:rsidRPr="00450098">
          <w:rPr>
            <w:lang w:val="en-US"/>
          </w:rPr>
          <w:delText>all existing</w:delText>
        </w:r>
      </w:del>
      <w:r w:rsidR="00AD261C" w:rsidRPr="00450098">
        <w:rPr>
          <w:lang w:val="en-US"/>
        </w:rPr>
        <w:t xml:space="preserve"> </w:t>
      </w:r>
      <w:r w:rsidRPr="00450098">
        <w:rPr>
          <w:lang w:val="en-US"/>
        </w:rPr>
        <w:t xml:space="preserve">tree species into plant functional types </w:t>
      </w:r>
      <w:r w:rsidRPr="00450098">
        <w:rPr>
          <w:i/>
          <w:lang w:val="en-US"/>
        </w:rPr>
        <w:t>PFT</w:t>
      </w:r>
      <w:r w:rsidRPr="00450098">
        <w:rPr>
          <w:lang w:val="en-US"/>
        </w:rPr>
        <w:t>, (</w:t>
      </w:r>
      <w:r w:rsidRPr="00450098">
        <w:rPr>
          <w:i/>
          <w:lang w:val="en-US"/>
        </w:rPr>
        <w:t>iii.</w:t>
      </w:r>
      <w:r w:rsidRPr="00450098">
        <w:rPr>
          <w:lang w:val="en-US"/>
        </w:rPr>
        <w:t xml:space="preserve">) and to calibrate and fine-tune some remaining uncertain parameter values. Each tree species has been assigned to one of eight </w:t>
      </w:r>
      <w:r w:rsidRPr="00450098">
        <w:rPr>
          <w:i/>
          <w:lang w:val="en-US"/>
        </w:rPr>
        <w:t>PFT</w:t>
      </w:r>
      <w:r w:rsidRPr="00450098">
        <w:rPr>
          <w:lang w:val="en-US"/>
        </w:rPr>
        <w:t xml:space="preserve">s, corresponding to the species-specific 95% quantiles of both maximum stem diameter increment and maximum tree height. The tree species were divided into three classes of growth rates and four height classes.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r w:rsidR="00896708">
        <w:rPr>
          <w:lang w:val="en-US"/>
        </w:rPr>
        <w:fldChar w:fldCharType="end"/>
      </w:r>
      <w:r w:rsidR="00896708">
        <w:rPr>
          <w:lang w:val="en-US"/>
        </w:rPr>
        <w:t xml:space="preserve"> </w:t>
      </w:r>
      <w:del w:id="160" w:author="Ulrike Hiltner" w:date="2018-04-25T16:51:00Z">
        <w:r w:rsidRPr="00450098">
          <w:rPr>
            <w:lang w:val="en-US"/>
          </w:rPr>
          <w:delText>breaks down</w:delText>
        </w:r>
      </w:del>
      <w:ins w:id="161" w:author="Ulrike Hiltner" w:date="2018-04-25T16:51:00Z">
        <w:r w:rsidR="006F23A5">
          <w:rPr>
            <w:lang w:val="en-US"/>
          </w:rPr>
          <w:t>shows</w:t>
        </w:r>
      </w:ins>
      <w:r w:rsidRPr="00450098">
        <w:rPr>
          <w:lang w:val="en-US"/>
        </w:rPr>
        <w:t xml:space="preserve"> the functional traits</w:t>
      </w:r>
      <w:del w:id="162" w:author="Ulrike Hiltner" w:date="2018-04-25T16:51:00Z">
        <w:r w:rsidRPr="00450098">
          <w:rPr>
            <w:lang w:val="en-US"/>
          </w:rPr>
          <w:delText>, such as successional sta</w:delText>
        </w:r>
        <w:r w:rsidR="00F039C1">
          <w:rPr>
            <w:lang w:val="en-US"/>
          </w:rPr>
          <w:delText>g</w:delText>
        </w:r>
        <w:r w:rsidRPr="00450098">
          <w:rPr>
            <w:lang w:val="en-US"/>
          </w:rPr>
          <w:delText xml:space="preserve">e, </w:delText>
        </w:r>
        <w:r w:rsidR="00AD261C">
          <w:rPr>
            <w:lang w:val="en-US"/>
          </w:rPr>
          <w:delText>stem diameter increment</w:delText>
        </w:r>
        <w:r w:rsidRPr="00450098">
          <w:rPr>
            <w:lang w:val="en-US"/>
          </w:rPr>
          <w:delText xml:space="preserve"> rates, and stratification,</w:delText>
        </w:r>
      </w:del>
      <w:r w:rsidR="00345706">
        <w:rPr>
          <w:lang w:val="en-US"/>
        </w:rPr>
        <w:t xml:space="preserve"> </w:t>
      </w:r>
      <w:r w:rsidRPr="00450098">
        <w:rPr>
          <w:lang w:val="en-US"/>
        </w:rPr>
        <w:t xml:space="preserve">assigned </w:t>
      </w:r>
      <w:del w:id="163" w:author="Ulrike Hiltner" w:date="2018-04-25T16:51:00Z">
        <w:r w:rsidRPr="00450098">
          <w:rPr>
            <w:lang w:val="en-US"/>
          </w:rPr>
          <w:delText xml:space="preserve">by the species grouping </w:delText>
        </w:r>
      </w:del>
      <w:r w:rsidRPr="00450098">
        <w:rPr>
          <w:lang w:val="en-US"/>
        </w:rPr>
        <w:t xml:space="preserve">for each of the eight </w:t>
      </w:r>
      <w:r w:rsidRPr="00450098">
        <w:rPr>
          <w:i/>
          <w:lang w:val="en-US"/>
        </w:rPr>
        <w:t>PFT</w:t>
      </w:r>
      <w:r w:rsidRPr="00450098">
        <w:rPr>
          <w:lang w:val="en-US"/>
        </w:rPr>
        <w:t>s.</w:t>
      </w:r>
      <w:del w:id="164" w:author="Ulrike Hiltner" w:date="2018-04-25T16:51:00Z">
        <w:r w:rsidRPr="00450098">
          <w:rPr>
            <w:lang w:val="en-US"/>
          </w:rPr>
          <w:delText xml:space="preserve"> In the model, for example, slow-growing trees have lower stem diameter growth rates than fast-growing trees.</w:delText>
        </w:r>
      </w:del>
      <w:r w:rsidR="00345706">
        <w:rPr>
          <w:lang w:val="en-US"/>
        </w:rPr>
        <w:t xml:space="preserve">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r w:rsidR="00896708">
        <w:rPr>
          <w:lang w:val="en-US"/>
        </w:rPr>
        <w:fldChar w:fldCharType="end"/>
      </w:r>
      <w:r w:rsidR="00545E7C" w:rsidRPr="00450098">
        <w:rPr>
          <w:lang w:val="en-US"/>
        </w:rPr>
        <w:t xml:space="preserve"> also lists the attribute values of mean aboveground biomass</w:t>
      </w:r>
      <w:r w:rsidR="00545E7C">
        <w:rPr>
          <w:lang w:val="en-US"/>
        </w:rPr>
        <w:t>es</w:t>
      </w:r>
      <w:r w:rsidR="00545E7C" w:rsidRPr="00450098">
        <w:rPr>
          <w:lang w:val="en-US"/>
        </w:rPr>
        <w:t xml:space="preserve"> and </w:t>
      </w:r>
      <w:r w:rsidR="00545E7C">
        <w:rPr>
          <w:lang w:val="en-US"/>
        </w:rPr>
        <w:t xml:space="preserve">of </w:t>
      </w:r>
      <w:r w:rsidR="00545E7C" w:rsidRPr="00450098">
        <w:rPr>
          <w:lang w:val="en-US"/>
        </w:rPr>
        <w:t>mean</w:t>
      </w:r>
      <w:r w:rsidRPr="00450098">
        <w:rPr>
          <w:lang w:val="en-US"/>
        </w:rPr>
        <w:t xml:space="preserve"> tree number</w:t>
      </w:r>
      <w:r w:rsidR="00545E7C">
        <w:rPr>
          <w:lang w:val="en-US"/>
        </w:rPr>
        <w:t>s</w:t>
      </w:r>
      <w:r w:rsidRPr="00450098">
        <w:rPr>
          <w:lang w:val="en-US"/>
        </w:rPr>
        <w:t xml:space="preserve"> calculated from the forest inventory</w:t>
      </w:r>
      <w:r w:rsidR="00345706">
        <w:rPr>
          <w:lang w:val="en-US"/>
        </w:rPr>
        <w:t xml:space="preserve"> </w:t>
      </w:r>
      <w:del w:id="165" w:author="Ulrike Hiltner" w:date="2018-04-25T16:51:00Z">
        <w:r w:rsidRPr="00450098">
          <w:rPr>
            <w:lang w:val="en-US"/>
          </w:rPr>
          <w:delText>data used to calibrate the forest model.</w:delText>
        </w:r>
        <w:r w:rsidR="00FC66B6">
          <w:rPr>
            <w:lang w:val="en-US"/>
          </w:rPr>
          <w:delText xml:space="preserve"> </w:delText>
        </w:r>
        <w:r w:rsidRPr="00450098">
          <w:rPr>
            <w:lang w:val="en-US"/>
          </w:rPr>
          <w:delText>The FORMIND parameters describing the maximum photosynthesis (</w:delText>
        </w:r>
        <w:r w:rsidRPr="00450098">
          <w:rPr>
            <w:i/>
            <w:lang w:val="en-US"/>
          </w:rPr>
          <w:delText>p</w:delText>
        </w:r>
        <w:r w:rsidRPr="00450098">
          <w:rPr>
            <w:i/>
            <w:vertAlign w:val="subscript"/>
            <w:lang w:val="en-US"/>
          </w:rPr>
          <w:delText>max</w:delText>
        </w:r>
        <w:r w:rsidRPr="00450098">
          <w:rPr>
            <w:lang w:val="en-US"/>
          </w:rPr>
          <w:delText>), maximum growth rates of the diameter (</w:delText>
        </w:r>
        <w:r w:rsidRPr="00450098">
          <w:rPr>
            <w:i/>
            <w:lang w:val="en-US"/>
          </w:rPr>
          <w:delText>g</w:delText>
        </w:r>
        <w:r w:rsidRPr="00450098">
          <w:rPr>
            <w:i/>
            <w:vertAlign w:val="subscript"/>
            <w:lang w:val="en-US"/>
          </w:rPr>
          <w:delText>max</w:delText>
        </w:r>
        <w:r w:rsidRPr="00450098">
          <w:rPr>
            <w:i/>
            <w:lang w:val="en-US"/>
          </w:rPr>
          <w:delText>, g</w:delText>
        </w:r>
        <w:r w:rsidR="00726AFB" w:rsidRPr="00726AFB">
          <w:rPr>
            <w:i/>
            <w:vertAlign w:val="subscript"/>
            <w:lang w:val="en-US"/>
          </w:rPr>
          <w:delText>dbh</w:delText>
        </w:r>
        <w:r w:rsidRPr="00450098">
          <w:rPr>
            <w:i/>
            <w:vertAlign w:val="subscript"/>
            <w:lang w:val="en-US"/>
          </w:rPr>
          <w:delText>max</w:delText>
        </w:r>
        <w:r w:rsidRPr="00450098">
          <w:rPr>
            <w:lang w:val="en-US"/>
          </w:rPr>
          <w:delText>) and the number of seeds (</w:delText>
        </w:r>
        <w:r w:rsidRPr="00450098">
          <w:rPr>
            <w:i/>
            <w:lang w:val="en-US"/>
          </w:rPr>
          <w:delText>N</w:delText>
        </w:r>
        <w:r w:rsidRPr="00450098">
          <w:rPr>
            <w:i/>
            <w:vertAlign w:val="subscript"/>
            <w:lang w:val="en-US"/>
          </w:rPr>
          <w:delText>seed</w:delText>
        </w:r>
        <w:r w:rsidRPr="00450098">
          <w:rPr>
            <w:lang w:val="en-US"/>
          </w:rPr>
          <w:delText>) are important for the succession of forest stands and the composition of tree species. Their parameter values could neither be derived from the data of the forest inventories nor quoted from the literature. Therefore, they were numerically calibrated and then fine-tuned</w:delText>
        </w:r>
      </w:del>
      <w:ins w:id="166" w:author="Ulrike Hiltner" w:date="2018-04-25T16:51:00Z">
        <w:r w:rsidR="00345706">
          <w:rPr>
            <w:lang w:val="en-US"/>
          </w:rPr>
          <w:t>plots</w:t>
        </w:r>
        <w:r w:rsidRPr="00450098">
          <w:rPr>
            <w:lang w:val="en-US"/>
          </w:rPr>
          <w:t>.</w:t>
        </w:r>
        <w:r w:rsidR="00FC66B6">
          <w:rPr>
            <w:lang w:val="en-US"/>
          </w:rPr>
          <w:t xml:space="preserve"> </w:t>
        </w:r>
        <w:r w:rsidR="00345706">
          <w:rPr>
            <w:lang w:val="en-US"/>
          </w:rPr>
          <w:t>A few parameters were numerically calibrated (</w:t>
        </w:r>
        <w:proofErr w:type="spellStart"/>
        <w:r w:rsidR="00345706" w:rsidRPr="00450098">
          <w:rPr>
            <w:i/>
            <w:lang w:val="en-US"/>
          </w:rPr>
          <w:t>p</w:t>
        </w:r>
        <w:r w:rsidR="00345706" w:rsidRPr="00450098">
          <w:rPr>
            <w:i/>
            <w:vertAlign w:val="subscript"/>
            <w:lang w:val="en-US"/>
          </w:rPr>
          <w:t>max</w:t>
        </w:r>
        <w:proofErr w:type="spellEnd"/>
        <w:r w:rsidR="00345706">
          <w:rPr>
            <w:i/>
            <w:lang w:val="en-US"/>
          </w:rPr>
          <w:t>,</w:t>
        </w:r>
        <w:r w:rsidR="00345706">
          <w:rPr>
            <w:i/>
            <w:vertAlign w:val="subscript"/>
            <w:lang w:val="en-US"/>
          </w:rPr>
          <w:t xml:space="preserve"> </w:t>
        </w:r>
        <w:proofErr w:type="spellStart"/>
        <w:r w:rsidR="00345706" w:rsidRPr="00450098">
          <w:rPr>
            <w:i/>
            <w:lang w:val="en-US"/>
          </w:rPr>
          <w:t>g</w:t>
        </w:r>
        <w:r w:rsidR="00345706" w:rsidRPr="00450098">
          <w:rPr>
            <w:i/>
            <w:vertAlign w:val="subscript"/>
            <w:lang w:val="en-US"/>
          </w:rPr>
          <w:t>max</w:t>
        </w:r>
        <w:proofErr w:type="spellEnd"/>
        <w:r w:rsidR="00345706" w:rsidRPr="00450098">
          <w:rPr>
            <w:i/>
            <w:lang w:val="en-US"/>
          </w:rPr>
          <w:t xml:space="preserve">, </w:t>
        </w:r>
        <w:proofErr w:type="spellStart"/>
        <w:r w:rsidR="00345706" w:rsidRPr="00450098">
          <w:rPr>
            <w:i/>
            <w:lang w:val="en-US"/>
          </w:rPr>
          <w:t>g</w:t>
        </w:r>
        <w:r w:rsidR="00D04626">
          <w:rPr>
            <w:i/>
            <w:vertAlign w:val="subscript"/>
            <w:lang w:val="en-US"/>
          </w:rPr>
          <w:t>DBH</w:t>
        </w:r>
        <w:r w:rsidR="00345706" w:rsidRPr="00450098">
          <w:rPr>
            <w:i/>
            <w:vertAlign w:val="subscript"/>
            <w:lang w:val="en-US"/>
          </w:rPr>
          <w:t>max</w:t>
        </w:r>
        <w:proofErr w:type="spellEnd"/>
        <w:r w:rsidR="00345706">
          <w:rPr>
            <w:i/>
            <w:lang w:val="en-US"/>
          </w:rPr>
          <w:t>,</w:t>
        </w:r>
        <w:r w:rsidR="00345706">
          <w:rPr>
            <w:i/>
            <w:vertAlign w:val="subscript"/>
            <w:lang w:val="en-US"/>
          </w:rPr>
          <w:t xml:space="preserve"> </w:t>
        </w:r>
        <w:proofErr w:type="spellStart"/>
        <w:r w:rsidR="00345706" w:rsidRPr="00450098">
          <w:rPr>
            <w:i/>
            <w:lang w:val="en-US"/>
          </w:rPr>
          <w:t>N</w:t>
        </w:r>
        <w:r w:rsidR="00345706" w:rsidRPr="00450098">
          <w:rPr>
            <w:i/>
            <w:vertAlign w:val="subscript"/>
            <w:lang w:val="en-US"/>
          </w:rPr>
          <w:t>seed</w:t>
        </w:r>
        <w:proofErr w:type="spellEnd"/>
        <w:r w:rsidR="00345706">
          <w:rPr>
            <w:lang w:val="en-US"/>
          </w:rPr>
          <w:t>)</w:t>
        </w:r>
      </w:ins>
      <w:r w:rsidR="00345706">
        <w:rPr>
          <w:lang w:val="en-US"/>
        </w:rPr>
        <w:t xml:space="preserve"> using </w:t>
      </w:r>
      <w:r w:rsidR="00345706" w:rsidRPr="00450098">
        <w:rPr>
          <w:lang w:val="en-US"/>
        </w:rPr>
        <w:t xml:space="preserve">the dynamically dimensioned </w:t>
      </w:r>
      <w:r w:rsidR="00345706" w:rsidRPr="00450098">
        <w:rPr>
          <w:lang w:val="en-US"/>
        </w:rPr>
        <w:lastRenderedPageBreak/>
        <w:t xml:space="preserve">search </w:t>
      </w:r>
      <w:r w:rsidR="00345706" w:rsidRPr="00450098">
        <w:rPr>
          <w:i/>
          <w:lang w:val="en-US"/>
        </w:rPr>
        <w:t>DDS</w:t>
      </w:r>
      <w:r w:rsidR="00345706" w:rsidRPr="00450098">
        <w:rPr>
          <w:lang w:val="en-US"/>
        </w:rPr>
        <w:t xml:space="preserve"> </w:t>
      </w:r>
      <w:r w:rsidR="00345706">
        <w:rPr>
          <w:lang w:val="en-US"/>
        </w:rPr>
        <w:fldChar w:fldCharType="begin" w:fldLock="1"/>
      </w:r>
      <w:r w:rsidR="00345706">
        <w:rPr>
          <w:lang w:val="en-US"/>
        </w:rPr>
        <w:instrText>ADDIN CSL_CITATION { "citationItems" : [ { "id" : "ITEM-1", "itemData" : { "DOI" : "10.1016/j.ecolmodel.2015.01.013", "ISSN" : "03043800", "abstract" : "The estimation and uncertainty analysis of parameters for dynamic vegetation models is a complex process. If one is mainly interested in parameter estimation, this can be done with simple global stochastic search methods, while uncertainty analysis is carried out with traditional first-order analysis, which significantly reduces the number of needed model evaluations. Within a nonlinear regression framework, where the misfit between model and observations is expressed as a sum of weighted squares, we model the dynamics of tropical forest with a size-structured Sinko-Streifer model and demonstrate the general calibration procedure on a virtual data set. A second case study on real data for a single species shows that surprisingly total stem number, basal area and aboveground biomass are the minimum observations needed for successful calibration. A third case study on real data for a three species group shows the prediction of successional states while only using the former reduced set of observations for calibration. The methodology is well suited for time consuming models, where only limited amount of forest site observations are available.", "author" : [ { "dropping-particle" : "", "family" : "Lehmann", "given" : "Sebastian", "non-dropping-particle" : "", "parse-names" : false, "suffix" : "" }, { "dropping-particle" : "", "family" : "Huth", "given" : "Andreas", "non-dropping-particle" : "", "parse-names" : false, "suffix" : "" } ], "container-title" : "Ecological Modelling", "id" : "ITEM-1", "issued" : { "date-parts" : [ [ "2015" ] ] }, "page" : "98-105", "publisher" : "Elsevier B.V.", "title" : "Fast calibration of a dynamic vegetation model with minimum observation data", "type" : "article-journal", "volume" : "301" }, "uris" : [ "http://www.mendeley.com/documents/?uuid=a31a7cb8-6cde-4ad7-99a5-f6774ed8eac7" ] } ], "mendeley" : { "formattedCitation" : "(Lehmann and Huth, 2015)", "plainTextFormattedCitation" : "(Lehmann and Huth, 2015)", "previouslyFormattedCitation" : "(Lehmann and Huth, 2015)" }, "properties" : {  }, "schema" : "https://github.com/citation-style-language/schema/raw/master/csl-citation.json" }</w:instrText>
      </w:r>
      <w:r w:rsidR="00345706">
        <w:rPr>
          <w:lang w:val="en-US"/>
        </w:rPr>
        <w:fldChar w:fldCharType="separate"/>
      </w:r>
      <w:r w:rsidR="00345706" w:rsidRPr="00E9097D">
        <w:rPr>
          <w:noProof/>
          <w:lang w:val="en-US"/>
        </w:rPr>
        <w:t>(Lehmann and Huth, 2015)</w:t>
      </w:r>
      <w:r w:rsidR="00345706">
        <w:rPr>
          <w:lang w:val="en-US"/>
        </w:rPr>
        <w:fldChar w:fldCharType="end"/>
      </w:r>
      <w:r w:rsidR="00345706">
        <w:rPr>
          <w:lang w:val="en-US"/>
        </w:rPr>
        <w:t xml:space="preserve">. </w:t>
      </w:r>
      <w:del w:id="167" w:author="Ulrike Hiltner" w:date="2018-04-25T16:51:00Z">
        <w:r w:rsidRPr="00450098">
          <w:rPr>
            <w:lang w:val="en-US"/>
          </w:rPr>
          <w:delText>During</w:delText>
        </w:r>
      </w:del>
      <w:ins w:id="168" w:author="Ulrike Hiltner" w:date="2018-04-25T16:51:00Z">
        <w:r w:rsidR="00345706">
          <w:rPr>
            <w:lang w:val="en-US"/>
          </w:rPr>
          <w:t>For</w:t>
        </w:r>
      </w:ins>
      <w:r w:rsidR="00345706">
        <w:rPr>
          <w:lang w:val="en-US"/>
        </w:rPr>
        <w:t xml:space="preserve"> </w:t>
      </w:r>
      <w:r w:rsidRPr="00450098">
        <w:rPr>
          <w:lang w:val="en-US"/>
        </w:rPr>
        <w:t>the model calibration</w:t>
      </w:r>
      <w:r w:rsidR="00A94302">
        <w:rPr>
          <w:lang w:val="en-US"/>
        </w:rPr>
        <w:t xml:space="preserve"> </w:t>
      </w:r>
      <w:del w:id="169" w:author="Ulrike Hiltner" w:date="2018-04-25T16:51:00Z">
        <w:r w:rsidR="00A94302">
          <w:rPr>
            <w:lang w:val="en-US"/>
          </w:rPr>
          <w:delText>and fine-tuning</w:delText>
        </w:r>
        <w:r w:rsidRPr="00450098">
          <w:rPr>
            <w:lang w:val="en-US"/>
          </w:rPr>
          <w:delText xml:space="preserve">, </w:delText>
        </w:r>
      </w:del>
      <w:r w:rsidRPr="00450098">
        <w:rPr>
          <w:lang w:val="en-US"/>
        </w:rPr>
        <w:t xml:space="preserve">we </w:t>
      </w:r>
      <w:del w:id="170" w:author="Ulrike Hiltner" w:date="2018-04-25T16:51:00Z">
        <w:r w:rsidRPr="00450098">
          <w:rPr>
            <w:lang w:val="en-US"/>
          </w:rPr>
          <w:delText>concentrated on</w:delText>
        </w:r>
      </w:del>
      <w:ins w:id="171" w:author="Ulrike Hiltner" w:date="2018-04-25T16:51:00Z">
        <w:r w:rsidR="00345706">
          <w:rPr>
            <w:lang w:val="en-US"/>
          </w:rPr>
          <w:t>used</w:t>
        </w:r>
      </w:ins>
      <w:r w:rsidRPr="00450098">
        <w:rPr>
          <w:lang w:val="en-US"/>
        </w:rPr>
        <w:t xml:space="preserve"> the tree </w:t>
      </w:r>
      <w:del w:id="172" w:author="Ulrike Hiltner" w:date="2018-04-25T16:51:00Z">
        <w:r w:rsidRPr="00450098">
          <w:rPr>
            <w:lang w:val="en-US"/>
          </w:rPr>
          <w:delText xml:space="preserve">number-tree </w:delText>
        </w:r>
      </w:del>
      <w:r w:rsidRPr="00450098">
        <w:rPr>
          <w:lang w:val="en-US"/>
        </w:rPr>
        <w:t xml:space="preserve">size distribution of each </w:t>
      </w:r>
      <w:r w:rsidRPr="00450098">
        <w:rPr>
          <w:i/>
          <w:lang w:val="en-US"/>
        </w:rPr>
        <w:t>PFT</w:t>
      </w:r>
      <w:r w:rsidRPr="00450098">
        <w:rPr>
          <w:lang w:val="en-US"/>
        </w:rPr>
        <w:t xml:space="preserve"> in order to </w:t>
      </w:r>
      <w:del w:id="173" w:author="Ulrike Hiltner" w:date="2018-04-25T16:51:00Z">
        <w:r w:rsidRPr="00450098">
          <w:rPr>
            <w:lang w:val="en-US"/>
          </w:rPr>
          <w:delText>simulate</w:delText>
        </w:r>
      </w:del>
      <w:ins w:id="174" w:author="Ulrike Hiltner" w:date="2018-04-25T16:51:00Z">
        <w:r w:rsidR="00345706">
          <w:rPr>
            <w:lang w:val="en-US"/>
          </w:rPr>
          <w:t>reproduce</w:t>
        </w:r>
      </w:ins>
      <w:r w:rsidR="00345706" w:rsidRPr="00450098">
        <w:rPr>
          <w:lang w:val="en-US"/>
        </w:rPr>
        <w:t xml:space="preserve"> </w:t>
      </w:r>
      <w:r w:rsidRPr="00450098">
        <w:rPr>
          <w:lang w:val="en-US"/>
        </w:rPr>
        <w:t xml:space="preserve">the forest stand structure as realistically as possible over time </w:t>
      </w:r>
      <w:hyperlink w:anchor="headerA1.1">
        <w:r w:rsidRPr="00450098">
          <w:rPr>
            <w:lang w:val="en-US"/>
          </w:rPr>
          <w:t>(</w:t>
        </w:r>
        <w:r w:rsidR="00AA1A91">
          <w:rPr>
            <w:highlight w:val="yellow"/>
            <w:lang w:val="en-US"/>
          </w:rPr>
          <w:t>figure</w:t>
        </w:r>
        <w:r w:rsidRPr="00BF439C">
          <w:rPr>
            <w:highlight w:val="yellow"/>
            <w:lang w:val="en-US"/>
          </w:rPr>
          <w:t xml:space="preserve"> A1.</w:t>
        </w:r>
        <w:r w:rsidR="00C505A4">
          <w:rPr>
            <w:lang w:val="en-US"/>
          </w:rPr>
          <w:t>x</w:t>
        </w:r>
        <w:r w:rsidRPr="00450098">
          <w:rPr>
            <w:lang w:val="en-US"/>
          </w:rPr>
          <w:t>)</w:t>
        </w:r>
      </w:hyperlink>
      <w:r w:rsidRPr="00450098">
        <w:rPr>
          <w:lang w:val="en-US"/>
        </w:rPr>
        <w:t xml:space="preserve">. </w:t>
      </w:r>
      <w:del w:id="175" w:author="Ulrike Hiltner" w:date="2018-04-25T16:51:00Z">
        <w:r w:rsidR="00935DAD" w:rsidRPr="00935DAD">
          <w:rPr>
            <w:lang w:val="en-US"/>
          </w:rPr>
          <w:delText>The aim was to be able to make a quantitative statement about the quality of the simulation results. The modeled forest st</w:delText>
        </w:r>
        <w:r w:rsidR="009A3C21">
          <w:rPr>
            <w:lang w:val="en-US"/>
          </w:rPr>
          <w:delText>ructure (e. g. species group</w:delText>
        </w:r>
        <w:r w:rsidR="00935DAD" w:rsidRPr="00935DAD">
          <w:rPr>
            <w:lang w:val="en-US"/>
          </w:rPr>
          <w:delText xml:space="preserve"> composition) and growth dynamics (biomass productivity) should be as similar as possible to those observed.</w:delText>
        </w:r>
        <w:r w:rsidRPr="00450098">
          <w:rPr>
            <w:lang w:val="en-US"/>
          </w:rPr>
          <w:delText xml:space="preserve"> We maximized </w:delText>
        </w:r>
        <w:r w:rsidR="00935DAD">
          <w:rPr>
            <w:lang w:val="en-US"/>
          </w:rPr>
          <w:delText xml:space="preserve">therefore </w:delText>
        </w:r>
        <w:r w:rsidRPr="00450098">
          <w:rPr>
            <w:lang w:val="en-US"/>
          </w:rPr>
          <w:delText>the coefficient of determination of a linear regression model</w:delText>
        </w:r>
      </w:del>
      <w:ins w:id="176" w:author="Ulrike Hiltner" w:date="2018-04-25T16:51:00Z">
        <w:r w:rsidR="00345706">
          <w:rPr>
            <w:lang w:val="en-US"/>
          </w:rPr>
          <w:t>To compare the simulated results and forest inventory data</w:t>
        </w:r>
        <w:r w:rsidR="00CA2AD5">
          <w:rPr>
            <w:lang w:val="en-US"/>
          </w:rPr>
          <w:t xml:space="preserve"> we visualized both in 1:1 plots. </w:t>
        </w:r>
        <w:r w:rsidRPr="00450098">
          <w:rPr>
            <w:lang w:val="en-US"/>
          </w:rPr>
          <w:t>We maximized the</w:t>
        </w:r>
      </w:ins>
      <w:r w:rsidRPr="00450098">
        <w:rPr>
          <w:lang w:val="en-US"/>
        </w:rPr>
        <w:t xml:space="preserve"> </w:t>
      </w:r>
      <w:r w:rsidRPr="00450098">
        <w:rPr>
          <w:i/>
          <w:lang w:val="en-US"/>
        </w:rPr>
        <w:t>R</w:t>
      </w:r>
      <w:r w:rsidRPr="00450098">
        <w:rPr>
          <w:i/>
          <w:vertAlign w:val="superscript"/>
          <w:lang w:val="en-US"/>
        </w:rPr>
        <w:t>2</w:t>
      </w:r>
      <w:r w:rsidRPr="00450098">
        <w:rPr>
          <w:lang w:val="en-US"/>
        </w:rPr>
        <w:t xml:space="preserve">, which is the quotient of the variances of the simulated and observed values </w:t>
      </w:r>
      <w:r w:rsidR="00AB744D">
        <w:rPr>
          <w:lang w:val="en-US"/>
        </w:rPr>
        <w:fldChar w:fldCharType="begin" w:fldLock="1"/>
      </w:r>
      <w:r w:rsidR="00AB744D">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AB744D">
        <w:rPr>
          <w:lang w:val="en-US"/>
        </w:rPr>
        <w:fldChar w:fldCharType="separate"/>
      </w:r>
      <w:r w:rsidR="00AB744D" w:rsidRPr="00AB744D">
        <w:rPr>
          <w:noProof/>
          <w:lang w:val="en-US"/>
        </w:rPr>
        <w:t>(Leyer and Wesche, 2007)</w:t>
      </w:r>
      <w:r w:rsidR="00AB744D">
        <w:rPr>
          <w:lang w:val="en-US"/>
        </w:rPr>
        <w:fldChar w:fldCharType="end"/>
      </w:r>
      <w:r w:rsidR="00FC66B6">
        <w:rPr>
          <w:lang w:val="en-US"/>
        </w:rPr>
        <w:t>.</w:t>
      </w:r>
    </w:p>
    <w:p w14:paraId="7F477C2E" w14:textId="536D8813" w:rsidR="00D7084D" w:rsidRPr="00450098" w:rsidRDefault="00A94302">
      <w:pPr>
        <w:rPr>
          <w:lang w:val="en-US"/>
        </w:rPr>
      </w:pPr>
      <w:r>
        <w:rPr>
          <w:lang w:val="en-US"/>
        </w:rPr>
        <w:t>Furthermore</w:t>
      </w:r>
      <w:r w:rsidR="00450098" w:rsidRPr="00450098">
        <w:rPr>
          <w:lang w:val="en-US"/>
        </w:rPr>
        <w:t xml:space="preserve">, </w:t>
      </w:r>
      <w:del w:id="177" w:author="Ulrike Hiltner" w:date="2018-04-25T16:51:00Z">
        <w:r w:rsidR="00D2310C">
          <w:rPr>
            <w:lang w:val="en-US"/>
          </w:rPr>
          <w:delText>t</w:delText>
        </w:r>
        <w:r w:rsidR="00D2310C" w:rsidRPr="00450098">
          <w:rPr>
            <w:lang w:val="en-US"/>
          </w:rPr>
          <w:delText>he</w:delText>
        </w:r>
      </w:del>
      <w:ins w:id="178" w:author="Ulrike Hiltner" w:date="2018-04-25T16:51:00Z">
        <w:r w:rsidR="00CA2AD5">
          <w:rPr>
            <w:lang w:val="en-US"/>
          </w:rPr>
          <w:t>a</w:t>
        </w:r>
      </w:ins>
      <w:r w:rsidR="00D2310C" w:rsidRPr="00450098">
        <w:rPr>
          <w:lang w:val="en-US"/>
        </w:rPr>
        <w:t xml:space="preserve"> management module was added</w:t>
      </w:r>
      <w:del w:id="179" w:author="Ulrike Hiltner" w:date="2018-04-25T16:51:00Z">
        <w:r w:rsidR="00D2310C" w:rsidRPr="00450098">
          <w:rPr>
            <w:lang w:val="en-US"/>
          </w:rPr>
          <w:delText xml:space="preserve"> to the calibrated forest model</w:delText>
        </w:r>
      </w:del>
      <w:r w:rsidR="00D2310C" w:rsidRPr="00450098">
        <w:rPr>
          <w:lang w:val="en-US"/>
        </w:rPr>
        <w:t xml:space="preserve"> in order to investigate the effects of selective logging. </w:t>
      </w:r>
      <w:r w:rsidR="00D2310C">
        <w:rPr>
          <w:lang w:val="en-US"/>
        </w:rPr>
        <w:t>T</w:t>
      </w:r>
      <w:r>
        <w:rPr>
          <w:lang w:val="en-US"/>
        </w:rPr>
        <w:t>he</w:t>
      </w:r>
      <w:r w:rsidRPr="00450098">
        <w:rPr>
          <w:lang w:val="en-US"/>
        </w:rPr>
        <w:t xml:space="preserve"> </w:t>
      </w:r>
      <w:r w:rsidR="00450098" w:rsidRPr="00450098">
        <w:rPr>
          <w:lang w:val="en-US"/>
        </w:rPr>
        <w:t xml:space="preserve">FORMIND parameters for the management module were determined from the </w:t>
      </w:r>
      <w:r w:rsidRPr="00450098">
        <w:rPr>
          <w:lang w:val="en-US"/>
        </w:rPr>
        <w:t xml:space="preserve">forest inventory data of the </w:t>
      </w:r>
      <w:r w:rsidR="00450098" w:rsidRPr="00450098">
        <w:rPr>
          <w:lang w:val="en-US"/>
        </w:rPr>
        <w:t>T1-</w:t>
      </w:r>
      <w:r w:rsidR="00450098" w:rsidRPr="00450098">
        <w:rPr>
          <w:i/>
          <w:lang w:val="en-US"/>
        </w:rPr>
        <w:t>RIL</w:t>
      </w:r>
      <w:r w:rsidR="00450098" w:rsidRPr="00450098">
        <w:rPr>
          <w:lang w:val="en-US"/>
        </w:rPr>
        <w:t xml:space="preserve"> plots: The </w:t>
      </w:r>
      <w:del w:id="180" w:author="Ulrike Hiltner" w:date="2018-04-25T16:51:00Z">
        <w:r w:rsidR="00450098" w:rsidRPr="00450098">
          <w:rPr>
            <w:lang w:val="en-US"/>
          </w:rPr>
          <w:delText>proportion</w:delText>
        </w:r>
      </w:del>
      <w:ins w:id="181" w:author="Ulrike Hiltner" w:date="2018-04-25T16:51:00Z">
        <w:r w:rsidR="00450098" w:rsidRPr="00450098">
          <w:rPr>
            <w:lang w:val="en-US"/>
          </w:rPr>
          <w:t>proportion</w:t>
        </w:r>
        <w:r w:rsidR="00CA2AD5">
          <w:rPr>
            <w:lang w:val="en-US"/>
          </w:rPr>
          <w:t>s</w:t>
        </w:r>
      </w:ins>
      <w:r w:rsidR="00450098" w:rsidRPr="00450098">
        <w:rPr>
          <w:lang w:val="en-US"/>
        </w:rPr>
        <w:t xml:space="preserve"> of commercially usable tree species </w:t>
      </w:r>
      <w:del w:id="182" w:author="Ulrike Hiltner" w:date="2018-04-25T16:51:00Z">
        <w:r w:rsidR="00450098" w:rsidRPr="00450098">
          <w:rPr>
            <w:lang w:val="en-US"/>
          </w:rPr>
          <w:delText>of the 8 PFTs was calculated and</w:delText>
        </w:r>
      </w:del>
      <w:ins w:id="183" w:author="Ulrike Hiltner" w:date="2018-04-25T16:51:00Z">
        <w:r w:rsidR="00CA2AD5">
          <w:rPr>
            <w:lang w:val="en-US"/>
          </w:rPr>
          <w:t>per</w:t>
        </w:r>
        <w:r w:rsidR="00450098" w:rsidRPr="00450098">
          <w:rPr>
            <w:lang w:val="en-US"/>
          </w:rPr>
          <w:t xml:space="preserve"> PFT </w:t>
        </w:r>
        <w:r w:rsidR="00CA2AD5">
          <w:rPr>
            <w:lang w:val="en-US"/>
          </w:rPr>
          <w:t>as well as</w:t>
        </w:r>
      </w:ins>
      <w:r w:rsidR="00450098" w:rsidRPr="00450098">
        <w:rPr>
          <w:lang w:val="en-US"/>
        </w:rPr>
        <w:t xml:space="preserve"> the minimum </w:t>
      </w:r>
      <w:del w:id="184" w:author="Ulrike Hiltner" w:date="2018-04-25T16:51:00Z">
        <w:r w:rsidR="00726AFB" w:rsidRPr="00726AFB">
          <w:rPr>
            <w:i/>
            <w:lang w:val="en-US"/>
          </w:rPr>
          <w:delText>dbh</w:delText>
        </w:r>
      </w:del>
      <w:ins w:id="185" w:author="Ulrike Hiltner" w:date="2018-04-25T16:51:00Z">
        <w:r w:rsidR="00D04626">
          <w:rPr>
            <w:i/>
            <w:lang w:val="en-US"/>
          </w:rPr>
          <w:t>DBH</w:t>
        </w:r>
      </w:ins>
      <w:r w:rsidR="00450098" w:rsidRPr="00450098">
        <w:rPr>
          <w:lang w:val="en-US"/>
        </w:rPr>
        <w:t xml:space="preserve"> of the </w:t>
      </w:r>
      <w:r w:rsidR="00726AFB">
        <w:rPr>
          <w:lang w:val="en-US"/>
        </w:rPr>
        <w:t>harvestable</w:t>
      </w:r>
      <w:r w:rsidR="00450098" w:rsidRPr="00450098">
        <w:rPr>
          <w:lang w:val="en-US"/>
        </w:rPr>
        <w:t xml:space="preserve"> </w:t>
      </w:r>
      <w:r w:rsidR="000E6842">
        <w:rPr>
          <w:lang w:val="en-US"/>
        </w:rPr>
        <w:t xml:space="preserve">commercial </w:t>
      </w:r>
      <w:r w:rsidR="00450098" w:rsidRPr="00450098">
        <w:rPr>
          <w:lang w:val="en-US"/>
        </w:rPr>
        <w:t xml:space="preserve">trees </w:t>
      </w:r>
      <w:del w:id="186" w:author="Ulrike Hiltner" w:date="2018-04-25T16:51:00Z">
        <w:r w:rsidR="00450098" w:rsidRPr="00450098">
          <w:rPr>
            <w:lang w:val="en-US"/>
          </w:rPr>
          <w:delText xml:space="preserve">with an </w:delText>
        </w:r>
      </w:del>
      <w:ins w:id="187" w:author="Ulrike Hiltner" w:date="2018-04-25T16:51:00Z">
        <w:r w:rsidR="00CA2AD5">
          <w:rPr>
            <w:lang w:val="en-US"/>
          </w:rPr>
          <w:t>(</w:t>
        </w:r>
      </w:ins>
      <w:r w:rsidR="00450098" w:rsidRPr="00450098">
        <w:rPr>
          <w:lang w:val="en-US"/>
        </w:rPr>
        <w:t>average of 0.55m</w:t>
      </w:r>
      <w:del w:id="188" w:author="Ulrike Hiltner" w:date="2018-04-25T16:51:00Z">
        <w:r w:rsidR="00450098" w:rsidRPr="00450098">
          <w:rPr>
            <w:lang w:val="en-US"/>
          </w:rPr>
          <w:delText xml:space="preserve"> was also</w:delText>
        </w:r>
      </w:del>
      <w:ins w:id="189" w:author="Ulrike Hiltner" w:date="2018-04-25T16:51:00Z">
        <w:r w:rsidR="00CA2AD5">
          <w:rPr>
            <w:lang w:val="en-US"/>
          </w:rPr>
          <w:t>) were</w:t>
        </w:r>
      </w:ins>
      <w:r w:rsidR="00450098" w:rsidRPr="00450098">
        <w:rPr>
          <w:lang w:val="en-US"/>
        </w:rPr>
        <w:t xml:space="preserve"> calculated. The parameter </w:t>
      </w:r>
      <w:r w:rsidR="00450098" w:rsidRPr="00450098">
        <w:rPr>
          <w:i/>
          <w:lang w:val="en-US"/>
        </w:rPr>
        <w:t>dam</w:t>
      </w:r>
      <w:r w:rsidR="00450098" w:rsidRPr="00450098">
        <w:rPr>
          <w:i/>
          <w:vertAlign w:val="subscript"/>
          <w:lang w:val="en-US"/>
        </w:rPr>
        <w:t>1</w:t>
      </w:r>
      <w:r w:rsidR="00450098" w:rsidRPr="00450098">
        <w:rPr>
          <w:lang w:val="en-US"/>
        </w:rPr>
        <w:t xml:space="preserve"> </w:t>
      </w:r>
      <w:del w:id="190" w:author="Ulrike Hiltner" w:date="2018-04-25T16:51:00Z">
        <w:r w:rsidR="00450098" w:rsidRPr="00450098">
          <w:rPr>
            <w:lang w:val="en-US"/>
          </w:rPr>
          <w:delText>describing</w:delText>
        </w:r>
      </w:del>
      <w:ins w:id="191" w:author="Ulrike Hiltner" w:date="2018-04-25T16:51:00Z">
        <w:r w:rsidR="00CA2AD5">
          <w:rPr>
            <w:lang w:val="en-US"/>
          </w:rPr>
          <w:t>describes</w:t>
        </w:r>
      </w:ins>
      <w:r w:rsidR="00CA2AD5" w:rsidRPr="00450098">
        <w:rPr>
          <w:lang w:val="en-US"/>
        </w:rPr>
        <w:t xml:space="preserve"> </w:t>
      </w:r>
      <w:r w:rsidR="00450098" w:rsidRPr="00450098">
        <w:rPr>
          <w:lang w:val="en-US"/>
        </w:rPr>
        <w:t xml:space="preserve">the proportion of damaged trees in the residual forest stand per stem diameter class </w:t>
      </w:r>
      <w:proofErr w:type="spellStart"/>
      <w:r w:rsidR="00450098" w:rsidRPr="00450098">
        <w:rPr>
          <w:i/>
          <w:lang w:val="en-US"/>
        </w:rPr>
        <w:t>dam</w:t>
      </w:r>
      <w:r w:rsidR="00450098" w:rsidRPr="00450098">
        <w:rPr>
          <w:i/>
          <w:vertAlign w:val="subscript"/>
          <w:lang w:val="en-US"/>
        </w:rPr>
        <w:t>dia</w:t>
      </w:r>
      <w:proofErr w:type="spellEnd"/>
      <w:r w:rsidR="00450098" w:rsidRPr="00450098">
        <w:rPr>
          <w:lang w:val="en-US"/>
        </w:rPr>
        <w:t xml:space="preserve"> </w:t>
      </w:r>
      <w:del w:id="192" w:author="Ulrike Hiltner" w:date="2018-04-25T16:51:00Z">
        <w:r w:rsidR="00450098" w:rsidRPr="00450098">
          <w:rPr>
            <w:lang w:val="en-US"/>
          </w:rPr>
          <w:delText xml:space="preserve">is important to simulate the intensity of the disturbance </w:delText>
        </w:r>
      </w:del>
      <w:r w:rsidR="00450098" w:rsidRPr="00450098">
        <w:rPr>
          <w:lang w:val="en-US"/>
        </w:rPr>
        <w:t xml:space="preserve">during a selective logging event. We have determined </w:t>
      </w:r>
      <w:r w:rsidR="0080016B">
        <w:rPr>
          <w:lang w:val="en-US"/>
        </w:rPr>
        <w:t>this</w:t>
      </w:r>
      <w:r w:rsidR="0080016B" w:rsidRPr="00450098">
        <w:rPr>
          <w:lang w:val="en-US"/>
        </w:rPr>
        <w:t xml:space="preserve"> </w:t>
      </w:r>
      <w:r w:rsidR="00450098" w:rsidRPr="00450098">
        <w:rPr>
          <w:lang w:val="en-US"/>
        </w:rPr>
        <w:t xml:space="preserve">proportion of </w:t>
      </w:r>
      <w:r w:rsidR="00AD261C">
        <w:rPr>
          <w:lang w:val="en-US"/>
        </w:rPr>
        <w:t>damage</w:t>
      </w:r>
      <w:r w:rsidR="00AD261C" w:rsidRPr="00450098">
        <w:rPr>
          <w:lang w:val="en-US"/>
        </w:rPr>
        <w:t xml:space="preserve"> </w:t>
      </w:r>
      <w:del w:id="193" w:author="Ulrike Hiltner" w:date="2018-04-25T16:51:00Z">
        <w:r w:rsidR="00450098" w:rsidRPr="00450098">
          <w:rPr>
            <w:lang w:val="en-US"/>
          </w:rPr>
          <w:delText>caused by man and machine</w:delText>
        </w:r>
        <w:r w:rsidR="0080016B">
          <w:rPr>
            <w:lang w:val="en-US"/>
          </w:rPr>
          <w:delText xml:space="preserve"> </w:delText>
        </w:r>
      </w:del>
      <w:r w:rsidR="0080016B">
        <w:rPr>
          <w:lang w:val="en-US"/>
        </w:rPr>
        <w:t>out of the inventory data</w:t>
      </w:r>
      <w:r w:rsidR="00450098" w:rsidRPr="00450098">
        <w:rPr>
          <w:lang w:val="en-US"/>
        </w:rPr>
        <w:t>.</w:t>
      </w:r>
      <w:r w:rsidR="0080016B">
        <w:rPr>
          <w:lang w:val="en-US"/>
        </w:rPr>
        <w:t xml:space="preserve"> </w:t>
      </w:r>
      <w:del w:id="194" w:author="Ulrike Hiltner" w:date="2018-04-25T16:51:00Z">
        <w:r w:rsidR="0080016B" w:rsidRPr="0080016B">
          <w:rPr>
            <w:lang w:val="en-US"/>
          </w:rPr>
          <w:delText xml:space="preserve">Finally, for the parameterization of the </w:delText>
        </w:r>
        <w:r w:rsidR="0080016B">
          <w:rPr>
            <w:lang w:val="en-US"/>
          </w:rPr>
          <w:delText>T1-</w:delText>
        </w:r>
        <w:r w:rsidR="0080016B" w:rsidRPr="00D26878">
          <w:rPr>
            <w:i/>
            <w:lang w:val="en-US"/>
          </w:rPr>
          <w:delText>RIL</w:delText>
        </w:r>
        <w:r w:rsidR="0080016B" w:rsidRPr="0080016B">
          <w:rPr>
            <w:lang w:val="en-US"/>
          </w:rPr>
          <w:delText xml:space="preserve"> the </w:delText>
        </w:r>
        <w:r w:rsidR="0080016B" w:rsidRPr="003E16C4">
          <w:rPr>
            <w:lang w:val="en-US"/>
          </w:rPr>
          <w:delText>logged trees' direction of fall to the closest gap</w:delText>
        </w:r>
        <w:r w:rsidR="0080016B" w:rsidRPr="0080016B">
          <w:rPr>
            <w:lang w:val="en-US"/>
          </w:rPr>
          <w:delText xml:space="preserve"> was </w:delText>
        </w:r>
        <w:r w:rsidR="0080016B">
          <w:rPr>
            <w:lang w:val="en-US"/>
          </w:rPr>
          <w:delText>controlled</w:delText>
        </w:r>
        <w:r w:rsidR="0080016B" w:rsidRPr="0080016B">
          <w:rPr>
            <w:lang w:val="en-US"/>
          </w:rPr>
          <w:delText xml:space="preserve"> and damage to future </w:delText>
        </w:r>
        <w:r w:rsidR="00726AFB">
          <w:rPr>
            <w:lang w:val="en-US"/>
          </w:rPr>
          <w:delText>harvestable</w:delText>
        </w:r>
        <w:r w:rsidR="0080016B" w:rsidRPr="0080016B">
          <w:rPr>
            <w:lang w:val="en-US"/>
          </w:rPr>
          <w:delText xml:space="preserve"> trees was excluded.</w:delText>
        </w:r>
        <w:r w:rsidR="0080016B">
          <w:rPr>
            <w:lang w:val="en-US"/>
          </w:rPr>
          <w:delText xml:space="preserve"> </w:delText>
        </w:r>
      </w:del>
      <w:r w:rsidR="00D2310C" w:rsidRPr="00D2310C">
        <w:rPr>
          <w:lang w:val="en-US"/>
        </w:rPr>
        <w:t xml:space="preserve">The </w:t>
      </w:r>
      <w:r w:rsidR="00935DAD">
        <w:rPr>
          <w:lang w:val="en-US"/>
        </w:rPr>
        <w:t xml:space="preserve">simulation results </w:t>
      </w:r>
      <w:r w:rsidR="00D2310C" w:rsidRPr="00D2310C">
        <w:rPr>
          <w:lang w:val="en-US"/>
        </w:rPr>
        <w:t xml:space="preserve">of </w:t>
      </w:r>
      <w:del w:id="195" w:author="Ulrike Hiltner" w:date="2018-04-25T16:51:00Z">
        <w:r w:rsidR="00935DAD">
          <w:rPr>
            <w:lang w:val="en-US"/>
          </w:rPr>
          <w:delText>the above</w:delText>
        </w:r>
        <w:r w:rsidR="00D2310C" w:rsidRPr="00D2310C">
          <w:rPr>
            <w:lang w:val="en-US"/>
          </w:rPr>
          <w:delText xml:space="preserve">ground biomass of </w:delText>
        </w:r>
      </w:del>
      <w:r w:rsidR="00D2310C" w:rsidRPr="00D2310C">
        <w:rPr>
          <w:lang w:val="en-US"/>
        </w:rPr>
        <w:t xml:space="preserve">this scenario were compared with </w:t>
      </w:r>
      <w:r w:rsidR="00D2310C">
        <w:rPr>
          <w:lang w:val="en-US"/>
        </w:rPr>
        <w:t>forest inventory</w:t>
      </w:r>
      <w:r w:rsidR="00D2310C" w:rsidRPr="00D2310C">
        <w:rPr>
          <w:lang w:val="en-US"/>
        </w:rPr>
        <w:t xml:space="preserve"> data from the </w:t>
      </w:r>
      <w:del w:id="196" w:author="Ulrike Hiltner" w:date="2018-04-25T16:51:00Z">
        <w:r w:rsidR="00D2310C" w:rsidRPr="00D2310C">
          <w:rPr>
            <w:lang w:val="en-US"/>
          </w:rPr>
          <w:delText>T1-</w:delText>
        </w:r>
        <w:r w:rsidR="00D2310C" w:rsidRPr="003E16C4">
          <w:rPr>
            <w:i/>
            <w:lang w:val="en-US"/>
          </w:rPr>
          <w:delText>RIL</w:delText>
        </w:r>
      </w:del>
      <w:ins w:id="197" w:author="Ulrike Hiltner" w:date="2018-04-25T16:51:00Z">
        <w:r w:rsidR="00912A12">
          <w:rPr>
            <w:lang w:val="en-US"/>
          </w:rPr>
          <w:t>logged</w:t>
        </w:r>
      </w:ins>
      <w:r w:rsidR="00D2310C" w:rsidRPr="00D2310C">
        <w:rPr>
          <w:lang w:val="en-US"/>
        </w:rPr>
        <w:t xml:space="preserve"> plots</w:t>
      </w:r>
      <w:del w:id="198" w:author="Ulrike Hiltner" w:date="2018-04-25T16:51:00Z">
        <w:r w:rsidR="00D2310C" w:rsidRPr="00450098">
          <w:rPr>
            <w:lang w:val="en-US"/>
          </w:rPr>
          <w:delText>,</w:delText>
        </w:r>
      </w:del>
      <w:ins w:id="199" w:author="Ulrike Hiltner" w:date="2018-04-25T16:51:00Z">
        <w:r w:rsidR="00912A12">
          <w:rPr>
            <w:lang w:val="en-US"/>
          </w:rPr>
          <w:t xml:space="preserve"> (T1 plots)</w:t>
        </w:r>
        <w:r w:rsidR="00D2310C" w:rsidRPr="00450098">
          <w:rPr>
            <w:lang w:val="en-US"/>
          </w:rPr>
          <w:t>,</w:t>
        </w:r>
      </w:ins>
      <w:r w:rsidR="00D2310C" w:rsidRPr="00450098">
        <w:rPr>
          <w:lang w:val="en-US"/>
        </w:rPr>
        <w:t xml:space="preserve"> such as the </w:t>
      </w:r>
      <w:r w:rsidR="00D2310C">
        <w:rPr>
          <w:lang w:val="en-US"/>
        </w:rPr>
        <w:t>stem</w:t>
      </w:r>
      <w:r w:rsidR="00D2310C" w:rsidRPr="00450098">
        <w:rPr>
          <w:lang w:val="en-US"/>
        </w:rPr>
        <w:t xml:space="preserve"> number and stem volume of the harvested commercial trees as well as the loss of the </w:t>
      </w:r>
      <w:r w:rsidR="004B7086">
        <w:rPr>
          <w:lang w:val="en-US"/>
        </w:rPr>
        <w:t>mean aboveground forest biomass</w:t>
      </w:r>
      <w:r w:rsidR="00D2310C" w:rsidRPr="00450098">
        <w:rPr>
          <w:lang w:val="en-US"/>
        </w:rPr>
        <w:t>.</w:t>
      </w:r>
      <w:r w:rsidR="00D2310C">
        <w:rPr>
          <w:lang w:val="en-US"/>
        </w:rPr>
        <w:t xml:space="preserve"> </w:t>
      </w:r>
      <w:r w:rsidR="00450098" w:rsidRPr="00450098">
        <w:rPr>
          <w:lang w:val="en-US"/>
        </w:rPr>
        <w:t xml:space="preserve">For </w:t>
      </w:r>
      <w:del w:id="200" w:author="Ulrike Hiltner" w:date="2018-04-25T16:51:00Z">
        <w:r w:rsidR="00450098" w:rsidRPr="00450098">
          <w:rPr>
            <w:lang w:val="en-US"/>
          </w:rPr>
          <w:delText>detailed</w:delText>
        </w:r>
      </w:del>
      <w:ins w:id="201" w:author="Ulrike Hiltner" w:date="2018-04-25T16:51:00Z">
        <w:r w:rsidR="00912A12">
          <w:rPr>
            <w:lang w:val="en-US"/>
          </w:rPr>
          <w:t>more</w:t>
        </w:r>
      </w:ins>
      <w:r w:rsidR="00912A12" w:rsidRPr="00450098">
        <w:rPr>
          <w:lang w:val="en-US"/>
        </w:rPr>
        <w:t xml:space="preserve"> </w:t>
      </w:r>
      <w:r w:rsidR="00450098" w:rsidRPr="00450098">
        <w:rPr>
          <w:lang w:val="en-US"/>
        </w:rPr>
        <w:t xml:space="preserve">information about the </w:t>
      </w:r>
      <w:del w:id="202" w:author="Ulrike Hiltner" w:date="2018-04-25T16:51:00Z">
        <w:r w:rsidR="00450098" w:rsidRPr="00450098">
          <w:rPr>
            <w:lang w:val="en-US"/>
          </w:rPr>
          <w:delText xml:space="preserve">whole </w:delText>
        </w:r>
      </w:del>
      <w:r w:rsidR="00450098" w:rsidRPr="00450098">
        <w:rPr>
          <w:lang w:val="en-US"/>
        </w:rPr>
        <w:t>parameterization</w:t>
      </w:r>
      <w:del w:id="203" w:author="Ulrike Hiltner" w:date="2018-04-25T16:51:00Z">
        <w:r w:rsidR="00450098" w:rsidRPr="00450098">
          <w:rPr>
            <w:lang w:val="en-US"/>
          </w:rPr>
          <w:delText xml:space="preserve"> process</w:delText>
        </w:r>
      </w:del>
      <w:r w:rsidR="00450098" w:rsidRPr="00450098">
        <w:rPr>
          <w:lang w:val="en-US"/>
        </w:rPr>
        <w:t xml:space="preserve">, please, see </w:t>
      </w:r>
      <w:hyperlink w:anchor="headerA1">
        <w:r w:rsidR="00450098" w:rsidRPr="00BF439C">
          <w:rPr>
            <w:highlight w:val="yellow"/>
            <w:lang w:val="en-US"/>
          </w:rPr>
          <w:t>Appendix A1</w:t>
        </w:r>
      </w:hyperlink>
      <w:r w:rsidR="00450098" w:rsidRPr="00450098">
        <w:rPr>
          <w:lang w:val="en-US"/>
        </w:rPr>
        <w:t>.</w:t>
      </w:r>
      <w:r w:rsidR="0080016B">
        <w:rPr>
          <w:lang w:val="en-US"/>
        </w:rPr>
        <w:t xml:space="preserve"> </w:t>
      </w:r>
    </w:p>
    <w:p w14:paraId="7473F4A8" w14:textId="77777777" w:rsidR="00896708" w:rsidRPr="00BF439C" w:rsidRDefault="00896708" w:rsidP="00BF439C">
      <w:pPr>
        <w:pStyle w:val="Beschriftung1"/>
        <w:rPr>
          <w:lang w:val="en-US"/>
        </w:rPr>
      </w:pPr>
      <w:bookmarkStart w:id="204" w:name="_Ref508619521"/>
      <w:r w:rsidRPr="00BF439C">
        <w:rPr>
          <w:lang w:val="en-US"/>
        </w:rPr>
        <w:t xml:space="preserve">Table </w:t>
      </w:r>
      <w:r>
        <w:fldChar w:fldCharType="begin"/>
      </w:r>
      <w:r w:rsidRPr="00BF439C">
        <w:rPr>
          <w:lang w:val="en-US"/>
        </w:rPr>
        <w:instrText xml:space="preserve"> SEQ Table \* ARABIC </w:instrText>
      </w:r>
      <w:r>
        <w:fldChar w:fldCharType="separate"/>
      </w:r>
      <w:r w:rsidRPr="00BF439C">
        <w:rPr>
          <w:noProof/>
          <w:lang w:val="en-US"/>
        </w:rPr>
        <w:t>1</w:t>
      </w:r>
      <w:r>
        <w:fldChar w:fldCharType="end"/>
      </w:r>
      <w:bookmarkEnd w:id="204"/>
      <w:r w:rsidRPr="00BF439C">
        <w:rPr>
          <w:lang w:val="en-US"/>
        </w:rPr>
        <w:t>:</w:t>
      </w:r>
      <w:r w:rsidRPr="00896708">
        <w:rPr>
          <w:lang w:val="en-US"/>
        </w:rPr>
        <w:t xml:space="preserve"> </w:t>
      </w:r>
      <w:r w:rsidRPr="00450098">
        <w:rPr>
          <w:lang w:val="en-US"/>
        </w:rPr>
        <w:t xml:space="preserve">Grouping of tree species into eight plant function types </w:t>
      </w:r>
      <w:r w:rsidRPr="00450098">
        <w:rPr>
          <w:i/>
          <w:lang w:val="en-US"/>
        </w:rPr>
        <w:t>PFT</w:t>
      </w:r>
      <w:r w:rsidRPr="00450098">
        <w:rPr>
          <w:lang w:val="en-US"/>
        </w:rPr>
        <w:t xml:space="preserve"> for the Paracou test site</w:t>
      </w:r>
      <w:r>
        <w:rPr>
          <w:lang w:val="en-US"/>
        </w:rPr>
        <w:t xml:space="preserve"> (T0-control plots)</w:t>
      </w:r>
      <w:r w:rsidRPr="00450098">
        <w:rPr>
          <w:lang w:val="en-US"/>
        </w:rPr>
        <w:t xml:space="preserve">. </w:t>
      </w:r>
      <w:r w:rsidRPr="00327434">
        <w:rPr>
          <w:lang w:val="en-US"/>
        </w:rPr>
        <w:t xml:space="preserve">Functional traits were assigned to each </w:t>
      </w:r>
      <w:r w:rsidRPr="00292F03">
        <w:rPr>
          <w:i/>
          <w:lang w:val="en-US"/>
        </w:rPr>
        <w:t>PFT</w:t>
      </w:r>
      <w:r w:rsidRPr="00327434">
        <w:rPr>
          <w:lang w:val="en-US"/>
        </w:rPr>
        <w:t>. Besides, attribute values of the mean aboveground biomass, mean basal area, and mea</w:t>
      </w:r>
      <w:r>
        <w:rPr>
          <w:lang w:val="en-US"/>
        </w:rPr>
        <w:t>n stem number were calculated (a</w:t>
      </w:r>
      <w:r w:rsidRPr="00327434">
        <w:rPr>
          <w:lang w:val="en-US"/>
        </w:rPr>
        <w:t>veraged over all fo</w:t>
      </w:r>
      <w:r>
        <w:rPr>
          <w:lang w:val="en-US"/>
        </w:rPr>
        <w:t xml:space="preserve">rest inventory years 1984-2016; </w:t>
      </w:r>
      <w:r w:rsidRPr="00292F03">
        <w:rPr>
          <w:i/>
          <w:lang w:val="en-US"/>
        </w:rPr>
        <w:t>ODM</w:t>
      </w:r>
      <w:r w:rsidRPr="00292F03">
        <w:rPr>
          <w:lang w:val="en-US"/>
        </w:rPr>
        <w:t>: organic dry matter).</w:t>
      </w:r>
    </w:p>
    <w:tbl>
      <w:tblPr>
        <w:tblW w:w="4945" w:type="pct"/>
        <w:tblLook w:val="07E0" w:firstRow="1" w:lastRow="1" w:firstColumn="1" w:lastColumn="1" w:noHBand="1" w:noVBand="1"/>
      </w:tblPr>
      <w:tblGrid>
        <w:gridCol w:w="573"/>
        <w:gridCol w:w="1122"/>
        <w:gridCol w:w="1537"/>
        <w:gridCol w:w="1172"/>
        <w:gridCol w:w="1725"/>
        <w:gridCol w:w="1725"/>
        <w:gridCol w:w="1611"/>
      </w:tblGrid>
      <w:tr w:rsidR="00177113" w:rsidRPr="00F469AE" w14:paraId="1DDE068F" w14:textId="77777777" w:rsidTr="00BF439C">
        <w:trPr>
          <w:trHeight w:val="283"/>
        </w:trPr>
        <w:tc>
          <w:tcPr>
            <w:tcW w:w="303" w:type="pct"/>
            <w:tcBorders>
              <w:bottom w:val="single" w:sz="4" w:space="0" w:color="auto"/>
            </w:tcBorders>
            <w:vAlign w:val="bottom"/>
          </w:tcPr>
          <w:p w14:paraId="1F7DCC4A"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PFT</w:t>
            </w:r>
          </w:p>
        </w:tc>
        <w:tc>
          <w:tcPr>
            <w:tcW w:w="593" w:type="pct"/>
            <w:tcBorders>
              <w:bottom w:val="single" w:sz="4" w:space="0" w:color="auto"/>
            </w:tcBorders>
            <w:vAlign w:val="bottom"/>
          </w:tcPr>
          <w:p w14:paraId="38130514"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successional</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state</w:t>
            </w:r>
            <w:proofErr w:type="spellEnd"/>
          </w:p>
        </w:tc>
        <w:tc>
          <w:tcPr>
            <w:tcW w:w="812" w:type="pct"/>
            <w:tcBorders>
              <w:bottom w:val="single" w:sz="4" w:space="0" w:color="auto"/>
            </w:tcBorders>
            <w:vAlign w:val="bottom"/>
          </w:tcPr>
          <w:p w14:paraId="4CB6B412"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growth</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rates</w:t>
            </w:r>
            <w:proofErr w:type="spellEnd"/>
          </w:p>
        </w:tc>
        <w:tc>
          <w:tcPr>
            <w:tcW w:w="619" w:type="pct"/>
            <w:tcBorders>
              <w:bottom w:val="single" w:sz="4" w:space="0" w:color="auto"/>
            </w:tcBorders>
            <w:vAlign w:val="bottom"/>
          </w:tcPr>
          <w:p w14:paraId="1826EE48"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stratification</w:t>
            </w:r>
            <w:proofErr w:type="spellEnd"/>
          </w:p>
        </w:tc>
        <w:tc>
          <w:tcPr>
            <w:tcW w:w="911" w:type="pct"/>
            <w:tcBorders>
              <w:bottom w:val="single" w:sz="4" w:space="0" w:color="auto"/>
            </w:tcBorders>
            <w:vAlign w:val="bottom"/>
          </w:tcPr>
          <w:p w14:paraId="28900E88" w14:textId="77777777" w:rsidR="00D7084D" w:rsidRPr="00725E78" w:rsidRDefault="00450098" w:rsidP="00BF439C">
            <w:pPr>
              <w:pStyle w:val="Tablestyle"/>
              <w:ind w:left="36" w:hanging="36"/>
              <w:rPr>
                <w:rFonts w:asciiTheme="minorHAnsi" w:hAnsiTheme="minorHAnsi"/>
                <w:sz w:val="18"/>
                <w:szCs w:val="18"/>
              </w:rPr>
            </w:pPr>
            <w:r w:rsidRPr="00725E78">
              <w:rPr>
                <w:rFonts w:asciiTheme="minorHAnsi" w:hAnsiTheme="minorHAnsi"/>
                <w:sz w:val="18"/>
                <w:szCs w:val="18"/>
              </w:rPr>
              <w:t xml:space="preserve"> </w:t>
            </w: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stem</w:t>
            </w:r>
            <w:proofErr w:type="spellEnd"/>
            <w:r w:rsidR="00744319" w:rsidRPr="00725E78">
              <w:rPr>
                <w:rFonts w:asciiTheme="minorHAnsi" w:hAnsiTheme="minorHAnsi"/>
                <w:sz w:val="18"/>
                <w:szCs w:val="18"/>
              </w:rPr>
              <w:t xml:space="preserve"> </w:t>
            </w:r>
            <w:proofErr w:type="spellStart"/>
            <w:r w:rsidR="00744319" w:rsidRPr="00725E78">
              <w:rPr>
                <w:rFonts w:asciiTheme="minorHAnsi" w:hAnsiTheme="minorHAnsi"/>
                <w:sz w:val="18"/>
                <w:szCs w:val="18"/>
              </w:rPr>
              <w:t>numbers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[ha</w:t>
            </w:r>
            <w:r w:rsidRPr="00725E78">
              <w:rPr>
                <w:rFonts w:asciiTheme="minorHAnsi" w:hAnsiTheme="minorHAnsi"/>
                <w:sz w:val="18"/>
                <w:szCs w:val="18"/>
                <w:vertAlign w:val="superscript"/>
              </w:rPr>
              <w:t>-1</w:t>
            </w:r>
            <w:r w:rsidRPr="00725E78">
              <w:rPr>
                <w:rFonts w:asciiTheme="minorHAnsi" w:hAnsiTheme="minorHAnsi"/>
                <w:sz w:val="18"/>
                <w:szCs w:val="18"/>
              </w:rPr>
              <w:t>]</w:t>
            </w:r>
          </w:p>
        </w:tc>
        <w:tc>
          <w:tcPr>
            <w:tcW w:w="911" w:type="pct"/>
            <w:tcBorders>
              <w:bottom w:val="single" w:sz="4" w:space="0" w:color="auto"/>
            </w:tcBorders>
            <w:vAlign w:val="bottom"/>
          </w:tcPr>
          <w:p w14:paraId="398A5119"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biomass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w:t>
            </w:r>
            <w:proofErr w:type="spellStart"/>
            <w:r w:rsidRPr="00725E78">
              <w:rPr>
                <w:rFonts w:asciiTheme="minorHAnsi" w:hAnsiTheme="minorHAnsi"/>
                <w:sz w:val="18"/>
                <w:szCs w:val="18"/>
              </w:rPr>
              <w:t>t</w:t>
            </w:r>
            <w:r w:rsidRPr="00725E78">
              <w:rPr>
                <w:rFonts w:asciiTheme="minorHAnsi" w:hAnsiTheme="minorHAnsi"/>
                <w:sz w:val="18"/>
                <w:szCs w:val="18"/>
                <w:vertAlign w:val="subscript"/>
              </w:rPr>
              <w:t>ODM</w:t>
            </w:r>
            <w:proofErr w:type="spellEnd"/>
            <w:r w:rsidRPr="00725E78">
              <w:rPr>
                <w:rFonts w:asciiTheme="minorHAnsi" w:hAnsiTheme="minorHAnsi"/>
                <w:sz w:val="18"/>
                <w:szCs w:val="18"/>
              </w:rPr>
              <w:t>/ha]</w:t>
            </w:r>
          </w:p>
        </w:tc>
        <w:tc>
          <w:tcPr>
            <w:tcW w:w="851" w:type="pct"/>
            <w:tcBorders>
              <w:bottom w:val="single" w:sz="4" w:space="0" w:color="auto"/>
            </w:tcBorders>
            <w:vAlign w:val="bottom"/>
          </w:tcPr>
          <w:p w14:paraId="0A55EFD2" w14:textId="77777777" w:rsidR="00D7084D" w:rsidRPr="00725E78" w:rsidRDefault="00450098" w:rsidP="00725E78">
            <w:pPr>
              <w:pStyle w:val="Tablestyle"/>
              <w:rPr>
                <w:rFonts w:asciiTheme="minorHAnsi" w:hAnsiTheme="minorHAnsi"/>
                <w:sz w:val="18"/>
                <w:szCs w:val="18"/>
                <w:lang w:val="en-US"/>
              </w:rPr>
            </w:pPr>
            <w:r w:rsidRPr="00725E78">
              <w:rPr>
                <w:rFonts w:asciiTheme="minorHAnsi" w:hAnsiTheme="minorHAnsi"/>
                <w:sz w:val="18"/>
                <w:szCs w:val="18"/>
                <w:lang w:val="en-US"/>
              </w:rPr>
              <w:t xml:space="preserve">mean </w:t>
            </w:r>
            <w:r w:rsidR="00744319" w:rsidRPr="00725E78">
              <w:rPr>
                <w:rFonts w:asciiTheme="minorHAnsi" w:hAnsiTheme="minorHAnsi"/>
                <w:sz w:val="18"/>
                <w:szCs w:val="18"/>
                <w:lang w:val="en-US"/>
              </w:rPr>
              <w:t xml:space="preserve">basal area </w:t>
            </w:r>
            <w:r w:rsidRPr="00725E78">
              <w:rPr>
                <w:rFonts w:asciiTheme="minorHAnsi" w:hAnsiTheme="minorHAnsi"/>
                <w:sz w:val="18"/>
                <w:szCs w:val="18"/>
                <w:lang w:val="en-US"/>
              </w:rPr>
              <w:t>[m</w:t>
            </w:r>
            <w:r w:rsidRPr="00725E78">
              <w:rPr>
                <w:rFonts w:asciiTheme="minorHAnsi" w:hAnsiTheme="minorHAnsi"/>
                <w:sz w:val="18"/>
                <w:szCs w:val="18"/>
                <w:vertAlign w:val="superscript"/>
                <w:lang w:val="en-US"/>
              </w:rPr>
              <w:t>2</w:t>
            </w:r>
            <w:r w:rsidRPr="00725E78">
              <w:rPr>
                <w:rFonts w:asciiTheme="minorHAnsi" w:hAnsiTheme="minorHAnsi"/>
                <w:sz w:val="18"/>
                <w:szCs w:val="18"/>
                <w:lang w:val="en-US"/>
              </w:rPr>
              <w:t>/ha]</w:t>
            </w:r>
          </w:p>
        </w:tc>
      </w:tr>
      <w:tr w:rsidR="00725E78" w:rsidRPr="00CF247C" w14:paraId="397EB8AB" w14:textId="77777777" w:rsidTr="00BF439C">
        <w:trPr>
          <w:trHeight w:val="283"/>
        </w:trPr>
        <w:tc>
          <w:tcPr>
            <w:tcW w:w="303" w:type="pct"/>
            <w:tcBorders>
              <w:top w:val="single" w:sz="4" w:space="0" w:color="auto"/>
            </w:tcBorders>
          </w:tcPr>
          <w:p w14:paraId="69AE696C"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w:t>
            </w:r>
          </w:p>
        </w:tc>
        <w:tc>
          <w:tcPr>
            <w:tcW w:w="593" w:type="pct"/>
            <w:tcBorders>
              <w:top w:val="single" w:sz="4" w:space="0" w:color="auto"/>
            </w:tcBorders>
          </w:tcPr>
          <w:p w14:paraId="630F4D64"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Borders>
              <w:top w:val="single" w:sz="4" w:space="0" w:color="auto"/>
            </w:tcBorders>
          </w:tcPr>
          <w:p w14:paraId="5D18EA84"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Borders>
              <w:top w:val="single" w:sz="4" w:space="0" w:color="auto"/>
            </w:tcBorders>
          </w:tcPr>
          <w:p w14:paraId="1FE9A717"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under</w:t>
            </w:r>
            <w:proofErr w:type="spellEnd"/>
            <w:r w:rsidRPr="00725E78">
              <w:rPr>
                <w:rFonts w:asciiTheme="minorHAnsi" w:hAnsiTheme="minorHAnsi"/>
                <w:sz w:val="18"/>
                <w:szCs w:val="18"/>
              </w:rPr>
              <w:t>-story</w:t>
            </w:r>
          </w:p>
        </w:tc>
        <w:tc>
          <w:tcPr>
            <w:tcW w:w="911" w:type="pct"/>
            <w:tcBorders>
              <w:top w:val="single" w:sz="4" w:space="0" w:color="auto"/>
            </w:tcBorders>
          </w:tcPr>
          <w:p w14:paraId="61BBEEBA"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2.11</w:t>
            </w:r>
          </w:p>
        </w:tc>
        <w:tc>
          <w:tcPr>
            <w:tcW w:w="911" w:type="pct"/>
            <w:tcBorders>
              <w:top w:val="single" w:sz="4" w:space="0" w:color="auto"/>
            </w:tcBorders>
          </w:tcPr>
          <w:p w14:paraId="01C23974"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0.20</w:t>
            </w:r>
          </w:p>
        </w:tc>
        <w:tc>
          <w:tcPr>
            <w:tcW w:w="851" w:type="pct"/>
            <w:tcBorders>
              <w:top w:val="single" w:sz="4" w:space="0" w:color="auto"/>
            </w:tcBorders>
          </w:tcPr>
          <w:p w14:paraId="1322CF7D"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0.02</w:t>
            </w:r>
          </w:p>
        </w:tc>
      </w:tr>
      <w:tr w:rsidR="00725E78" w:rsidRPr="00CF247C" w14:paraId="264E5E1F" w14:textId="77777777" w:rsidTr="00BF439C">
        <w:trPr>
          <w:trHeight w:val="283"/>
        </w:trPr>
        <w:tc>
          <w:tcPr>
            <w:tcW w:w="303" w:type="pct"/>
          </w:tcPr>
          <w:p w14:paraId="4D7F42D3"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w:t>
            </w:r>
          </w:p>
        </w:tc>
        <w:tc>
          <w:tcPr>
            <w:tcW w:w="593" w:type="pct"/>
          </w:tcPr>
          <w:p w14:paraId="2633762A"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14:paraId="1F48F71C"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14:paraId="4D3CBC72"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14:paraId="2E164200"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236.63</w:t>
            </w:r>
          </w:p>
        </w:tc>
        <w:tc>
          <w:tcPr>
            <w:tcW w:w="911" w:type="pct"/>
          </w:tcPr>
          <w:p w14:paraId="26EEB2A6"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59.23</w:t>
            </w:r>
          </w:p>
        </w:tc>
        <w:tc>
          <w:tcPr>
            <w:tcW w:w="851" w:type="pct"/>
          </w:tcPr>
          <w:p w14:paraId="2E484A12"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5.05</w:t>
            </w:r>
          </w:p>
        </w:tc>
      </w:tr>
      <w:tr w:rsidR="00725E78" w:rsidRPr="00CF247C" w14:paraId="18C0A731" w14:textId="77777777" w:rsidTr="00BF439C">
        <w:trPr>
          <w:trHeight w:val="283"/>
        </w:trPr>
        <w:tc>
          <w:tcPr>
            <w:tcW w:w="303" w:type="pct"/>
          </w:tcPr>
          <w:p w14:paraId="277D8CFA"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w:t>
            </w:r>
          </w:p>
        </w:tc>
        <w:tc>
          <w:tcPr>
            <w:tcW w:w="593" w:type="pct"/>
          </w:tcPr>
          <w:p w14:paraId="169611C3"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14:paraId="16342F7F"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14:paraId="6B0EE3D1"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14:paraId="3546AA1C"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15.07</w:t>
            </w:r>
          </w:p>
        </w:tc>
        <w:tc>
          <w:tcPr>
            <w:tcW w:w="911" w:type="pct"/>
          </w:tcPr>
          <w:p w14:paraId="72F8BE46"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3.91</w:t>
            </w:r>
          </w:p>
        </w:tc>
        <w:tc>
          <w:tcPr>
            <w:tcW w:w="851" w:type="pct"/>
          </w:tcPr>
          <w:p w14:paraId="4BA875EB"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0.38</w:t>
            </w:r>
          </w:p>
        </w:tc>
      </w:tr>
      <w:tr w:rsidR="00725E78" w:rsidRPr="00CF247C" w14:paraId="02581814" w14:textId="77777777" w:rsidTr="00BF439C">
        <w:trPr>
          <w:trHeight w:val="283"/>
        </w:trPr>
        <w:tc>
          <w:tcPr>
            <w:tcW w:w="303" w:type="pct"/>
          </w:tcPr>
          <w:p w14:paraId="31DACF14"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4</w:t>
            </w:r>
          </w:p>
        </w:tc>
        <w:tc>
          <w:tcPr>
            <w:tcW w:w="593" w:type="pct"/>
          </w:tcPr>
          <w:p w14:paraId="324708A9"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14:paraId="6A23FF6D"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14:paraId="020AF61B"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14:paraId="799026CC"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5.20</w:t>
            </w:r>
          </w:p>
        </w:tc>
        <w:tc>
          <w:tcPr>
            <w:tcW w:w="911" w:type="pct"/>
          </w:tcPr>
          <w:p w14:paraId="2A2D5AC5"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1.70</w:t>
            </w:r>
          </w:p>
        </w:tc>
        <w:tc>
          <w:tcPr>
            <w:tcW w:w="851" w:type="pct"/>
          </w:tcPr>
          <w:p w14:paraId="29000F4F"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0.19</w:t>
            </w:r>
          </w:p>
        </w:tc>
      </w:tr>
      <w:tr w:rsidR="00725E78" w:rsidRPr="00CF247C" w14:paraId="7E49E83A" w14:textId="77777777" w:rsidTr="00BF439C">
        <w:trPr>
          <w:trHeight w:val="283"/>
        </w:trPr>
        <w:tc>
          <w:tcPr>
            <w:tcW w:w="303" w:type="pct"/>
          </w:tcPr>
          <w:p w14:paraId="08A06A98"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w:t>
            </w:r>
          </w:p>
        </w:tc>
        <w:tc>
          <w:tcPr>
            <w:tcW w:w="593" w:type="pct"/>
          </w:tcPr>
          <w:p w14:paraId="0D260CF6"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14:paraId="07CBE545"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14:paraId="34273D38"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14:paraId="60646646"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154.59</w:t>
            </w:r>
          </w:p>
        </w:tc>
        <w:tc>
          <w:tcPr>
            <w:tcW w:w="911" w:type="pct"/>
          </w:tcPr>
          <w:p w14:paraId="06B46D54"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122.86</w:t>
            </w:r>
          </w:p>
        </w:tc>
        <w:tc>
          <w:tcPr>
            <w:tcW w:w="851" w:type="pct"/>
          </w:tcPr>
          <w:p w14:paraId="52D2DBDF"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8.09</w:t>
            </w:r>
          </w:p>
        </w:tc>
      </w:tr>
      <w:tr w:rsidR="00725E78" w:rsidRPr="00CF247C" w14:paraId="63BE33CF" w14:textId="77777777" w:rsidTr="00BF439C">
        <w:trPr>
          <w:trHeight w:val="283"/>
        </w:trPr>
        <w:tc>
          <w:tcPr>
            <w:tcW w:w="303" w:type="pct"/>
          </w:tcPr>
          <w:p w14:paraId="745F00B0"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6</w:t>
            </w:r>
          </w:p>
        </w:tc>
        <w:tc>
          <w:tcPr>
            <w:tcW w:w="593" w:type="pct"/>
          </w:tcPr>
          <w:p w14:paraId="7BAA574C"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14:paraId="50E3E616"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14:paraId="51FEADFC"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14:paraId="32658E24"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174.64</w:t>
            </w:r>
          </w:p>
        </w:tc>
        <w:tc>
          <w:tcPr>
            <w:tcW w:w="911" w:type="pct"/>
          </w:tcPr>
          <w:p w14:paraId="7D0ABCA3"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184.91</w:t>
            </w:r>
          </w:p>
        </w:tc>
        <w:tc>
          <w:tcPr>
            <w:tcW w:w="851" w:type="pct"/>
          </w:tcPr>
          <w:p w14:paraId="1FF3B6F2"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13.25</w:t>
            </w:r>
          </w:p>
        </w:tc>
      </w:tr>
      <w:tr w:rsidR="00725E78" w:rsidRPr="00CF247C" w14:paraId="39BB0A3C" w14:textId="77777777" w:rsidTr="00BF439C">
        <w:trPr>
          <w:trHeight w:val="283"/>
        </w:trPr>
        <w:tc>
          <w:tcPr>
            <w:tcW w:w="303" w:type="pct"/>
          </w:tcPr>
          <w:p w14:paraId="12D67A7F"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7</w:t>
            </w:r>
          </w:p>
        </w:tc>
        <w:tc>
          <w:tcPr>
            <w:tcW w:w="593" w:type="pct"/>
          </w:tcPr>
          <w:p w14:paraId="49261C00"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14:paraId="560CF8E0"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14:paraId="4AB49126"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14:paraId="0C314E9A"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16.90</w:t>
            </w:r>
          </w:p>
        </w:tc>
        <w:tc>
          <w:tcPr>
            <w:tcW w:w="911" w:type="pct"/>
          </w:tcPr>
          <w:p w14:paraId="5AA11DB8"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14.32</w:t>
            </w:r>
          </w:p>
        </w:tc>
        <w:tc>
          <w:tcPr>
            <w:tcW w:w="851" w:type="pct"/>
          </w:tcPr>
          <w:p w14:paraId="71FE0963"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1.34</w:t>
            </w:r>
          </w:p>
        </w:tc>
      </w:tr>
      <w:tr w:rsidR="00725E78" w:rsidRPr="00CF247C" w14:paraId="0BA2F116" w14:textId="77777777" w:rsidTr="00BF439C">
        <w:trPr>
          <w:trHeight w:val="283"/>
        </w:trPr>
        <w:tc>
          <w:tcPr>
            <w:tcW w:w="303" w:type="pct"/>
            <w:tcBorders>
              <w:bottom w:val="single" w:sz="4" w:space="0" w:color="auto"/>
            </w:tcBorders>
          </w:tcPr>
          <w:p w14:paraId="57846F98"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w:t>
            </w:r>
          </w:p>
        </w:tc>
        <w:tc>
          <w:tcPr>
            <w:tcW w:w="593" w:type="pct"/>
            <w:tcBorders>
              <w:bottom w:val="single" w:sz="4" w:space="0" w:color="auto"/>
            </w:tcBorders>
          </w:tcPr>
          <w:p w14:paraId="0EBA0538"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Borders>
              <w:bottom w:val="single" w:sz="4" w:space="0" w:color="auto"/>
            </w:tcBorders>
          </w:tcPr>
          <w:p w14:paraId="1166F782"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whole</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range</w:t>
            </w:r>
            <w:proofErr w:type="spellEnd"/>
          </w:p>
        </w:tc>
        <w:tc>
          <w:tcPr>
            <w:tcW w:w="619" w:type="pct"/>
            <w:tcBorders>
              <w:bottom w:val="single" w:sz="4" w:space="0" w:color="auto"/>
            </w:tcBorders>
          </w:tcPr>
          <w:p w14:paraId="3631F89D" w14:textId="77777777"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emergent</w:t>
            </w:r>
            <w:proofErr w:type="spellEnd"/>
          </w:p>
        </w:tc>
        <w:tc>
          <w:tcPr>
            <w:tcW w:w="911" w:type="pct"/>
            <w:tcBorders>
              <w:bottom w:val="single" w:sz="4" w:space="0" w:color="auto"/>
            </w:tcBorders>
          </w:tcPr>
          <w:p w14:paraId="361B7654"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15.50</w:t>
            </w:r>
          </w:p>
        </w:tc>
        <w:tc>
          <w:tcPr>
            <w:tcW w:w="911" w:type="pct"/>
            <w:tcBorders>
              <w:bottom w:val="single" w:sz="4" w:space="0" w:color="auto"/>
            </w:tcBorders>
          </w:tcPr>
          <w:p w14:paraId="56973F71"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30.68</w:t>
            </w:r>
          </w:p>
        </w:tc>
        <w:tc>
          <w:tcPr>
            <w:tcW w:w="851" w:type="pct"/>
            <w:tcBorders>
              <w:bottom w:val="single" w:sz="4" w:space="0" w:color="auto"/>
            </w:tcBorders>
          </w:tcPr>
          <w:p w14:paraId="0369C478" w14:textId="77777777"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2.40</w:t>
            </w:r>
          </w:p>
        </w:tc>
      </w:tr>
      <w:tr w:rsidR="00725E78" w:rsidRPr="00CF247C" w14:paraId="1A309EF1" w14:textId="77777777" w:rsidTr="00BF439C">
        <w:trPr>
          <w:trHeight w:val="283"/>
        </w:trPr>
        <w:tc>
          <w:tcPr>
            <w:tcW w:w="303" w:type="pct"/>
            <w:tcBorders>
              <w:top w:val="single" w:sz="4" w:space="0" w:color="auto"/>
            </w:tcBorders>
          </w:tcPr>
          <w:p w14:paraId="05078308" w14:textId="77777777" w:rsidR="00744319" w:rsidRPr="00725E78" w:rsidRDefault="00744319" w:rsidP="00725E78">
            <w:pPr>
              <w:pStyle w:val="Tablestyle"/>
              <w:rPr>
                <w:rFonts w:asciiTheme="minorHAnsi" w:hAnsiTheme="minorHAnsi"/>
                <w:sz w:val="18"/>
                <w:szCs w:val="18"/>
              </w:rPr>
            </w:pPr>
            <w:r w:rsidRPr="00725E78">
              <w:rPr>
                <w:rFonts w:asciiTheme="minorHAnsi" w:hAnsiTheme="minorHAnsi"/>
                <w:sz w:val="18"/>
                <w:szCs w:val="18"/>
              </w:rPr>
              <w:t>total</w:t>
            </w:r>
          </w:p>
        </w:tc>
        <w:tc>
          <w:tcPr>
            <w:tcW w:w="593" w:type="pct"/>
            <w:tcBorders>
              <w:top w:val="single" w:sz="4" w:space="0" w:color="auto"/>
            </w:tcBorders>
          </w:tcPr>
          <w:p w14:paraId="0C3A7990" w14:textId="77777777" w:rsidR="00744319" w:rsidRPr="00725E78" w:rsidRDefault="00744319" w:rsidP="00725E78">
            <w:pPr>
              <w:pStyle w:val="Tablestyle"/>
              <w:rPr>
                <w:rFonts w:asciiTheme="minorHAnsi" w:hAnsiTheme="minorHAnsi"/>
                <w:sz w:val="18"/>
                <w:szCs w:val="18"/>
              </w:rPr>
            </w:pPr>
          </w:p>
        </w:tc>
        <w:tc>
          <w:tcPr>
            <w:tcW w:w="812" w:type="pct"/>
            <w:tcBorders>
              <w:top w:val="single" w:sz="4" w:space="0" w:color="auto"/>
            </w:tcBorders>
          </w:tcPr>
          <w:p w14:paraId="3A5650DF" w14:textId="77777777" w:rsidR="00744319" w:rsidRPr="00725E78" w:rsidRDefault="00744319" w:rsidP="00725E78">
            <w:pPr>
              <w:pStyle w:val="Tablestyle"/>
              <w:rPr>
                <w:rFonts w:asciiTheme="minorHAnsi" w:hAnsiTheme="minorHAnsi"/>
                <w:sz w:val="18"/>
                <w:szCs w:val="18"/>
              </w:rPr>
            </w:pPr>
          </w:p>
        </w:tc>
        <w:tc>
          <w:tcPr>
            <w:tcW w:w="619" w:type="pct"/>
            <w:tcBorders>
              <w:top w:val="single" w:sz="4" w:space="0" w:color="auto"/>
            </w:tcBorders>
          </w:tcPr>
          <w:p w14:paraId="1C694066" w14:textId="77777777" w:rsidR="00744319" w:rsidRPr="00725E78" w:rsidRDefault="00744319" w:rsidP="00725E78">
            <w:pPr>
              <w:pStyle w:val="Tablestyle"/>
              <w:rPr>
                <w:rFonts w:asciiTheme="minorHAnsi" w:hAnsiTheme="minorHAnsi"/>
                <w:sz w:val="18"/>
                <w:szCs w:val="18"/>
              </w:rPr>
            </w:pPr>
          </w:p>
        </w:tc>
        <w:tc>
          <w:tcPr>
            <w:tcW w:w="911" w:type="pct"/>
            <w:tcBorders>
              <w:top w:val="single" w:sz="4" w:space="0" w:color="auto"/>
            </w:tcBorders>
          </w:tcPr>
          <w:p w14:paraId="0CD8442D" w14:textId="77777777"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620.64</w:t>
            </w:r>
          </w:p>
        </w:tc>
        <w:tc>
          <w:tcPr>
            <w:tcW w:w="911" w:type="pct"/>
            <w:tcBorders>
              <w:top w:val="single" w:sz="4" w:space="0" w:color="auto"/>
            </w:tcBorders>
          </w:tcPr>
          <w:p w14:paraId="5FBC31E3" w14:textId="77777777"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417.81</w:t>
            </w:r>
          </w:p>
        </w:tc>
        <w:tc>
          <w:tcPr>
            <w:tcW w:w="851" w:type="pct"/>
            <w:tcBorders>
              <w:top w:val="single" w:sz="4" w:space="0" w:color="auto"/>
            </w:tcBorders>
          </w:tcPr>
          <w:p w14:paraId="51D2AC81" w14:textId="77777777"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30.72</w:t>
            </w:r>
          </w:p>
        </w:tc>
      </w:tr>
    </w:tbl>
    <w:p w14:paraId="564E415E" w14:textId="2C0A1DF7" w:rsidR="00D7084D" w:rsidRDefault="00C07449" w:rsidP="002C753F">
      <w:pPr>
        <w:pStyle w:val="berschrift2"/>
      </w:pPr>
      <w:bookmarkStart w:id="205" w:name="the-simulation-experiment-disturbance-by"/>
      <w:bookmarkEnd w:id="205"/>
      <w:r>
        <w:t xml:space="preserve">2.4 </w:t>
      </w:r>
      <w:del w:id="206" w:author="Ulrike Hiltner" w:date="2018-04-25T16:51:00Z">
        <w:r w:rsidR="00450098" w:rsidRPr="00450098">
          <w:delText>The simulation experiment</w:delText>
        </w:r>
        <w:r w:rsidR="00FC66B6">
          <w:delText xml:space="preserve"> on</w:delText>
        </w:r>
        <w:r w:rsidR="00450098" w:rsidRPr="00450098">
          <w:delText xml:space="preserve"> </w:delText>
        </w:r>
      </w:del>
      <w:ins w:id="207" w:author="Ulrike Hiltner" w:date="2018-04-25T16:51:00Z">
        <w:r w:rsidR="00912A12">
          <w:t>Simulation of different</w:t>
        </w:r>
        <w:r w:rsidR="00450098" w:rsidRPr="00450098">
          <w:t xml:space="preserve"> </w:t>
        </w:r>
      </w:ins>
      <w:r w:rsidR="00450098" w:rsidRPr="00450098">
        <w:t>selective logging</w:t>
      </w:r>
      <w:ins w:id="208" w:author="Ulrike Hiltner" w:date="2018-04-25T16:51:00Z">
        <w:r w:rsidR="00912A12">
          <w:t xml:space="preserve"> intensities</w:t>
        </w:r>
      </w:ins>
    </w:p>
    <w:p w14:paraId="132E875F" w14:textId="36301766" w:rsidR="00B02FF6" w:rsidRDefault="00A320EA" w:rsidP="00B02FF6">
      <w:pPr>
        <w:rPr>
          <w:lang w:val="en-US"/>
        </w:rPr>
      </w:pPr>
      <w:ins w:id="209" w:author="Ulrike Hiltner" w:date="2018-04-25T16:51:00Z">
        <w:r w:rsidRPr="00450098">
          <w:rPr>
            <w:lang w:val="en-US"/>
          </w:rPr>
          <w:t>For the simulation</w:t>
        </w:r>
        <w:r>
          <w:rPr>
            <w:lang w:val="en-US"/>
          </w:rPr>
          <w:t xml:space="preserve"> of selective logging</w:t>
        </w:r>
        <w:r w:rsidRPr="00450098">
          <w:rPr>
            <w:lang w:val="en-US"/>
          </w:rPr>
          <w:t xml:space="preserve"> we switched on the management module and simulated </w:t>
        </w:r>
        <w:r>
          <w:rPr>
            <w:lang w:val="en-US"/>
          </w:rPr>
          <w:t>a single</w:t>
        </w:r>
        <w:r w:rsidRPr="00450098">
          <w:rPr>
            <w:lang w:val="en-US"/>
          </w:rPr>
          <w:t xml:space="preserve"> logging event. </w:t>
        </w:r>
        <w:r>
          <w:rPr>
            <w:lang w:val="en-US"/>
          </w:rPr>
          <w:t xml:space="preserve">To simulate different selective logging intensities we varied the </w:t>
        </w:r>
        <w:r w:rsidR="00D04626">
          <w:rPr>
            <w:i/>
            <w:lang w:val="en-US"/>
          </w:rPr>
          <w:t>DBH</w:t>
        </w:r>
        <w:r>
          <w:rPr>
            <w:lang w:val="en-US"/>
          </w:rPr>
          <w:t xml:space="preserve"> of lower cutting threshold</w:t>
        </w:r>
        <w:r w:rsidRPr="00844369">
          <w:rPr>
            <w:lang w:val="en-US"/>
          </w:rPr>
          <w:t xml:space="preserve"> </w:t>
        </w:r>
        <w:r w:rsidR="008E430B">
          <w:rPr>
            <w:lang w:val="en-US"/>
          </w:rPr>
          <w:t xml:space="preserve">(minimum </w:t>
        </w:r>
        <w:r w:rsidR="00D04626">
          <w:rPr>
            <w:i/>
            <w:lang w:val="en-US"/>
          </w:rPr>
          <w:t>DBH</w:t>
        </w:r>
        <w:r w:rsidR="008E430B">
          <w:rPr>
            <w:lang w:val="en-US"/>
          </w:rPr>
          <w:t xml:space="preserve"> of harvestable commercial trees) </w:t>
        </w:r>
        <w:r>
          <w:rPr>
            <w:lang w:val="en-US"/>
          </w:rPr>
          <w:t>in the interval 0.1m-1.0m</w:t>
        </w:r>
        <w:r w:rsidRPr="00844369">
          <w:rPr>
            <w:lang w:val="en-US"/>
          </w:rPr>
          <w:t xml:space="preserve"> in 0.1m</w:t>
        </w:r>
        <w:r>
          <w:rPr>
            <w:lang w:val="en-US"/>
          </w:rPr>
          <w:t>-steps</w:t>
        </w:r>
        <w:r w:rsidRPr="00844369">
          <w:rPr>
            <w:lang w:val="en-US"/>
          </w:rPr>
          <w:t>.</w:t>
        </w:r>
        <w:r w:rsidR="008E430B">
          <w:rPr>
            <w:lang w:val="en-US"/>
          </w:rPr>
          <w:t xml:space="preserve"> </w:t>
        </w:r>
      </w:ins>
      <w:r w:rsidR="00B65663">
        <w:rPr>
          <w:lang w:val="en-US"/>
        </w:rPr>
        <w:t>In total, w</w:t>
      </w:r>
      <w:r w:rsidR="00770627" w:rsidRPr="00450098">
        <w:rPr>
          <w:lang w:val="en-US"/>
        </w:rPr>
        <w:t xml:space="preserve">e simulated </w:t>
      </w:r>
      <w:r w:rsidR="00770627">
        <w:rPr>
          <w:lang w:val="en-US"/>
        </w:rPr>
        <w:t>10</w:t>
      </w:r>
      <w:r w:rsidR="00770627" w:rsidRPr="00450098">
        <w:rPr>
          <w:lang w:val="en-US"/>
        </w:rPr>
        <w:t xml:space="preserve"> logging scenarios</w:t>
      </w:r>
      <w:r w:rsidR="00770627">
        <w:rPr>
          <w:lang w:val="en-US"/>
        </w:rPr>
        <w:t xml:space="preserve"> with a varying </w:t>
      </w:r>
      <w:del w:id="210" w:author="Ulrike Hiltner" w:date="2018-04-25T16:51:00Z">
        <w:r w:rsidR="00770627">
          <w:rPr>
            <w:lang w:val="en-US"/>
          </w:rPr>
          <w:delText xml:space="preserve">minimum </w:delText>
        </w:r>
        <w:r w:rsidR="00726AFB" w:rsidRPr="00726AFB">
          <w:rPr>
            <w:i/>
            <w:lang w:val="en-US"/>
          </w:rPr>
          <w:delText>dbh</w:delText>
        </w:r>
        <w:r w:rsidR="004B7086">
          <w:rPr>
            <w:lang w:val="en-US"/>
          </w:rPr>
          <w:delText xml:space="preserve"> of </w:delText>
        </w:r>
        <w:r w:rsidR="00726AFB">
          <w:rPr>
            <w:lang w:val="en-US"/>
          </w:rPr>
          <w:delText>harvestable</w:delText>
        </w:r>
        <w:r w:rsidR="004B7086">
          <w:rPr>
            <w:lang w:val="en-US"/>
          </w:rPr>
          <w:delText xml:space="preserve"> commercial trees </w:delText>
        </w:r>
        <w:r w:rsidR="00770627">
          <w:rPr>
            <w:lang w:val="en-US"/>
          </w:rPr>
          <w:delText>(</w:delText>
        </w:r>
        <w:r w:rsidR="00726AFB" w:rsidRPr="003E16C4">
          <w:rPr>
            <w:i/>
            <w:lang w:val="en-US"/>
          </w:rPr>
          <w:delText>dbh</w:delText>
        </w:r>
        <w:r w:rsidR="00726AFB">
          <w:rPr>
            <w:lang w:val="en-US"/>
          </w:rPr>
          <w:delText xml:space="preserve"> of </w:delText>
        </w:r>
        <w:r w:rsidR="00EF1E63">
          <w:rPr>
            <w:lang w:val="en-US"/>
          </w:rPr>
          <w:delText xml:space="preserve">lower </w:delText>
        </w:r>
      </w:del>
      <w:r w:rsidR="00912A12">
        <w:rPr>
          <w:lang w:val="en-US"/>
        </w:rPr>
        <w:t>cutting threshold</w:t>
      </w:r>
      <w:del w:id="211" w:author="Ulrike Hiltner" w:date="2018-04-25T16:51:00Z">
        <w:r w:rsidR="00770627">
          <w:rPr>
            <w:lang w:val="en-US"/>
          </w:rPr>
          <w:delText>)</w:delText>
        </w:r>
      </w:del>
      <w:r w:rsidR="00912A12">
        <w:rPr>
          <w:lang w:val="en-US"/>
        </w:rPr>
        <w:t xml:space="preserve"> </w:t>
      </w:r>
      <w:r w:rsidR="00770627" w:rsidRPr="00450098">
        <w:rPr>
          <w:lang w:val="en-US"/>
        </w:rPr>
        <w:t xml:space="preserve">and </w:t>
      </w:r>
      <w:r w:rsidR="004B7086">
        <w:rPr>
          <w:lang w:val="en-US"/>
        </w:rPr>
        <w:t>two</w:t>
      </w:r>
      <w:r w:rsidR="00770627" w:rsidRPr="00450098">
        <w:rPr>
          <w:lang w:val="en-US"/>
        </w:rPr>
        <w:t xml:space="preserve"> </w:t>
      </w:r>
      <w:del w:id="212" w:author="Ulrike Hiltner" w:date="2018-04-25T16:51:00Z">
        <w:r w:rsidR="004B7086">
          <w:rPr>
            <w:lang w:val="en-US"/>
          </w:rPr>
          <w:delText xml:space="preserve">types of </w:delText>
        </w:r>
      </w:del>
      <w:r w:rsidR="00770627" w:rsidRPr="00450098">
        <w:rPr>
          <w:lang w:val="en-US"/>
        </w:rPr>
        <w:t>reference</w:t>
      </w:r>
      <w:r w:rsidR="00B65663">
        <w:rPr>
          <w:lang w:val="en-US"/>
        </w:rPr>
        <w:t xml:space="preserve"> scenarios</w:t>
      </w:r>
      <w:del w:id="213" w:author="Ulrike Hiltner" w:date="2018-04-25T16:51:00Z">
        <w:r w:rsidR="00B65663">
          <w:rPr>
            <w:lang w:val="en-US"/>
          </w:rPr>
          <w:delText xml:space="preserve"> to indicate a consistent model parameterization</w:delText>
        </w:r>
        <w:r w:rsidR="00770627" w:rsidRPr="00450098">
          <w:rPr>
            <w:lang w:val="en-US"/>
          </w:rPr>
          <w:delText>.</w:delText>
        </w:r>
      </w:del>
      <w:ins w:id="214" w:author="Ulrike Hiltner" w:date="2018-04-25T16:51:00Z">
        <w:r w:rsidR="00770627" w:rsidRPr="00450098">
          <w:rPr>
            <w:lang w:val="en-US"/>
          </w:rPr>
          <w:t>.</w:t>
        </w:r>
      </w:ins>
      <w:r w:rsidR="00770627" w:rsidRPr="00450098">
        <w:rPr>
          <w:lang w:val="en-US"/>
        </w:rPr>
        <w:t xml:space="preserve"> </w:t>
      </w:r>
      <w:r w:rsidR="004B7086">
        <w:rPr>
          <w:lang w:val="en-US"/>
        </w:rPr>
        <w:t>The first</w:t>
      </w:r>
      <w:del w:id="215" w:author="Ulrike Hiltner" w:date="2018-04-25T16:51:00Z">
        <w:r w:rsidR="004B7086">
          <w:rPr>
            <w:lang w:val="en-US"/>
          </w:rPr>
          <w:delText xml:space="preserve"> type of</w:delText>
        </w:r>
      </w:del>
      <w:r w:rsidR="004B7086">
        <w:rPr>
          <w:lang w:val="en-US"/>
        </w:rPr>
        <w:t xml:space="preserve"> </w:t>
      </w:r>
      <w:r w:rsidR="00770627" w:rsidRPr="00C80813">
        <w:rPr>
          <w:lang w:val="en-US"/>
        </w:rPr>
        <w:t>reference</w:t>
      </w:r>
      <w:r w:rsidR="00726AFB">
        <w:rPr>
          <w:lang w:val="en-US"/>
        </w:rPr>
        <w:t xml:space="preserve"> illustrated</w:t>
      </w:r>
      <w:r w:rsidR="00770627" w:rsidRPr="00450098">
        <w:rPr>
          <w:lang w:val="en-US"/>
        </w:rPr>
        <w:t xml:space="preserve"> the undisturbed growth of </w:t>
      </w:r>
      <w:r w:rsidR="004B7086">
        <w:rPr>
          <w:lang w:val="en-US"/>
        </w:rPr>
        <w:t xml:space="preserve">primary </w:t>
      </w:r>
      <w:r w:rsidR="00770627" w:rsidRPr="00450098">
        <w:rPr>
          <w:lang w:val="en-US"/>
        </w:rPr>
        <w:t xml:space="preserve">forest in an </w:t>
      </w:r>
      <w:r w:rsidR="00770627" w:rsidRPr="00450098">
        <w:rPr>
          <w:lang w:val="en-US"/>
        </w:rPr>
        <w:lastRenderedPageBreak/>
        <w:t xml:space="preserve">equilibrium phase, </w:t>
      </w:r>
      <w:r w:rsidR="00770627">
        <w:rPr>
          <w:lang w:val="en-US"/>
        </w:rPr>
        <w:t xml:space="preserve">before </w:t>
      </w:r>
      <w:r w:rsidR="00770627" w:rsidRPr="00450098">
        <w:rPr>
          <w:lang w:val="en-US"/>
        </w:rPr>
        <w:t>selective logging</w:t>
      </w:r>
      <w:r w:rsidR="00770627">
        <w:rPr>
          <w:lang w:val="en-US"/>
        </w:rPr>
        <w:t xml:space="preserve"> took place</w:t>
      </w:r>
      <w:r w:rsidR="00487FAB">
        <w:rPr>
          <w:lang w:val="en-US"/>
        </w:rPr>
        <w:t xml:space="preserve"> (pre-logging phase)</w:t>
      </w:r>
      <w:r w:rsidR="00770627" w:rsidRPr="00450098">
        <w:rPr>
          <w:lang w:val="en-US"/>
        </w:rPr>
        <w:t xml:space="preserve">. </w:t>
      </w:r>
      <w:r w:rsidR="00B623DD">
        <w:rPr>
          <w:lang w:val="en-US"/>
        </w:rPr>
        <w:t xml:space="preserve">To simulate primary forest growth, we adopted parameter settings conforming to Paracou’s </w:t>
      </w:r>
      <w:del w:id="216" w:author="Ulrike Hiltner" w:date="2018-04-25T16:51:00Z">
        <w:r w:rsidR="00B623DD">
          <w:rPr>
            <w:lang w:val="en-US"/>
          </w:rPr>
          <w:delText>T0-</w:delText>
        </w:r>
      </w:del>
      <w:ins w:id="217" w:author="Ulrike Hiltner" w:date="2018-04-25T16:51:00Z">
        <w:r>
          <w:rPr>
            <w:lang w:val="en-US"/>
          </w:rPr>
          <w:t>undisturbed</w:t>
        </w:r>
        <w:r w:rsidR="00B623DD">
          <w:rPr>
            <w:lang w:val="en-US"/>
          </w:rPr>
          <w:t xml:space="preserve"> </w:t>
        </w:r>
      </w:ins>
      <w:r>
        <w:rPr>
          <w:lang w:val="en-US"/>
        </w:rPr>
        <w:t xml:space="preserve">control </w:t>
      </w:r>
      <w:r w:rsidR="00B623DD">
        <w:rPr>
          <w:lang w:val="en-US"/>
        </w:rPr>
        <w:t>plots</w:t>
      </w:r>
      <w:r>
        <w:rPr>
          <w:lang w:val="en-US"/>
        </w:rPr>
        <w:t xml:space="preserve"> (</w:t>
      </w:r>
      <w:ins w:id="218" w:author="Ulrike Hiltner" w:date="2018-04-25T16:51:00Z">
        <w:r>
          <w:rPr>
            <w:lang w:val="en-US"/>
          </w:rPr>
          <w:t>T0</w:t>
        </w:r>
        <w:r w:rsidR="008E430B">
          <w:rPr>
            <w:lang w:val="en-US"/>
          </w:rPr>
          <w:t xml:space="preserve">; </w:t>
        </w:r>
      </w:ins>
      <w:r w:rsidR="00896708">
        <w:rPr>
          <w:lang w:val="en-US"/>
        </w:rPr>
        <w:t>see</w:t>
      </w:r>
      <w:r w:rsidR="00C07449">
        <w:rPr>
          <w:lang w:val="en-US"/>
        </w:rPr>
        <w:t xml:space="preserve"> chap. 2.2</w:t>
      </w:r>
      <w:r w:rsidR="00896708">
        <w:rPr>
          <w:lang w:val="en-US"/>
        </w:rPr>
        <w:t>).</w:t>
      </w:r>
      <w:r w:rsidR="00B623DD">
        <w:rPr>
          <w:lang w:val="en-US"/>
        </w:rPr>
        <w:t xml:space="preserve"> </w:t>
      </w:r>
      <w:r w:rsidR="00487FAB" w:rsidRPr="00487FAB">
        <w:rPr>
          <w:lang w:val="en-US"/>
        </w:rPr>
        <w:t xml:space="preserve">As a second reference, we used parameter settings of the </w:t>
      </w:r>
      <w:r w:rsidR="00487FAB">
        <w:rPr>
          <w:lang w:val="en-US"/>
        </w:rPr>
        <w:t>reduced impact logging</w:t>
      </w:r>
      <w:r w:rsidR="00487FAB" w:rsidRPr="00487FAB">
        <w:rPr>
          <w:lang w:val="en-US"/>
        </w:rPr>
        <w:t xml:space="preserve"> scenario </w:t>
      </w:r>
      <w:del w:id="219" w:author="Ulrike Hiltner" w:date="2018-04-25T16:51:00Z">
        <w:r w:rsidR="00487FAB" w:rsidRPr="003E16C4">
          <w:rPr>
            <w:i/>
            <w:lang w:val="en-US"/>
          </w:rPr>
          <w:delText>RIL</w:delText>
        </w:r>
        <w:r w:rsidR="00726AFB">
          <w:rPr>
            <w:lang w:val="en-US"/>
          </w:rPr>
          <w:delText xml:space="preserve"> </w:delText>
        </w:r>
      </w:del>
      <w:r w:rsidR="00726AFB">
        <w:rPr>
          <w:lang w:val="en-US"/>
        </w:rPr>
        <w:t>according to Paracou’s T1 plots</w:t>
      </w:r>
      <w:del w:id="220" w:author="Ulrike Hiltner" w:date="2018-04-25T16:51:00Z">
        <w:r w:rsidR="00B65663">
          <w:rPr>
            <w:lang w:val="en-US"/>
          </w:rPr>
          <w:delText xml:space="preserve"> </w:delText>
        </w:r>
        <w:r w:rsidR="00B65663" w:rsidRPr="00CB0D55">
          <w:rPr>
            <w:lang w:val="en-US"/>
          </w:rPr>
          <w:delText>(</w:delText>
        </w:r>
        <w:r w:rsidR="00176D0D" w:rsidRPr="003E16C4">
          <w:rPr>
            <w:lang w:val="en-US"/>
          </w:rPr>
          <w:delText>see</w:delText>
        </w:r>
        <w:r w:rsidR="00C07449">
          <w:rPr>
            <w:lang w:val="en-US"/>
          </w:rPr>
          <w:delText xml:space="preserve"> chap. 2.2</w:delText>
        </w:r>
        <w:r w:rsidR="00B65663">
          <w:rPr>
            <w:lang w:val="en-US"/>
          </w:rPr>
          <w:delText xml:space="preserve">) and compared </w:delText>
        </w:r>
      </w:del>
      <w:ins w:id="221" w:author="Ulrike Hiltner" w:date="2018-04-25T16:51:00Z">
        <w:r w:rsidR="00B65663">
          <w:rPr>
            <w:lang w:val="en-US"/>
          </w:rPr>
          <w:t>.</w:t>
        </w:r>
        <w:r w:rsidR="00487FAB">
          <w:rPr>
            <w:lang w:val="en-US"/>
          </w:rPr>
          <w:t xml:space="preserve"> </w:t>
        </w:r>
        <w:r>
          <w:rPr>
            <w:lang w:val="en-US"/>
          </w:rPr>
          <w:t>This referred to the</w:t>
        </w:r>
        <w:r w:rsidRPr="000E050F">
          <w:rPr>
            <w:lang w:val="en-US"/>
          </w:rPr>
          <w:t xml:space="preserve"> logging scenario with a cutting threshold of </w:t>
        </w:r>
        <w:r w:rsidR="00D04626">
          <w:rPr>
            <w:i/>
            <w:lang w:val="en-US"/>
          </w:rPr>
          <w:t>DBH</w:t>
        </w:r>
        <w:r w:rsidRPr="000E050F">
          <w:rPr>
            <w:lang w:val="en-US"/>
          </w:rPr>
          <w:t xml:space="preserve"> equal to 0.55m</w:t>
        </w:r>
        <w:r w:rsidR="00891A8B">
          <w:rPr>
            <w:lang w:val="en-US"/>
          </w:rPr>
          <w:t xml:space="preserve"> (</w:t>
        </w:r>
        <w:r w:rsidR="006B1905">
          <w:rPr>
            <w:lang w:val="en-US"/>
          </w:rPr>
          <w:t xml:space="preserve">so-called </w:t>
        </w:r>
        <w:r w:rsidR="00891A8B" w:rsidRPr="00BF439C">
          <w:rPr>
            <w:i/>
            <w:lang w:val="en-US"/>
          </w:rPr>
          <w:t>moderate scenario</w:t>
        </w:r>
        <w:r w:rsidR="00891A8B">
          <w:rPr>
            <w:lang w:val="en-US"/>
          </w:rPr>
          <w:t>)</w:t>
        </w:r>
        <w:r>
          <w:rPr>
            <w:lang w:val="en-US"/>
          </w:rPr>
          <w:t>, where t</w:t>
        </w:r>
        <w:r w:rsidRPr="000E050F">
          <w:rPr>
            <w:lang w:val="en-US"/>
          </w:rPr>
          <w:t>he fall direction of the felled trees to the nearest gap was controlled</w:t>
        </w:r>
        <w:r w:rsidR="008E430B">
          <w:rPr>
            <w:lang w:val="en-US"/>
          </w:rPr>
          <w:t xml:space="preserve">. </w:t>
        </w:r>
        <w:r w:rsidR="008E430B" w:rsidRPr="008E430B">
          <w:rPr>
            <w:lang w:val="en-US"/>
          </w:rPr>
          <w:t xml:space="preserve">In this case, the </w:t>
        </w:r>
      </w:ins>
      <w:r w:rsidR="008E430B" w:rsidRPr="008E430B">
        <w:rPr>
          <w:lang w:val="en-US"/>
        </w:rPr>
        <w:t xml:space="preserve">simulation results </w:t>
      </w:r>
      <w:ins w:id="222" w:author="Ulrike Hiltner" w:date="2018-04-25T16:51:00Z">
        <w:r w:rsidR="008E430B" w:rsidRPr="008E430B">
          <w:rPr>
            <w:lang w:val="en-US"/>
          </w:rPr>
          <w:t xml:space="preserve">were compared with the associated field data </w:t>
        </w:r>
        <w:r w:rsidR="008E430B">
          <w:rPr>
            <w:lang w:val="en-US"/>
          </w:rPr>
          <w:t xml:space="preserve">(T1) </w:t>
        </w:r>
      </w:ins>
      <w:r w:rsidR="008E430B" w:rsidRPr="008E430B">
        <w:rPr>
          <w:lang w:val="en-US"/>
        </w:rPr>
        <w:t xml:space="preserve">during the </w:t>
      </w:r>
      <w:del w:id="223" w:author="Ulrike Hiltner" w:date="2018-04-25T16:51:00Z">
        <w:r w:rsidR="00B65663">
          <w:rPr>
            <w:lang w:val="en-US"/>
          </w:rPr>
          <w:delText xml:space="preserve">post-logging phase of </w:delText>
        </w:r>
      </w:del>
      <w:r w:rsidR="008E430B" w:rsidRPr="008E430B">
        <w:rPr>
          <w:lang w:val="en-US"/>
        </w:rPr>
        <w:t>secondary forest succession</w:t>
      </w:r>
      <w:del w:id="224" w:author="Ulrike Hiltner" w:date="2018-04-25T16:51:00Z">
        <w:r w:rsidR="00B65663">
          <w:rPr>
            <w:lang w:val="en-US"/>
          </w:rPr>
          <w:delText>.</w:delText>
        </w:r>
        <w:r w:rsidR="00487FAB">
          <w:rPr>
            <w:lang w:val="en-US"/>
          </w:rPr>
          <w:delText xml:space="preserve"> </w:delText>
        </w:r>
        <w:r w:rsidR="00770627" w:rsidRPr="00450098">
          <w:rPr>
            <w:lang w:val="en-US"/>
          </w:rPr>
          <w:delText xml:space="preserve">For the </w:delText>
        </w:r>
        <w:r w:rsidR="00770627">
          <w:rPr>
            <w:lang w:val="en-US"/>
          </w:rPr>
          <w:delText>logging</w:delText>
        </w:r>
        <w:r w:rsidR="00770627" w:rsidRPr="00450098">
          <w:rPr>
            <w:lang w:val="en-US"/>
          </w:rPr>
          <w:delText xml:space="preserve"> simulation we switched on the management module </w:delText>
        </w:r>
        <w:r w:rsidR="00770627">
          <w:rPr>
            <w:lang w:val="en-US"/>
          </w:rPr>
          <w:delText>on top of</w:delText>
        </w:r>
        <w:r w:rsidR="00770627" w:rsidRPr="00450098">
          <w:rPr>
            <w:lang w:val="en-US"/>
          </w:rPr>
          <w:delText xml:space="preserve"> the FORMIND forest model and simulated one </w:delText>
        </w:r>
      </w:del>
      <w:ins w:id="225" w:author="Ulrike Hiltner" w:date="2018-04-25T16:51:00Z">
        <w:r w:rsidR="008E430B" w:rsidRPr="008E430B">
          <w:rPr>
            <w:lang w:val="en-US"/>
          </w:rPr>
          <w:t xml:space="preserve"> (post-logging phase).</w:t>
        </w:r>
        <w:r w:rsidR="008E430B">
          <w:rPr>
            <w:lang w:val="en-US"/>
          </w:rPr>
          <w:t xml:space="preserve"> </w:t>
        </w:r>
        <w:r w:rsidR="000E050F" w:rsidRPr="000E050F">
          <w:rPr>
            <w:lang w:val="en-US"/>
          </w:rPr>
          <w:t xml:space="preserve">In the other 10 </w:t>
        </w:r>
      </w:ins>
      <w:r w:rsidR="000E050F" w:rsidRPr="000E050F">
        <w:rPr>
          <w:lang w:val="en-US"/>
        </w:rPr>
        <w:t xml:space="preserve">logging </w:t>
      </w:r>
      <w:del w:id="226" w:author="Ulrike Hiltner" w:date="2018-04-25T16:51:00Z">
        <w:r w:rsidR="00770627" w:rsidRPr="00450098">
          <w:rPr>
            <w:lang w:val="en-US"/>
          </w:rPr>
          <w:delText xml:space="preserve">event. </w:delText>
        </w:r>
        <w:r w:rsidR="00770627" w:rsidRPr="00844369">
          <w:rPr>
            <w:lang w:val="en-US"/>
          </w:rPr>
          <w:delText xml:space="preserve">The </w:delText>
        </w:r>
        <w:r w:rsidR="00726AFB" w:rsidRPr="003E16C4">
          <w:rPr>
            <w:i/>
            <w:lang w:val="en-US"/>
          </w:rPr>
          <w:delText>dbh</w:delText>
        </w:r>
        <w:r w:rsidR="00726AFB">
          <w:rPr>
            <w:lang w:val="en-US"/>
          </w:rPr>
          <w:delText xml:space="preserve"> of </w:delText>
        </w:r>
        <w:r w:rsidR="00EF1E63">
          <w:rPr>
            <w:lang w:val="en-US"/>
          </w:rPr>
          <w:delText>lower cutting</w:delText>
        </w:r>
        <w:r w:rsidR="00B65663">
          <w:rPr>
            <w:lang w:val="en-US"/>
          </w:rPr>
          <w:delText xml:space="preserve"> threshold</w:delText>
        </w:r>
        <w:r w:rsidR="00770627" w:rsidRPr="00844369">
          <w:rPr>
            <w:lang w:val="en-US"/>
          </w:rPr>
          <w:delText xml:space="preserve"> </w:delText>
        </w:r>
        <w:r w:rsidR="00B65663">
          <w:rPr>
            <w:lang w:val="en-US"/>
          </w:rPr>
          <w:delText xml:space="preserve">was </w:delText>
        </w:r>
        <w:r w:rsidR="00770627" w:rsidRPr="00844369">
          <w:rPr>
            <w:lang w:val="en-US"/>
          </w:rPr>
          <w:delText xml:space="preserve">varied </w:delText>
        </w:r>
        <w:r w:rsidR="00B65663">
          <w:rPr>
            <w:lang w:val="en-US"/>
          </w:rPr>
          <w:delText>in the interval 0.1m-1.0m</w:delText>
        </w:r>
        <w:r w:rsidR="00B65663" w:rsidRPr="00844369">
          <w:rPr>
            <w:lang w:val="en-US"/>
          </w:rPr>
          <w:delText xml:space="preserve"> </w:delText>
        </w:r>
        <w:r w:rsidR="00770627" w:rsidRPr="00844369">
          <w:rPr>
            <w:lang w:val="en-US"/>
          </w:rPr>
          <w:delText>in 0.1m</w:delText>
        </w:r>
        <w:r w:rsidR="00B65663">
          <w:rPr>
            <w:lang w:val="en-US"/>
          </w:rPr>
          <w:delText>-</w:delText>
        </w:r>
        <w:r w:rsidR="00770627">
          <w:rPr>
            <w:lang w:val="en-US"/>
          </w:rPr>
          <w:delText>steps</w:delText>
        </w:r>
        <w:r w:rsidR="00770627" w:rsidRPr="00844369">
          <w:rPr>
            <w:lang w:val="en-US"/>
          </w:rPr>
          <w:delText>.</w:delText>
        </w:r>
        <w:r w:rsidR="00770627">
          <w:rPr>
            <w:lang w:val="en-US"/>
          </w:rPr>
          <w:delText xml:space="preserve"> </w:delText>
        </w:r>
        <w:r w:rsidR="00770627" w:rsidRPr="00450098">
          <w:rPr>
            <w:lang w:val="en-US"/>
          </w:rPr>
          <w:delText>The</w:delText>
        </w:r>
        <w:r w:rsidR="005E4693">
          <w:rPr>
            <w:lang w:val="en-US"/>
          </w:rPr>
          <w:delText xml:space="preserve"> scenario with the</w:delText>
        </w:r>
        <w:r w:rsidR="00770627" w:rsidRPr="00450098">
          <w:rPr>
            <w:lang w:val="en-US"/>
          </w:rPr>
          <w:delText xml:space="preserve"> </w:delText>
        </w:r>
        <w:r w:rsidR="00726AFB" w:rsidRPr="003E16C4">
          <w:rPr>
            <w:i/>
            <w:lang w:val="en-US"/>
          </w:rPr>
          <w:delText>dbh</w:delText>
        </w:r>
      </w:del>
      <w:ins w:id="227" w:author="Ulrike Hiltner" w:date="2018-04-25T16:51:00Z">
        <w:r w:rsidR="000E050F" w:rsidRPr="000E050F">
          <w:rPr>
            <w:lang w:val="en-US"/>
          </w:rPr>
          <w:t xml:space="preserve">scenarios, the direction of fall of felled trees to the nearest gap was not controlled and potentially harvestable trees </w:t>
        </w:r>
        <w:r w:rsidR="008E430B">
          <w:rPr>
            <w:lang w:val="en-US"/>
          </w:rPr>
          <w:t>were damaged</w:t>
        </w:r>
        <w:r w:rsidR="006B1905">
          <w:rPr>
            <w:lang w:val="en-US"/>
          </w:rPr>
          <w:t xml:space="preserve">. </w:t>
        </w:r>
        <w:proofErr w:type="gramStart"/>
        <w:r w:rsidR="006B1905" w:rsidRPr="006B1905">
          <w:rPr>
            <w:lang w:val="en-US"/>
          </w:rPr>
          <w:t xml:space="preserve">One of </w:t>
        </w:r>
        <w:r w:rsidR="006B1905">
          <w:rPr>
            <w:lang w:val="en-US"/>
          </w:rPr>
          <w:t>these</w:t>
        </w:r>
        <w:r w:rsidR="006B1905" w:rsidRPr="006B1905">
          <w:rPr>
            <w:lang w:val="en-US"/>
          </w:rPr>
          <w:t xml:space="preserve"> scenarios, with a </w:t>
        </w:r>
        <w:r w:rsidR="00D04626">
          <w:rPr>
            <w:lang w:val="en-US"/>
          </w:rPr>
          <w:t>DBH</w:t>
        </w:r>
      </w:ins>
      <w:r w:rsidR="006B1905" w:rsidRPr="006B1905">
        <w:rPr>
          <w:lang w:val="en-US"/>
        </w:rPr>
        <w:t xml:space="preserve"> of lower cutting threshold of 0.</w:t>
      </w:r>
      <w:proofErr w:type="gramEnd"/>
      <w:del w:id="228" w:author="Ulrike Hiltner" w:date="2018-04-25T16:51:00Z">
        <w:r w:rsidR="00770627">
          <w:rPr>
            <w:lang w:val="en-US"/>
          </w:rPr>
          <w:delText xml:space="preserve">55m </w:delText>
        </w:r>
        <w:r w:rsidR="00770627" w:rsidRPr="00450098">
          <w:rPr>
            <w:lang w:val="en-US"/>
          </w:rPr>
          <w:delText>was developed against the background of the experimental treatment method on the T1</w:delText>
        </w:r>
        <w:r w:rsidR="00726AFB">
          <w:rPr>
            <w:lang w:val="en-US"/>
          </w:rPr>
          <w:delText>-</w:delText>
        </w:r>
        <w:r w:rsidR="00726AFB" w:rsidRPr="003E16C4">
          <w:rPr>
            <w:i/>
            <w:lang w:val="en-US"/>
          </w:rPr>
          <w:delText>RIL</w:delText>
        </w:r>
        <w:r w:rsidR="00770627" w:rsidRPr="00450098">
          <w:rPr>
            <w:lang w:val="en-US"/>
          </w:rPr>
          <w:delText xml:space="preserve"> plot</w:delText>
        </w:r>
        <w:r w:rsidR="00B623DD">
          <w:rPr>
            <w:lang w:val="en-US"/>
          </w:rPr>
          <w:delText xml:space="preserve">s of the Paracou test site. The </w:delText>
        </w:r>
        <w:r w:rsidR="00770627" w:rsidRPr="00C80813">
          <w:rPr>
            <w:lang w:val="en-US"/>
          </w:rPr>
          <w:delText>other</w:delText>
        </w:r>
        <w:r w:rsidR="00770627" w:rsidRPr="00450098">
          <w:rPr>
            <w:lang w:val="en-US"/>
          </w:rPr>
          <w:delText xml:space="preserve"> </w:delText>
        </w:r>
        <w:r w:rsidR="00726AFB">
          <w:rPr>
            <w:lang w:val="en-US"/>
          </w:rPr>
          <w:delText xml:space="preserve">10 </w:delText>
        </w:r>
        <w:r w:rsidR="00770627" w:rsidRPr="00450098">
          <w:rPr>
            <w:lang w:val="en-US"/>
          </w:rPr>
          <w:delText>scenario</w:delText>
        </w:r>
        <w:r w:rsidR="00770627">
          <w:rPr>
            <w:lang w:val="en-US"/>
          </w:rPr>
          <w:delText>s</w:delText>
        </w:r>
        <w:r w:rsidR="00770627" w:rsidRPr="00450098">
          <w:rPr>
            <w:lang w:val="en-US"/>
          </w:rPr>
          <w:delText xml:space="preserve"> </w:delText>
        </w:r>
        <w:r w:rsidR="005E4693">
          <w:rPr>
            <w:lang w:val="en-US"/>
          </w:rPr>
          <w:delText>were</w:delText>
        </w:r>
        <w:r w:rsidR="00770627" w:rsidRPr="00450098">
          <w:rPr>
            <w:lang w:val="en-US"/>
          </w:rPr>
          <w:delText xml:space="preserve"> fictitious</w:delText>
        </w:r>
        <w:r w:rsidR="00B02FF6">
          <w:rPr>
            <w:lang w:val="en-US"/>
          </w:rPr>
          <w:delText xml:space="preserve"> and </w:delText>
        </w:r>
        <w:r w:rsidR="00B02FF6" w:rsidRPr="0080016B">
          <w:rPr>
            <w:lang w:val="en-US"/>
          </w:rPr>
          <w:delText xml:space="preserve">the </w:delText>
        </w:r>
        <w:r w:rsidR="00726AFB">
          <w:rPr>
            <w:lang w:val="en-US"/>
          </w:rPr>
          <w:delText xml:space="preserve">model </w:delText>
        </w:r>
        <w:r w:rsidR="00B623DD">
          <w:rPr>
            <w:lang w:val="en-US"/>
          </w:rPr>
          <w:delText xml:space="preserve">parameters for both the </w:delText>
        </w:r>
        <w:r w:rsidR="00B623DD" w:rsidRPr="00175220">
          <w:rPr>
            <w:lang w:val="en-US"/>
          </w:rPr>
          <w:delText>logged trees’ direction of fall to the closest gap were</w:delText>
        </w:r>
        <w:r w:rsidR="00B02FF6" w:rsidRPr="0080016B">
          <w:rPr>
            <w:lang w:val="en-US"/>
          </w:rPr>
          <w:delText xml:space="preserve"> </w:delText>
        </w:r>
        <w:r w:rsidR="00B02FF6">
          <w:rPr>
            <w:lang w:val="en-US"/>
          </w:rPr>
          <w:delText>uncontrolled</w:delText>
        </w:r>
        <w:r w:rsidR="00B02FF6" w:rsidRPr="0080016B">
          <w:rPr>
            <w:lang w:val="en-US"/>
          </w:rPr>
          <w:delText xml:space="preserve"> and</w:delText>
        </w:r>
        <w:r w:rsidR="00726AFB">
          <w:rPr>
            <w:lang w:val="en-US"/>
          </w:rPr>
          <w:delText xml:space="preserve"> </w:delText>
        </w:r>
        <w:r w:rsidR="00B02FF6" w:rsidRPr="0080016B">
          <w:rPr>
            <w:lang w:val="en-US"/>
          </w:rPr>
          <w:delText xml:space="preserve">damage to future </w:delText>
        </w:r>
        <w:r w:rsidR="00726AFB">
          <w:rPr>
            <w:lang w:val="en-US"/>
          </w:rPr>
          <w:delText>harvestable</w:delText>
        </w:r>
        <w:r w:rsidR="00B02FF6" w:rsidRPr="0080016B">
          <w:rPr>
            <w:lang w:val="en-US"/>
          </w:rPr>
          <w:delText xml:space="preserve"> trees </w:delText>
        </w:r>
      </w:del>
      <w:proofErr w:type="gramStart"/>
      <w:ins w:id="229" w:author="Ulrike Hiltner" w:date="2018-04-25T16:51:00Z">
        <w:r w:rsidR="006B1905" w:rsidRPr="006B1905">
          <w:rPr>
            <w:lang w:val="en-US"/>
          </w:rPr>
          <w:t>1m,</w:t>
        </w:r>
        <w:proofErr w:type="gramEnd"/>
        <w:r w:rsidR="006B1905" w:rsidRPr="006B1905">
          <w:rPr>
            <w:lang w:val="en-US"/>
          </w:rPr>
          <w:t xml:space="preserve"> </w:t>
        </w:r>
      </w:ins>
      <w:r w:rsidR="006B1905" w:rsidRPr="006B1905">
        <w:rPr>
          <w:lang w:val="en-US"/>
        </w:rPr>
        <w:t xml:space="preserve">was </w:t>
      </w:r>
      <w:del w:id="230" w:author="Ulrike Hiltner" w:date="2018-04-25T16:51:00Z">
        <w:r w:rsidR="00B02FF6">
          <w:rPr>
            <w:lang w:val="en-US"/>
          </w:rPr>
          <w:delText>included</w:delText>
        </w:r>
        <w:r w:rsidR="00726AFB">
          <w:rPr>
            <w:lang w:val="en-US"/>
          </w:rPr>
          <w:delText xml:space="preserve"> into the simulation settings</w:delText>
        </w:r>
      </w:del>
      <w:ins w:id="231" w:author="Ulrike Hiltner" w:date="2018-04-25T16:51:00Z">
        <w:r w:rsidR="006B1905" w:rsidRPr="006B1905">
          <w:rPr>
            <w:lang w:val="en-US"/>
          </w:rPr>
          <w:t xml:space="preserve">referred to as an </w:t>
        </w:r>
        <w:r w:rsidR="006B1905" w:rsidRPr="00BF439C">
          <w:rPr>
            <w:i/>
            <w:lang w:val="en-US"/>
          </w:rPr>
          <w:t>intense scenario</w:t>
        </w:r>
      </w:ins>
      <w:r w:rsidR="006B1905" w:rsidRPr="006B1905">
        <w:rPr>
          <w:lang w:val="en-US"/>
        </w:rPr>
        <w:t>.</w:t>
      </w:r>
    </w:p>
    <w:p w14:paraId="7B0C0147" w14:textId="6F4E41E4" w:rsidR="00B02FF6" w:rsidRDefault="00B02FF6" w:rsidP="00B02FF6">
      <w:pPr>
        <w:rPr>
          <w:lang w:val="en-US"/>
        </w:rPr>
      </w:pPr>
      <w:r w:rsidRPr="00450098">
        <w:rPr>
          <w:lang w:val="en-US"/>
        </w:rPr>
        <w:t xml:space="preserve">The simulation </w:t>
      </w:r>
      <w:del w:id="232" w:author="Ulrike Hiltner" w:date="2018-04-25T16:51:00Z">
        <w:r w:rsidRPr="00450098">
          <w:rPr>
            <w:lang w:val="en-US"/>
          </w:rPr>
          <w:delText xml:space="preserve">of forest succession </w:delText>
        </w:r>
      </w:del>
      <w:r>
        <w:rPr>
          <w:lang w:val="en-US"/>
        </w:rPr>
        <w:t>for</w:t>
      </w:r>
      <w:r w:rsidRPr="00450098">
        <w:rPr>
          <w:lang w:val="en-US"/>
        </w:rPr>
        <w:t xml:space="preserve"> all scenarios began on a treeless (empty) area </w:t>
      </w:r>
      <w:del w:id="233" w:author="Ulrike Hiltner" w:date="2018-04-25T16:51:00Z">
        <w:r w:rsidRPr="00450098">
          <w:rPr>
            <w:lang w:val="en-US"/>
          </w:rPr>
          <w:delText>totaling</w:delText>
        </w:r>
      </w:del>
      <w:ins w:id="234" w:author="Ulrike Hiltner" w:date="2018-04-25T16:51:00Z">
        <w:r w:rsidR="002C668F">
          <w:rPr>
            <w:lang w:val="en-US"/>
          </w:rPr>
          <w:t>of</w:t>
        </w:r>
      </w:ins>
      <w:r w:rsidRPr="00450098">
        <w:rPr>
          <w:lang w:val="en-US"/>
        </w:rPr>
        <w:t xml:space="preserve"> 16 hectares.</w:t>
      </w:r>
      <w:del w:id="235" w:author="Ulrike Hiltner" w:date="2018-04-25T16:51:00Z">
        <w:r w:rsidRPr="00450098">
          <w:rPr>
            <w:lang w:val="en-US"/>
          </w:rPr>
          <w:delText xml:space="preserve"> All </w:delText>
        </w:r>
        <w:r>
          <w:rPr>
            <w:lang w:val="en-US"/>
          </w:rPr>
          <w:delText xml:space="preserve">simulation results </w:delText>
        </w:r>
        <w:r w:rsidRPr="00450098">
          <w:rPr>
            <w:lang w:val="en-US"/>
          </w:rPr>
          <w:delText>were averaged over 1ha</w:delText>
        </w:r>
        <w:r w:rsidR="00B623DD">
          <w:rPr>
            <w:lang w:val="en-US"/>
          </w:rPr>
          <w:delText xml:space="preserve"> area</w:delText>
        </w:r>
        <w:r>
          <w:rPr>
            <w:lang w:val="en-US"/>
          </w:rPr>
          <w:delText>.</w:delText>
        </w:r>
      </w:del>
      <w:r w:rsidRPr="00450098">
        <w:rPr>
          <w:lang w:val="en-US"/>
        </w:rPr>
        <w:t xml:space="preserve"> </w:t>
      </w:r>
      <w:r>
        <w:rPr>
          <w:lang w:val="en-US"/>
        </w:rPr>
        <w:t>A</w:t>
      </w:r>
      <w:r w:rsidRPr="00450098">
        <w:rPr>
          <w:lang w:val="en-US"/>
        </w:rPr>
        <w:t>nnual time steps</w:t>
      </w:r>
      <w:r>
        <w:rPr>
          <w:lang w:val="en-US"/>
        </w:rPr>
        <w:t xml:space="preserve"> and</w:t>
      </w:r>
      <w:r w:rsidRPr="00450098">
        <w:rPr>
          <w:lang w:val="en-US"/>
        </w:rPr>
        <w:t xml:space="preserve"> a total of </w:t>
      </w:r>
      <w:r>
        <w:rPr>
          <w:lang w:val="en-US"/>
        </w:rPr>
        <w:t>800</w:t>
      </w:r>
      <w:r w:rsidRPr="00450098">
        <w:rPr>
          <w:lang w:val="en-US"/>
        </w:rPr>
        <w:t xml:space="preserve"> years were simulated. </w:t>
      </w:r>
      <w:r>
        <w:rPr>
          <w:lang w:val="en-US"/>
        </w:rPr>
        <w:t>A</w:t>
      </w:r>
      <w:r w:rsidRPr="00450098">
        <w:rPr>
          <w:lang w:val="en-US"/>
        </w:rPr>
        <w:t xml:space="preserve"> single logging event took place after the 500</w:t>
      </w:r>
      <w:r w:rsidRPr="00450098">
        <w:rPr>
          <w:vertAlign w:val="superscript"/>
          <w:lang w:val="en-US"/>
        </w:rPr>
        <w:t>th</w:t>
      </w:r>
      <w:r w:rsidRPr="00450098">
        <w:rPr>
          <w:lang w:val="en-US"/>
        </w:rPr>
        <w:t xml:space="preserve"> simulation time step. </w:t>
      </w:r>
      <w:r>
        <w:rPr>
          <w:lang w:val="en-US"/>
        </w:rPr>
        <w:t>T</w:t>
      </w:r>
      <w:r w:rsidRPr="00450098">
        <w:rPr>
          <w:lang w:val="en-US"/>
        </w:rPr>
        <w:t>his was then assigned to the observed logging event in the year 1986</w:t>
      </w:r>
      <w:del w:id="236" w:author="Ulrike Hiltner" w:date="2018-04-25T16:51:00Z">
        <w:r w:rsidR="00B623DD">
          <w:rPr>
            <w:lang w:val="en-US"/>
          </w:rPr>
          <w:delText>,</w:delText>
        </w:r>
        <w:r>
          <w:rPr>
            <w:lang w:val="en-US"/>
          </w:rPr>
          <w:delText xml:space="preserve"> but it was set to the time equal</w:delText>
        </w:r>
        <w:r w:rsidR="00B623DD">
          <w:rPr>
            <w:lang w:val="en-US"/>
          </w:rPr>
          <w:delText>ed</w:delText>
        </w:r>
        <w:r>
          <w:rPr>
            <w:lang w:val="en-US"/>
          </w:rPr>
          <w:delText xml:space="preserve"> zero</w:delText>
        </w:r>
        <w:r w:rsidR="00B623DD">
          <w:rPr>
            <w:lang w:val="en-US"/>
          </w:rPr>
          <w:delText>.</w:delText>
        </w:r>
      </w:del>
      <w:ins w:id="237" w:author="Ulrike Hiltner" w:date="2018-04-25T16:51:00Z">
        <w:r w:rsidR="00B623DD">
          <w:rPr>
            <w:lang w:val="en-US"/>
          </w:rPr>
          <w:t>.</w:t>
        </w:r>
      </w:ins>
      <w:r w:rsidR="00B623DD">
        <w:rPr>
          <w:lang w:val="en-US"/>
        </w:rPr>
        <w:t xml:space="preserve"> By doing so, we could</w:t>
      </w:r>
      <w:r>
        <w:rPr>
          <w:lang w:val="en-US"/>
        </w:rPr>
        <w:t xml:space="preserve"> count years after </w:t>
      </w:r>
      <w:r w:rsidR="00B623DD">
        <w:rPr>
          <w:lang w:val="en-US"/>
        </w:rPr>
        <w:t xml:space="preserve">selective </w:t>
      </w:r>
      <w:r>
        <w:rPr>
          <w:lang w:val="en-US"/>
        </w:rPr>
        <w:t>logging</w:t>
      </w:r>
      <w:del w:id="238" w:author="Ulrike Hiltner" w:date="2018-04-25T16:51:00Z">
        <w:r>
          <w:rPr>
            <w:lang w:val="en-US"/>
          </w:rPr>
          <w:delText>.</w:delText>
        </w:r>
      </w:del>
      <w:ins w:id="239" w:author="Ulrike Hiltner" w:date="2018-04-25T16:51:00Z">
        <w:r w:rsidR="002C668F">
          <w:rPr>
            <w:lang w:val="en-US"/>
          </w:rPr>
          <w:t xml:space="preserve"> (time of logging equals zero)</w:t>
        </w:r>
        <w:r>
          <w:rPr>
            <w:lang w:val="en-US"/>
          </w:rPr>
          <w:t>.</w:t>
        </w:r>
      </w:ins>
      <w:r>
        <w:rPr>
          <w:lang w:val="en-US"/>
        </w:rPr>
        <w:t xml:space="preserve"> </w:t>
      </w:r>
      <w:r w:rsidRPr="00F31799">
        <w:rPr>
          <w:lang w:val="en-US"/>
        </w:rPr>
        <w:t xml:space="preserve">Of the total of 800 simulated years, we analyzed the last 350 years of each simulation scenario. The </w:t>
      </w:r>
      <w:r>
        <w:rPr>
          <w:lang w:val="en-US"/>
        </w:rPr>
        <w:t xml:space="preserve">time </w:t>
      </w:r>
      <w:r w:rsidRPr="00F31799">
        <w:rPr>
          <w:lang w:val="en-US"/>
        </w:rPr>
        <w:t>intervals</w:t>
      </w:r>
      <w:r>
        <w:rPr>
          <w:lang w:val="en-US"/>
        </w:rPr>
        <w:t xml:space="preserve"> </w:t>
      </w:r>
      <w:r w:rsidRPr="00F31799">
        <w:rPr>
          <w:lang w:val="en-US"/>
        </w:rPr>
        <w:t>[1;</w:t>
      </w:r>
      <w:r>
        <w:rPr>
          <w:lang w:val="en-US"/>
        </w:rPr>
        <w:t xml:space="preserve"> </w:t>
      </w:r>
      <w:r w:rsidRPr="00F31799">
        <w:rPr>
          <w:lang w:val="en-US"/>
        </w:rPr>
        <w:t>300] corresponded to the post-logging phase and</w:t>
      </w:r>
      <w:r>
        <w:rPr>
          <w:lang w:val="en-US"/>
        </w:rPr>
        <w:t xml:space="preserve"> </w:t>
      </w:r>
      <w:r w:rsidR="00D55F29">
        <w:rPr>
          <w:lang w:val="en-US"/>
        </w:rPr>
        <w:t xml:space="preserve">the time interval </w:t>
      </w:r>
      <w:r>
        <w:rPr>
          <w:lang w:val="en-US"/>
        </w:rPr>
        <w:t>[-</w:t>
      </w:r>
      <w:r w:rsidRPr="00F31799">
        <w:rPr>
          <w:lang w:val="en-US"/>
        </w:rPr>
        <w:t>50;</w:t>
      </w:r>
      <w:r>
        <w:rPr>
          <w:lang w:val="en-US"/>
        </w:rPr>
        <w:t xml:space="preserve"> </w:t>
      </w:r>
      <w:r w:rsidRPr="00F31799">
        <w:rPr>
          <w:lang w:val="en-US"/>
        </w:rPr>
        <w:t>0] to the pre-logging phase</w:t>
      </w:r>
      <w:r w:rsidRPr="006B347A">
        <w:rPr>
          <w:lang w:val="en-US"/>
        </w:rPr>
        <w:t>.</w:t>
      </w:r>
      <w:r>
        <w:rPr>
          <w:lang w:val="en-US"/>
        </w:rPr>
        <w:t xml:space="preserve"> Simulation results for the time interval [-500; -51]</w:t>
      </w:r>
      <w:r w:rsidRPr="00450098">
        <w:rPr>
          <w:lang w:val="en-US"/>
        </w:rPr>
        <w:t xml:space="preserve"> were excluded from further analy</w:t>
      </w:r>
      <w:r w:rsidR="00D55F29">
        <w:rPr>
          <w:lang w:val="en-US"/>
        </w:rPr>
        <w:t>si</w:t>
      </w:r>
      <w:r w:rsidRPr="00450098">
        <w:rPr>
          <w:lang w:val="en-US"/>
        </w:rPr>
        <w:t>s</w:t>
      </w:r>
      <w:r w:rsidRPr="00B02FF6">
        <w:rPr>
          <w:lang w:val="en-US"/>
        </w:rPr>
        <w:t xml:space="preserve"> </w:t>
      </w:r>
      <w:del w:id="240" w:author="Ulrike Hiltner" w:date="2018-04-25T16:51:00Z">
        <w:r w:rsidRPr="00450098">
          <w:rPr>
            <w:lang w:val="en-US"/>
          </w:rPr>
          <w:delText xml:space="preserve">based on the assumption that forest succession </w:delText>
        </w:r>
        <w:r>
          <w:rPr>
            <w:lang w:val="en-US"/>
          </w:rPr>
          <w:delText xml:space="preserve">(starting from a treeless area) </w:delText>
        </w:r>
        <w:r w:rsidRPr="00450098">
          <w:rPr>
            <w:lang w:val="en-US"/>
          </w:rPr>
          <w:delText xml:space="preserve">must be balanced after </w:delText>
        </w:r>
        <w:r>
          <w:rPr>
            <w:lang w:val="en-US"/>
          </w:rPr>
          <w:delText>this time</w:delText>
        </w:r>
        <w:r w:rsidRPr="00450098">
          <w:rPr>
            <w:lang w:val="en-US"/>
          </w:rPr>
          <w:delText xml:space="preserve"> in a </w:delText>
        </w:r>
        <w:r w:rsidR="00D55F29">
          <w:rPr>
            <w:lang w:val="en-US"/>
          </w:rPr>
          <w:delText>mature</w:delText>
        </w:r>
        <w:r w:rsidRPr="00450098">
          <w:rPr>
            <w:lang w:val="en-US"/>
          </w:rPr>
          <w:delText xml:space="preserve"> state</w:delText>
        </w:r>
        <w:r>
          <w:rPr>
            <w:lang w:val="en-US"/>
          </w:rPr>
          <w:delText xml:space="preserve"> </w:delText>
        </w:r>
        <w:r w:rsidRPr="003E16C4">
          <w:rPr>
            <w:highlight w:val="yellow"/>
            <w:lang w:val="en-US"/>
          </w:rPr>
          <w:delText>(</w:delText>
        </w:r>
        <w:r w:rsidR="00176D0D">
          <w:rPr>
            <w:highlight w:val="yellow"/>
            <w:lang w:val="en-US"/>
          </w:rPr>
          <w:delText>see</w:delText>
        </w:r>
        <w:r w:rsidRPr="003E16C4">
          <w:rPr>
            <w:highlight w:val="yellow"/>
            <w:lang w:val="en-US"/>
          </w:rPr>
          <w:delText xml:space="preserve"> Appendix </w:delText>
        </w:r>
        <w:r w:rsidR="00C505A4">
          <w:rPr>
            <w:highlight w:val="yellow"/>
            <w:lang w:val="en-US"/>
          </w:rPr>
          <w:delText>A</w:delText>
        </w:r>
        <w:r w:rsidRPr="003E16C4">
          <w:rPr>
            <w:highlight w:val="yellow"/>
            <w:lang w:val="en-US"/>
          </w:rPr>
          <w:delText>1)</w:delText>
        </w:r>
        <w:r w:rsidRPr="00450098">
          <w:rPr>
            <w:lang w:val="en-US"/>
          </w:rPr>
          <w:delText>.</w:delText>
        </w:r>
        <w:r>
          <w:rPr>
            <w:lang w:val="en-US"/>
          </w:rPr>
          <w:delText xml:space="preserve"> </w:delText>
        </w:r>
      </w:del>
      <w:ins w:id="241" w:author="Ulrike Hiltner" w:date="2018-04-25T16:51:00Z">
        <w:r w:rsidRPr="00BF439C">
          <w:rPr>
            <w:highlight w:val="yellow"/>
            <w:lang w:val="en-US"/>
          </w:rPr>
          <w:t>(</w:t>
        </w:r>
        <w:r w:rsidR="00176D0D">
          <w:rPr>
            <w:highlight w:val="yellow"/>
            <w:lang w:val="en-US"/>
          </w:rPr>
          <w:t>see</w:t>
        </w:r>
        <w:r w:rsidRPr="00BF439C">
          <w:rPr>
            <w:highlight w:val="yellow"/>
            <w:lang w:val="en-US"/>
          </w:rPr>
          <w:t xml:space="preserve"> Appendix </w:t>
        </w:r>
        <w:r w:rsidR="00C505A4">
          <w:rPr>
            <w:highlight w:val="yellow"/>
            <w:lang w:val="en-US"/>
          </w:rPr>
          <w:t>A</w:t>
        </w:r>
        <w:r w:rsidRPr="00BF439C">
          <w:rPr>
            <w:highlight w:val="yellow"/>
            <w:lang w:val="en-US"/>
          </w:rPr>
          <w:t>1)</w:t>
        </w:r>
        <w:r w:rsidRPr="00450098">
          <w:rPr>
            <w:lang w:val="en-US"/>
          </w:rPr>
          <w:t>.</w:t>
        </w:r>
        <w:r>
          <w:rPr>
            <w:lang w:val="en-US"/>
          </w:rPr>
          <w:t xml:space="preserve"> </w:t>
        </w:r>
      </w:ins>
    </w:p>
    <w:p w14:paraId="169A02B9" w14:textId="21BC3237" w:rsidR="006F63E5" w:rsidRDefault="00770627" w:rsidP="00770627">
      <w:pPr>
        <w:rPr>
          <w:ins w:id="242" w:author="Ulrike Hiltner" w:date="2018-04-25T16:51:00Z"/>
          <w:lang w:val="en-US"/>
        </w:rPr>
      </w:pPr>
      <w:del w:id="243" w:author="Ulrike Hiltner" w:date="2018-04-25T16:51:00Z">
        <w:r>
          <w:rPr>
            <w:lang w:val="en-US"/>
          </w:rPr>
          <w:delText>Ba</w:delText>
        </w:r>
        <w:r w:rsidR="00450098" w:rsidRPr="00450098">
          <w:rPr>
            <w:lang w:val="en-US"/>
          </w:rPr>
          <w:delText xml:space="preserve">sed on the results of the simulation experiment, it was possible </w:delText>
        </w:r>
        <w:r w:rsidR="005E4693">
          <w:rPr>
            <w:lang w:val="en-US"/>
          </w:rPr>
          <w:delText>to estimate</w:delText>
        </w:r>
        <w:r w:rsidR="00450098" w:rsidRPr="00450098">
          <w:rPr>
            <w:lang w:val="en-US"/>
          </w:rPr>
          <w:delText xml:space="preserve"> the long-term effects of </w:delText>
        </w:r>
        <w:r w:rsidR="005E4693">
          <w:rPr>
            <w:lang w:val="en-US"/>
          </w:rPr>
          <w:delText>different selective logging</w:delText>
        </w:r>
        <w:r w:rsidR="005E4693" w:rsidRPr="00450098">
          <w:rPr>
            <w:lang w:val="en-US"/>
          </w:rPr>
          <w:delText xml:space="preserve"> </w:delText>
        </w:r>
        <w:r w:rsidR="005E4693">
          <w:rPr>
            <w:lang w:val="en-US"/>
          </w:rPr>
          <w:delText xml:space="preserve">intensities </w:delText>
        </w:r>
        <w:r w:rsidR="00450098" w:rsidRPr="00450098">
          <w:rPr>
            <w:lang w:val="en-US"/>
          </w:rPr>
          <w:delText xml:space="preserve">on forest growth. </w:delText>
        </w:r>
        <w:r w:rsidR="00D55F29">
          <w:rPr>
            <w:lang w:val="en-US"/>
          </w:rPr>
          <w:delText xml:space="preserve">Variation in logging intensity was expressed by varying the model parameter of </w:delText>
        </w:r>
        <w:r w:rsidR="00D55F29" w:rsidRPr="003E16C4">
          <w:rPr>
            <w:i/>
            <w:lang w:val="en-US"/>
          </w:rPr>
          <w:delText>dbh</w:delText>
        </w:r>
        <w:r w:rsidR="00D55F29">
          <w:rPr>
            <w:lang w:val="en-US"/>
          </w:rPr>
          <w:delText xml:space="preserve"> of lower cutting threshold. </w:delText>
        </w:r>
      </w:del>
      <w:r w:rsidR="00D55F29" w:rsidRPr="00450098">
        <w:rPr>
          <w:lang w:val="en-US"/>
        </w:rPr>
        <w:t>Beyond the analysis of aboveground biomass</w:t>
      </w:r>
      <w:r w:rsidR="00D55F29">
        <w:rPr>
          <w:lang w:val="en-US"/>
        </w:rPr>
        <w:t xml:space="preserve"> </w:t>
      </w:r>
      <w:r w:rsidR="00D55F29" w:rsidRPr="00BF439C">
        <w:rPr>
          <w:i/>
          <w:lang w:val="en-US"/>
        </w:rPr>
        <w:t>AGB</w:t>
      </w:r>
      <w:r w:rsidR="00D55F29">
        <w:rPr>
          <w:lang w:val="en-US"/>
        </w:rPr>
        <w:t xml:space="preserve"> for the three successional stages (</w:t>
      </w:r>
      <w:r w:rsidR="00176D0D" w:rsidRPr="00BF439C">
        <w:rPr>
          <w:lang w:val="en-US"/>
        </w:rPr>
        <w:t>see</w:t>
      </w:r>
      <w:r w:rsidR="00D55F29" w:rsidRPr="00BF439C">
        <w:rPr>
          <w:lang w:val="en-US"/>
        </w:rPr>
        <w:t xml:space="preserve">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r w:rsidR="00896708">
        <w:rPr>
          <w:lang w:val="en-US"/>
        </w:rPr>
        <w:fldChar w:fldCharType="end"/>
      </w:r>
      <w:r w:rsidR="00D55F29">
        <w:rPr>
          <w:lang w:val="en-US"/>
        </w:rPr>
        <w:t>) and the overall forest stand</w:t>
      </w:r>
      <w:r w:rsidR="00D55F29" w:rsidRPr="00450098">
        <w:rPr>
          <w:lang w:val="en-US"/>
        </w:rPr>
        <w:t xml:space="preserve">, the </w:t>
      </w:r>
      <w:r w:rsidR="00D55F29">
        <w:rPr>
          <w:lang w:val="en-US"/>
        </w:rPr>
        <w:t xml:space="preserve">forest </w:t>
      </w:r>
      <w:r w:rsidR="00D55F29" w:rsidRPr="00450098">
        <w:rPr>
          <w:lang w:val="en-US"/>
        </w:rPr>
        <w:t>model was used to extrapolate the development of the entire forest stand</w:t>
      </w:r>
      <w:r w:rsidR="00D55F29">
        <w:rPr>
          <w:lang w:val="en-US"/>
        </w:rPr>
        <w:t>’s</w:t>
      </w:r>
      <w:r w:rsidR="00D55F29" w:rsidRPr="00450098">
        <w:rPr>
          <w:lang w:val="en-US"/>
        </w:rPr>
        <w:t xml:space="preserve"> gross primary production </w:t>
      </w:r>
      <w:r w:rsidR="00D55F29">
        <w:rPr>
          <w:i/>
          <w:lang w:val="en-US"/>
        </w:rPr>
        <w:t xml:space="preserve">GPP, </w:t>
      </w:r>
      <w:r w:rsidR="00D55F29">
        <w:rPr>
          <w:lang w:val="en-US"/>
        </w:rPr>
        <w:t xml:space="preserve">leaf area index </w:t>
      </w:r>
      <w:r w:rsidR="00D55F29" w:rsidRPr="00BF439C">
        <w:rPr>
          <w:i/>
          <w:lang w:val="en-US"/>
        </w:rPr>
        <w:t>LAI</w:t>
      </w:r>
      <w:r w:rsidR="00D55F29">
        <w:rPr>
          <w:lang w:val="en-US"/>
        </w:rPr>
        <w:t xml:space="preserve"> and Shannon-index </w:t>
      </w:r>
      <w:r w:rsidR="00D55F29" w:rsidRPr="00BF439C">
        <w:rPr>
          <w:i/>
          <w:lang w:val="en-US"/>
        </w:rPr>
        <w:t>H’</w:t>
      </w:r>
      <w:r w:rsidR="00D55F29" w:rsidRPr="00450098">
        <w:rPr>
          <w:lang w:val="en-US"/>
        </w:rPr>
        <w:t>.</w:t>
      </w:r>
      <w:r w:rsidR="006F5C65">
        <w:rPr>
          <w:lang w:val="en-US"/>
        </w:rPr>
        <w:t xml:space="preserve"> </w:t>
      </w:r>
      <w:ins w:id="244" w:author="Ulrike Hiltner" w:date="2018-04-25T16:51:00Z">
        <w:r w:rsidR="00D55F29">
          <w:rPr>
            <w:lang w:val="en-US"/>
          </w:rPr>
          <w:t>For these variables, w</w:t>
        </w:r>
        <w:r w:rsidR="00D55F29" w:rsidRPr="00450098">
          <w:rPr>
            <w:lang w:val="en-US"/>
          </w:rPr>
          <w:t>e also analyzed the</w:t>
        </w:r>
        <w:r w:rsidR="00D55F29">
          <w:rPr>
            <w:lang w:val="en-US"/>
          </w:rPr>
          <w:t xml:space="preserve"> mean</w:t>
        </w:r>
        <w:r w:rsidR="00D55F29" w:rsidRPr="00450098">
          <w:rPr>
            <w:lang w:val="en-US"/>
          </w:rPr>
          <w:t xml:space="preserve"> </w:t>
        </w:r>
        <w:r w:rsidR="00D55F29">
          <w:rPr>
            <w:lang w:val="en-US"/>
          </w:rPr>
          <w:t xml:space="preserve">recovery time after </w:t>
        </w:r>
        <w:r w:rsidR="002C668F">
          <w:rPr>
            <w:lang w:val="en-US"/>
          </w:rPr>
          <w:t>logging</w:t>
        </w:r>
        <w:r w:rsidR="00D55F29" w:rsidRPr="00450098">
          <w:rPr>
            <w:lang w:val="en-US"/>
          </w:rPr>
          <w:t>.</w:t>
        </w:r>
        <w:r w:rsidR="00D55F29" w:rsidRPr="00B02FF6">
          <w:rPr>
            <w:lang w:val="en-US"/>
          </w:rPr>
          <w:t xml:space="preserve"> </w:t>
        </w:r>
        <w:r w:rsidR="00E11872" w:rsidRPr="00664B98">
          <w:rPr>
            <w:lang w:val="en-US"/>
          </w:rPr>
          <w:t xml:space="preserve">Therefore we </w:t>
        </w:r>
        <w:r w:rsidR="00664B98" w:rsidRPr="00BF439C">
          <w:rPr>
            <w:lang w:val="en-US"/>
          </w:rPr>
          <w:t xml:space="preserve">used nearest least squares models to infer recovery time over </w:t>
        </w:r>
        <w:r w:rsidR="009B2678">
          <w:rPr>
            <w:lang w:val="en-US"/>
          </w:rPr>
          <w:t xml:space="preserve">logarithmic </w:t>
        </w:r>
        <w:r w:rsidR="00D04626">
          <w:rPr>
            <w:i/>
            <w:lang w:val="en-US"/>
          </w:rPr>
          <w:t>DBH</w:t>
        </w:r>
        <w:r w:rsidR="00664B98" w:rsidRPr="00BF439C">
          <w:rPr>
            <w:lang w:val="en-US"/>
          </w:rPr>
          <w:t xml:space="preserve"> of lower cutting threshold</w:t>
        </w:r>
        <w:r w:rsidR="00664B98">
          <w:rPr>
            <w:lang w:val="en-US"/>
          </w:rPr>
          <w:t xml:space="preserve"> (</w:t>
        </w:r>
        <w:r w:rsidR="00176D0D">
          <w:rPr>
            <w:highlight w:val="yellow"/>
            <w:lang w:val="en-US"/>
          </w:rPr>
          <w:t>see</w:t>
        </w:r>
        <w:r w:rsidR="00664B98" w:rsidRPr="00BF439C">
          <w:rPr>
            <w:highlight w:val="yellow"/>
            <w:lang w:val="en-US"/>
          </w:rPr>
          <w:t xml:space="preserve"> A1</w:t>
        </w:r>
        <w:r w:rsidR="00664B98">
          <w:rPr>
            <w:lang w:val="en-US"/>
          </w:rPr>
          <w:t>)</w:t>
        </w:r>
        <w:r w:rsidR="00664B98" w:rsidRPr="00BF439C">
          <w:rPr>
            <w:lang w:val="en-US"/>
          </w:rPr>
          <w:t>.</w:t>
        </w:r>
        <w:r w:rsidR="00664B98">
          <w:rPr>
            <w:lang w:val="en-US"/>
          </w:rPr>
          <w:t xml:space="preserve"> </w:t>
        </w:r>
        <w:r w:rsidR="00696E6A" w:rsidRPr="00696E6A">
          <w:rPr>
            <w:lang w:val="en-US"/>
          </w:rPr>
          <w:t>In our study</w:t>
        </w:r>
        <w:r w:rsidR="00696E6A">
          <w:rPr>
            <w:lang w:val="en-US"/>
          </w:rPr>
          <w:t>,</w:t>
        </w:r>
        <w:r w:rsidR="00696E6A" w:rsidRPr="00696E6A">
          <w:rPr>
            <w:lang w:val="en-US"/>
          </w:rPr>
          <w:t xml:space="preserve"> we used the Shannon</w:t>
        </w:r>
        <w:r w:rsidR="00696E6A">
          <w:rPr>
            <w:lang w:val="en-US"/>
          </w:rPr>
          <w:t>-</w:t>
        </w:r>
        <w:r w:rsidR="00696E6A" w:rsidRPr="00696E6A">
          <w:rPr>
            <w:lang w:val="en-US"/>
          </w:rPr>
          <w:t>index H' to explain the diversity of tree species</w:t>
        </w:r>
        <w:r w:rsidR="00541E28">
          <w:rPr>
            <w:lang w:val="en-US"/>
          </w:rPr>
          <w:t xml:space="preserve"> groups PFT</w:t>
        </w:r>
        <w:r w:rsidR="00696E6A" w:rsidRPr="00696E6A">
          <w:rPr>
            <w:lang w:val="en-US"/>
          </w:rPr>
          <w:t xml:space="preserve">, taking into account the </w:t>
        </w:r>
        <w:r w:rsidR="00541E28">
          <w:rPr>
            <w:lang w:val="en-US"/>
          </w:rPr>
          <w:t>abundance as well as the diversity</w:t>
        </w:r>
        <w:r w:rsidR="00696E6A" w:rsidRPr="00696E6A">
          <w:rPr>
            <w:lang w:val="en-US"/>
          </w:rPr>
          <w:t xml:space="preserve"> of species</w:t>
        </w:r>
        <w:r w:rsidR="006F63E5">
          <w:rPr>
            <w:lang w:val="en-US"/>
          </w:rPr>
          <w:t xml:space="preserve"> groups</w:t>
        </w:r>
        <w:r w:rsidR="00696E6A" w:rsidRPr="00696E6A">
          <w:rPr>
            <w:lang w:val="en-US"/>
          </w:rPr>
          <w:t xml:space="preserve"> </w:t>
        </w:r>
        <w:r w:rsidR="00541E28">
          <w:rPr>
            <w:lang w:val="en-US"/>
          </w:rPr>
          <w:t>and</w:t>
        </w:r>
      </w:ins>
      <w:moveToRangeStart w:id="245" w:author="Ulrike Hiltner" w:date="2018-04-25T16:51:00Z" w:name="move512438448"/>
      <w:moveTo w:id="246" w:author="Ulrike Hiltner" w:date="2018-04-25T16:51:00Z">
        <w:r w:rsidR="00541E28">
          <w:rPr>
            <w:lang w:val="en-US"/>
          </w:rPr>
          <w:t xml:space="preserve"> </w:t>
        </w:r>
        <w:r w:rsidR="00696E6A">
          <w:rPr>
            <w:lang w:val="en-US"/>
          </w:rPr>
          <w:fldChar w:fldCharType="begin" w:fldLock="1"/>
        </w:r>
        <w:r w:rsidR="00696E6A">
          <w:rPr>
            <w:lang w:val="en-US"/>
          </w:rPr>
          <w:instrText>ADDIN CSL_CITATION { "citationItems" : [ { "id" : "ITEM-1", "itemData" : { "DOI" : "10.1046/j.1466-822X.2003.00015.x", "ISBN" : "1466-8238", "ISSN" : "1466822X", "PMID" : "22519571", "abstract" : "In the literature, the terms species richness and species diversity are sometimes used interchangeably. We suggest that at the very least, authors should define what they mean by either term. Of the many species diversity indices used in the literature, the Shannon Index is perhaps most commonly used. On some occasions it is called the Shannon\u2013Wiener Index and on other occasions it is called the Shannon\u2013Weaver Index. We suggest an explanation for this dual use of terms and in so doing we offer a tribute to the late Claude Shannon (who passed away on 24 February 2001).", "author" : [ { "dropping-particle" : "", "family" : "Spellerberg", "given" : "Ian F.", "non-dropping-particle" : "", "parse-names" : false, "suffix" : "" }, { "dropping-particle" : "", "family" : "Fedor", "given" : "Peter J.", "non-dropping-particle" : "", "parse-names" : false, "suffix" : "" } ], "container-title" : "Global Ecology and Biogeography", "id" : "ITEM-1", "issue" : "3", "issued" : { "date-parts" : [ [ "2003", "5" ] ] }, "page" : "177-179", "title" : "A tribute to Claude Shannon (1916-2001) and a plea for more rigorous use of species richness, species diversity and the \u2018Shannon-Wiener\u2019 Index", "type" : "article-journal", "volume" : "12" }, "uris" : [ "http://www.mendeley.com/documents/?uuid=41aa2303-b72c-40ba-ad3e-a109b865e8ff" ] } ], "mendeley" : { "formattedCitation" : "(Spellerberg and Fedor, 2003)", "plainTextFormattedCitation" : "(Spellerberg and Fedor, 2003)", "previouslyFormattedCitation" : "(Spellerberg and Fedor, 2003)" }, "properties" : {  }, "schema" : "https://github.com/citation-style-language/schema/raw/master/csl-citation.json" }</w:instrText>
        </w:r>
        <w:r w:rsidR="00696E6A">
          <w:rPr>
            <w:lang w:val="en-US"/>
          </w:rPr>
          <w:fldChar w:fldCharType="separate"/>
        </w:r>
        <w:r w:rsidR="00696E6A" w:rsidRPr="00696E6A">
          <w:rPr>
            <w:noProof/>
            <w:lang w:val="en-US"/>
          </w:rPr>
          <w:t>(Spellerberg and Fedor, 2003)</w:t>
        </w:r>
        <w:r w:rsidR="00696E6A">
          <w:rPr>
            <w:lang w:val="en-US"/>
          </w:rPr>
          <w:fldChar w:fldCharType="end"/>
        </w:r>
        <w:r w:rsidR="00696E6A" w:rsidRPr="00696E6A">
          <w:rPr>
            <w:lang w:val="en-US"/>
          </w:rPr>
          <w:t xml:space="preserve">. </w:t>
        </w:r>
      </w:moveTo>
      <w:moveToRangeEnd w:id="245"/>
      <w:del w:id="247" w:author="Ulrike Hiltner" w:date="2018-04-25T16:51:00Z">
        <w:r w:rsidR="00D55F29">
          <w:rPr>
            <w:lang w:val="en-US"/>
          </w:rPr>
          <w:delText>Assessments</w:delText>
        </w:r>
        <w:r w:rsidR="00D55F29" w:rsidRPr="00450098">
          <w:rPr>
            <w:lang w:val="en-US"/>
          </w:rPr>
          <w:delText xml:space="preserve"> on the long-term development of </w:delText>
        </w:r>
        <w:r w:rsidR="00D55F29">
          <w:rPr>
            <w:lang w:val="en-US"/>
          </w:rPr>
          <w:delText>these variables</w:delText>
        </w:r>
        <w:r w:rsidR="00D55F29" w:rsidRPr="00450098">
          <w:rPr>
            <w:lang w:val="en-US"/>
          </w:rPr>
          <w:delText xml:space="preserve"> at stand level </w:delText>
        </w:r>
        <w:r w:rsidR="00D55F29">
          <w:rPr>
            <w:lang w:val="en-US"/>
          </w:rPr>
          <w:delText>have</w:delText>
        </w:r>
        <w:r w:rsidR="00D55F29" w:rsidRPr="00450098">
          <w:rPr>
            <w:lang w:val="en-US"/>
          </w:rPr>
          <w:delText xml:space="preserve"> not been possible so far, as there have not yet been sufficient</w:delText>
        </w:r>
        <w:r w:rsidR="00D55F29">
          <w:rPr>
            <w:lang w:val="en-US"/>
          </w:rPr>
          <w:delText xml:space="preserve"> field</w:delText>
        </w:r>
        <w:r w:rsidR="00D55F29" w:rsidRPr="00450098">
          <w:rPr>
            <w:lang w:val="en-US"/>
          </w:rPr>
          <w:delText xml:space="preserve"> measurements. </w:delText>
        </w:r>
        <w:r w:rsidR="00D55F29">
          <w:rPr>
            <w:lang w:val="en-US"/>
          </w:rPr>
          <w:delText>For these variables, w</w:delText>
        </w:r>
        <w:r w:rsidR="00D55F29" w:rsidRPr="00450098">
          <w:rPr>
            <w:lang w:val="en-US"/>
          </w:rPr>
          <w:delText>e also analyzed the</w:delText>
        </w:r>
        <w:r w:rsidR="00D55F29">
          <w:rPr>
            <w:lang w:val="en-US"/>
          </w:rPr>
          <w:delText xml:space="preserve"> mean</w:delText>
        </w:r>
        <w:r w:rsidR="00D55F29" w:rsidRPr="00450098">
          <w:rPr>
            <w:lang w:val="en-US"/>
          </w:rPr>
          <w:delText xml:space="preserve"> </w:delText>
        </w:r>
        <w:r w:rsidR="00D55F29">
          <w:rPr>
            <w:lang w:val="en-US"/>
          </w:rPr>
          <w:delText>recovery time after the simulated selective logging event</w:delText>
        </w:r>
        <w:r w:rsidR="00D55F29" w:rsidRPr="00450098">
          <w:rPr>
            <w:lang w:val="en-US"/>
          </w:rPr>
          <w:delText>.</w:delText>
        </w:r>
        <w:r w:rsidR="00D55F29" w:rsidRPr="00B02FF6">
          <w:rPr>
            <w:lang w:val="en-US"/>
          </w:rPr>
          <w:delText xml:space="preserve"> </w:delText>
        </w:r>
        <w:r w:rsidR="00E11872" w:rsidRPr="00664B98">
          <w:rPr>
            <w:lang w:val="en-US"/>
          </w:rPr>
          <w:delText xml:space="preserve">Therefore we </w:delText>
        </w:r>
        <w:r w:rsidR="00664B98" w:rsidRPr="003E16C4">
          <w:rPr>
            <w:lang w:val="en-US"/>
          </w:rPr>
          <w:delText>used nearest least squares models to infer recovery time over dbh of lower cutting threshold</w:delText>
        </w:r>
        <w:r w:rsidR="00664B98">
          <w:rPr>
            <w:lang w:val="en-US"/>
          </w:rPr>
          <w:delText xml:space="preserve"> (</w:delText>
        </w:r>
        <w:r w:rsidR="00176D0D">
          <w:rPr>
            <w:highlight w:val="yellow"/>
            <w:lang w:val="en-US"/>
          </w:rPr>
          <w:delText>see</w:delText>
        </w:r>
        <w:r w:rsidR="00664B98" w:rsidRPr="003E16C4">
          <w:rPr>
            <w:highlight w:val="yellow"/>
            <w:lang w:val="en-US"/>
          </w:rPr>
          <w:delText xml:space="preserve"> A1</w:delText>
        </w:r>
        <w:r w:rsidR="00664B98">
          <w:rPr>
            <w:lang w:val="en-US"/>
          </w:rPr>
          <w:delText>)</w:delText>
        </w:r>
        <w:r w:rsidR="00664B98" w:rsidRPr="003E16C4">
          <w:rPr>
            <w:lang w:val="en-US"/>
          </w:rPr>
          <w:delText>.</w:delText>
        </w:r>
        <w:r w:rsidR="00E11872" w:rsidRPr="00664B98">
          <w:rPr>
            <w:lang w:val="en-US"/>
          </w:rPr>
          <w:delText xml:space="preserve"> </w:delText>
        </w:r>
        <w:r w:rsidR="00D55F29" w:rsidRPr="007A6690">
          <w:rPr>
            <w:lang w:val="en-US"/>
          </w:rPr>
          <w:delText xml:space="preserve">We finally </w:delText>
        </w:r>
        <w:r w:rsidR="00E11872">
          <w:rPr>
            <w:lang w:val="en-US"/>
          </w:rPr>
          <w:delText>modeled</w:delText>
        </w:r>
        <w:r w:rsidR="00D55F29" w:rsidRPr="007A6690">
          <w:rPr>
            <w:lang w:val="en-US"/>
          </w:rPr>
          <w:delText xml:space="preserve"> trends of </w:delText>
        </w:r>
        <w:r w:rsidR="00D55F29">
          <w:rPr>
            <w:lang w:val="en-US"/>
          </w:rPr>
          <w:delText>gross primary production</w:delText>
        </w:r>
        <w:r w:rsidR="00D55F29" w:rsidRPr="007A6690">
          <w:rPr>
            <w:lang w:val="en-US"/>
          </w:rPr>
          <w:delText xml:space="preserve"> depending on the aboveground biomass changing during 30 years after the logging event</w:delText>
        </w:r>
        <w:r w:rsidR="00664B98">
          <w:rPr>
            <w:lang w:val="en-US"/>
          </w:rPr>
          <w:delText xml:space="preserve"> using linear regression models (</w:delText>
        </w:r>
        <w:r w:rsidR="00176D0D">
          <w:rPr>
            <w:highlight w:val="yellow"/>
            <w:lang w:val="en-US"/>
          </w:rPr>
          <w:delText>see</w:delText>
        </w:r>
        <w:r w:rsidR="00664B98" w:rsidRPr="003E16C4">
          <w:rPr>
            <w:highlight w:val="yellow"/>
            <w:lang w:val="en-US"/>
          </w:rPr>
          <w:delText xml:space="preserve"> A1</w:delText>
        </w:r>
        <w:r w:rsidR="00664B98">
          <w:rPr>
            <w:lang w:val="en-US"/>
          </w:rPr>
          <w:delText xml:space="preserve">). </w:delText>
        </w:r>
        <w:r w:rsidR="00806F36" w:rsidRPr="00450098">
          <w:rPr>
            <w:lang w:val="en-US"/>
          </w:rPr>
          <w:delText xml:space="preserve">Standard deviations </w:delText>
        </w:r>
        <w:r w:rsidR="00806F36">
          <w:rPr>
            <w:lang w:val="en-US"/>
          </w:rPr>
          <w:delText xml:space="preserve">for the total forest stand’s </w:delText>
        </w:r>
        <w:r w:rsidR="00D55F29">
          <w:rPr>
            <w:lang w:val="en-US"/>
          </w:rPr>
          <w:delText>A</w:delText>
        </w:r>
      </w:del>
      <w:ins w:id="248" w:author="Ulrike Hiltner" w:date="2018-04-25T16:51:00Z">
        <w:r w:rsidR="00696E6A" w:rsidRPr="00696E6A">
          <w:rPr>
            <w:lang w:val="en-US"/>
          </w:rPr>
          <w:t>A change in H' should illustrate the impact of damage on forest structure in different selective logging scenarios, where p</w:t>
        </w:r>
        <w:r w:rsidR="00696E6A" w:rsidRPr="00BF439C">
          <w:rPr>
            <w:vertAlign w:val="subscript"/>
            <w:lang w:val="en-US"/>
          </w:rPr>
          <w:t>i</w:t>
        </w:r>
        <w:r w:rsidR="00696E6A" w:rsidRPr="00696E6A">
          <w:rPr>
            <w:lang w:val="en-US"/>
          </w:rPr>
          <w:t xml:space="preserve"> is the proportion of individuals belonging to the </w:t>
        </w:r>
        <w:proofErr w:type="spellStart"/>
        <w:r w:rsidR="00696E6A" w:rsidRPr="00696E6A">
          <w:rPr>
            <w:lang w:val="en-US"/>
          </w:rPr>
          <w:t>i</w:t>
        </w:r>
        <w:r w:rsidR="00696E6A" w:rsidRPr="00BF439C">
          <w:rPr>
            <w:vertAlign w:val="superscript"/>
            <w:lang w:val="en-US"/>
          </w:rPr>
          <w:t>th</w:t>
        </w:r>
        <w:proofErr w:type="spellEnd"/>
        <w:r w:rsidR="00696E6A" w:rsidRPr="006F63E5">
          <w:rPr>
            <w:lang w:val="en-US"/>
          </w:rPr>
          <w:t xml:space="preserve"> </w:t>
        </w:r>
        <w:r w:rsidR="00541E28">
          <w:rPr>
            <w:lang w:val="en-US"/>
          </w:rPr>
          <w:t>PFT</w:t>
        </w:r>
        <w:r w:rsidR="00696E6A" w:rsidRPr="00696E6A">
          <w:rPr>
            <w:lang w:val="en-US"/>
          </w:rPr>
          <w:t xml:space="preserve"> </w:t>
        </w:r>
        <w:r w:rsidR="00541E28">
          <w:rPr>
            <w:lang w:val="en-US"/>
          </w:rPr>
          <w:t xml:space="preserve">and </w:t>
        </w:r>
        <w:r w:rsidR="00541E28" w:rsidRPr="00BF439C">
          <w:rPr>
            <w:i/>
            <w:lang w:val="en-US"/>
          </w:rPr>
          <w:t>P</w:t>
        </w:r>
        <w:r w:rsidR="00541E28">
          <w:rPr>
            <w:lang w:val="en-US"/>
          </w:rPr>
          <w:t xml:space="preserve"> the total number of PFTs </w:t>
        </w:r>
        <w:r w:rsidR="00696E6A" w:rsidRPr="00696E6A">
          <w:rPr>
            <w:lang w:val="en-US"/>
          </w:rPr>
          <w:t xml:space="preserve">in the data set </w:t>
        </w:r>
        <w:r w:rsidR="006F63E5">
          <w:rPr>
            <w:lang w:val="en-US"/>
          </w:rPr>
          <w:fldChar w:fldCharType="begin" w:fldLock="1"/>
        </w:r>
        <w:r w:rsidR="006F63E5">
          <w:rPr>
            <w:lang w:val="en-US"/>
          </w:rPr>
          <w:instrText>ADDIN CSL_CITATION { "citationItems" : [ { "id" : "ITEM-1", "itemData" : { "abstract" : "Huston, M. A. 1994 Biological diversity: the coexistence of species on changing landscapes. Cambridge University Press.", "author" : [ { "dropping-particle" : "", "family" : "Huston", "given" : "MA", "non-dropping-particle" : "", "parse-names" : false, "suffix" : "" } ], "container-title" : "Cambridge University Press, \u2026", "id" : "ITEM-1", "issued" : { "date-parts" : [ [ "1994" ] ] }, "title" : "Biological diversity: The coexistence of species on changing landscapes", "type" : "book" }, "uris" : [ "http://www.mendeley.com/documents/?uuid=97d99b4a-bff6-46fb-8dfa-8b2f14c85782" ] } ], "mendeley" : { "formattedCitation" : "(Huston, 1994)", "plainTextFormattedCitation" : "(Huston, 1994)", "previouslyFormattedCitation" : "(Huston, 1994)" }, "properties" : {  }, "schema" : "https://github.com/citation-style-language/schema/raw/master/csl-citation.json" }</w:instrText>
        </w:r>
        <w:r w:rsidR="006F63E5">
          <w:rPr>
            <w:lang w:val="en-US"/>
          </w:rPr>
          <w:fldChar w:fldCharType="separate"/>
        </w:r>
        <w:r w:rsidR="006F63E5" w:rsidRPr="006F63E5">
          <w:rPr>
            <w:noProof/>
            <w:lang w:val="en-US"/>
          </w:rPr>
          <w:t>(Huston, 1994)</w:t>
        </w:r>
        <w:r w:rsidR="006F63E5">
          <w:rPr>
            <w:lang w:val="en-US"/>
          </w:rPr>
          <w:fldChar w:fldCharType="end"/>
        </w:r>
        <w:r w:rsidR="006F63E5">
          <w:rPr>
            <w:lang w:val="en-US"/>
          </w:rPr>
          <w:t xml:space="preserve">: </w:t>
        </w:r>
      </w:ins>
    </w:p>
    <w:p w14:paraId="2D672556" w14:textId="77777777" w:rsidR="006F63E5" w:rsidRDefault="006D02B3" w:rsidP="00770627">
      <w:pPr>
        <w:rPr>
          <w:ins w:id="249" w:author="Ulrike Hiltner" w:date="2018-04-25T16:51:00Z"/>
          <w:lang w:val="en-US"/>
        </w:rPr>
      </w:pPr>
      <m:oMath>
        <m:sSup>
          <m:sSupPr>
            <m:ctrlPr>
              <w:ins w:id="250" w:author="Ulrike Hiltner" w:date="2018-04-25T16:51:00Z">
                <w:rPr>
                  <w:rFonts w:ascii="Cambria Math" w:hAnsi="Cambria Math"/>
                  <w:i/>
                  <w:lang w:val="en-US"/>
                </w:rPr>
              </w:ins>
            </m:ctrlPr>
          </m:sSupPr>
          <m:e>
            <m:r>
              <w:ins w:id="251" w:author="Ulrike Hiltner" w:date="2018-04-25T16:51:00Z">
                <w:rPr>
                  <w:rFonts w:ascii="Cambria Math" w:hAnsi="Cambria Math"/>
                  <w:lang w:val="en-US"/>
                </w:rPr>
                <m:t>H</m:t>
              </w:ins>
            </m:r>
          </m:e>
          <m:sup>
            <m:r>
              <w:ins w:id="252" w:author="Ulrike Hiltner" w:date="2018-04-25T16:51:00Z">
                <w:rPr>
                  <w:rFonts w:ascii="Cambria Math" w:hAnsi="Cambria Math"/>
                  <w:lang w:val="en-US"/>
                </w:rPr>
                <m:t>'</m:t>
              </w:ins>
            </m:r>
          </m:sup>
        </m:sSup>
        <m:r>
          <w:ins w:id="253" w:author="Ulrike Hiltner" w:date="2018-04-25T16:51:00Z">
            <w:rPr>
              <w:rFonts w:ascii="Cambria Math" w:hAnsi="Cambria Math"/>
              <w:lang w:val="en-US"/>
            </w:rPr>
            <m:t xml:space="preserve">= - </m:t>
          </w:ins>
        </m:r>
        <m:f>
          <m:fPr>
            <m:ctrlPr>
              <w:ins w:id="254" w:author="Ulrike Hiltner" w:date="2018-04-25T16:51:00Z">
                <w:rPr>
                  <w:rFonts w:ascii="Cambria Math" w:hAnsi="Cambria Math"/>
                  <w:lang w:val="en-US"/>
                </w:rPr>
              </w:ins>
            </m:ctrlPr>
          </m:fPr>
          <m:num>
            <m:nary>
              <m:naryPr>
                <m:chr m:val="∑"/>
                <m:grow m:val="1"/>
                <m:ctrlPr>
                  <w:ins w:id="255" w:author="Ulrike Hiltner" w:date="2018-04-25T16:51:00Z">
                    <w:rPr>
                      <w:rFonts w:ascii="Cambria Math" w:hAnsi="Cambria Math"/>
                      <w:lang w:val="en-US"/>
                    </w:rPr>
                  </w:ins>
                </m:ctrlPr>
              </m:naryPr>
              <m:sub>
                <m:r>
                  <w:ins w:id="256" w:author="Ulrike Hiltner" w:date="2018-04-25T16:51:00Z">
                    <w:rPr>
                      <w:rFonts w:ascii="Cambria Math" w:hAnsi="Cambria Math"/>
                      <w:lang w:val="en-US"/>
                    </w:rPr>
                    <m:t>i=1</m:t>
                  </w:ins>
                </m:r>
              </m:sub>
              <m:sup>
                <m:r>
                  <w:ins w:id="257" w:author="Ulrike Hiltner" w:date="2018-04-25T16:51:00Z">
                    <w:rPr>
                      <w:rFonts w:ascii="Cambria Math" w:hAnsi="Cambria Math"/>
                      <w:lang w:val="en-US"/>
                    </w:rPr>
                    <m:t>P</m:t>
                  </w:ins>
                </m:r>
              </m:sup>
              <m:e>
                <m:sSub>
                  <m:sSubPr>
                    <m:ctrlPr>
                      <w:ins w:id="258" w:author="Ulrike Hiltner" w:date="2018-04-25T16:51:00Z">
                        <w:rPr>
                          <w:rFonts w:ascii="Cambria Math" w:hAnsi="Cambria Math"/>
                          <w:lang w:val="en-US"/>
                        </w:rPr>
                      </w:ins>
                    </m:ctrlPr>
                  </m:sSubPr>
                  <m:e>
                    <m:r>
                      <w:ins w:id="259" w:author="Ulrike Hiltner" w:date="2018-04-25T16:51:00Z">
                        <w:rPr>
                          <w:rFonts w:ascii="Cambria Math" w:hAnsi="Cambria Math"/>
                          <w:lang w:val="en-US"/>
                        </w:rPr>
                        <m:t>p</m:t>
                      </w:ins>
                    </m:r>
                  </m:e>
                  <m:sub>
                    <m:r>
                      <w:ins w:id="260" w:author="Ulrike Hiltner" w:date="2018-04-25T16:51:00Z">
                        <w:rPr>
                          <w:rFonts w:ascii="Cambria Math" w:hAnsi="Cambria Math"/>
                          <w:lang w:val="en-US"/>
                        </w:rPr>
                        <m:t>i</m:t>
                      </w:ins>
                    </m:r>
                  </m:sub>
                </m:sSub>
              </m:e>
            </m:nary>
            <m:r>
              <w:ins w:id="261" w:author="Ulrike Hiltner" w:date="2018-04-25T16:51:00Z">
                <w:rPr>
                  <w:rFonts w:ascii="Cambria Math" w:hAnsi="Cambria Math"/>
                  <w:lang w:val="en-US"/>
                </w:rPr>
                <m:t xml:space="preserve">∙ln  </m:t>
              </w:ins>
            </m:r>
            <m:sSub>
              <m:sSubPr>
                <m:ctrlPr>
                  <w:ins w:id="262" w:author="Ulrike Hiltner" w:date="2018-04-25T16:51:00Z">
                    <w:rPr>
                      <w:rFonts w:ascii="Cambria Math" w:hAnsi="Cambria Math"/>
                      <w:i/>
                      <w:lang w:val="en-US"/>
                    </w:rPr>
                  </w:ins>
                </m:ctrlPr>
              </m:sSubPr>
              <m:e>
                <m:r>
                  <w:ins w:id="263" w:author="Ulrike Hiltner" w:date="2018-04-25T16:51:00Z">
                    <w:rPr>
                      <w:rFonts w:ascii="Cambria Math" w:hAnsi="Cambria Math"/>
                      <w:lang w:val="en-US"/>
                    </w:rPr>
                    <m:t>p</m:t>
                  </w:ins>
                </m:r>
              </m:e>
              <m:sub>
                <m:r>
                  <w:ins w:id="264" w:author="Ulrike Hiltner" w:date="2018-04-25T16:51:00Z">
                    <w:rPr>
                      <w:rFonts w:ascii="Cambria Math" w:hAnsi="Cambria Math"/>
                      <w:lang w:val="en-US"/>
                    </w:rPr>
                    <m:t>i</m:t>
                  </w:ins>
                </m:r>
              </m:sub>
            </m:sSub>
          </m:num>
          <m:den>
            <m:func>
              <m:funcPr>
                <m:ctrlPr>
                  <w:ins w:id="265" w:author="Ulrike Hiltner" w:date="2018-04-25T16:51:00Z">
                    <w:rPr>
                      <w:rFonts w:ascii="Cambria Math" w:hAnsi="Cambria Math"/>
                      <w:i/>
                      <w:lang w:val="en-US"/>
                    </w:rPr>
                  </w:ins>
                </m:ctrlPr>
              </m:funcPr>
              <m:fName>
                <m:r>
                  <w:ins w:id="266" w:author="Ulrike Hiltner" w:date="2018-04-25T16:51:00Z">
                    <m:rPr>
                      <m:sty m:val="p"/>
                    </m:rPr>
                    <w:rPr>
                      <w:rFonts w:ascii="Cambria Math" w:hAnsi="Cambria Math"/>
                      <w:lang w:val="en-US"/>
                    </w:rPr>
                    <m:t>ln</m:t>
                  </w:ins>
                </m:r>
              </m:fName>
              <m:e>
                <m:r>
                  <w:ins w:id="267" w:author="Ulrike Hiltner" w:date="2018-04-25T16:51:00Z">
                    <w:rPr>
                      <w:rFonts w:ascii="Cambria Math" w:hAnsi="Cambria Math"/>
                      <w:lang w:val="en-US"/>
                    </w:rPr>
                    <m:t>P</m:t>
                  </w:ins>
                </m:r>
              </m:e>
            </m:func>
          </m:den>
        </m:f>
        <m:r>
          <w:ins w:id="268" w:author="Ulrike Hiltner" w:date="2018-04-25T16:51:00Z">
            <w:rPr>
              <w:rFonts w:ascii="Cambria Math" w:hAnsi="Cambria Math"/>
              <w:lang w:val="en-US"/>
            </w:rPr>
            <m:t xml:space="preserve"> </m:t>
          </w:ins>
        </m:r>
      </m:oMath>
      <w:ins w:id="269" w:author="Ulrike Hiltner" w:date="2018-04-25T16:51:00Z">
        <w:r w:rsidR="003A3114">
          <w:rPr>
            <w:rFonts w:eastAsiaTheme="minorEastAsia"/>
            <w:lang w:val="en-US"/>
          </w:rPr>
          <w:t xml:space="preserve"> (1).</w:t>
        </w:r>
      </w:ins>
    </w:p>
    <w:p w14:paraId="69101B92" w14:textId="77777777" w:rsidR="009B2678" w:rsidRDefault="00E5252D" w:rsidP="00770627">
      <w:pPr>
        <w:rPr>
          <w:lang w:val="en-US"/>
        </w:rPr>
      </w:pPr>
      <w:ins w:id="270" w:author="Ulrike Hiltner" w:date="2018-04-25T16:51:00Z">
        <w:r w:rsidRPr="00E5252D">
          <w:rPr>
            <w:lang w:val="en-US"/>
          </w:rPr>
          <w:t>H' has been standardized and can range between 0 and 1.</w:t>
        </w:r>
        <w:r w:rsidR="00696E6A" w:rsidRPr="00696E6A">
          <w:rPr>
            <w:lang w:val="en-US"/>
          </w:rPr>
          <w:t>In</w:t>
        </w:r>
        <w:r w:rsidR="00696E6A">
          <w:rPr>
            <w:lang w:val="en-US"/>
          </w:rPr>
          <w:t xml:space="preserve"> general, the higher the index</w:t>
        </w:r>
        <w:r w:rsidR="003A3114">
          <w:rPr>
            <w:lang w:val="en-US"/>
          </w:rPr>
          <w:t xml:space="preserve"> is</w:t>
        </w:r>
        <w:r w:rsidR="00696E6A">
          <w:rPr>
            <w:lang w:val="en-US"/>
          </w:rPr>
          <w:t xml:space="preserve">, </w:t>
        </w:r>
        <w:r w:rsidR="00696E6A" w:rsidRPr="00696E6A">
          <w:rPr>
            <w:lang w:val="en-US"/>
          </w:rPr>
          <w:t xml:space="preserve">the better the </w:t>
        </w:r>
        <w:r w:rsidR="003A3114">
          <w:rPr>
            <w:lang w:val="en-US"/>
          </w:rPr>
          <w:t>equal distribution</w:t>
        </w:r>
        <w:r w:rsidR="00696E6A" w:rsidRPr="00696E6A">
          <w:rPr>
            <w:lang w:val="en-US"/>
          </w:rPr>
          <w:t xml:space="preserve"> of species </w:t>
        </w:r>
        <w:r w:rsidR="003A3114">
          <w:rPr>
            <w:lang w:val="en-US"/>
          </w:rPr>
          <w:t xml:space="preserve">groups </w:t>
        </w:r>
        <w:r w:rsidR="00696E6A" w:rsidRPr="00696E6A">
          <w:rPr>
            <w:lang w:val="en-US"/>
          </w:rPr>
          <w:t>(Huston, 1994).</w:t>
        </w:r>
        <w:r w:rsidR="00696E6A">
          <w:rPr>
            <w:lang w:val="en-US"/>
          </w:rPr>
          <w:t xml:space="preserve"> </w:t>
        </w:r>
        <w:r w:rsidR="00806F36" w:rsidRPr="00450098">
          <w:rPr>
            <w:lang w:val="en-US"/>
          </w:rPr>
          <w:t xml:space="preserve">Standard deviations </w:t>
        </w:r>
        <w:r w:rsidR="00806F36">
          <w:rPr>
            <w:lang w:val="en-US"/>
          </w:rPr>
          <w:t xml:space="preserve">for the total forest stand’s </w:t>
        </w:r>
        <w:r w:rsidR="002C668F">
          <w:rPr>
            <w:lang w:val="en-US"/>
          </w:rPr>
          <w:lastRenderedPageBreak/>
          <w:t>aboveground biomass</w:t>
        </w:r>
      </w:ins>
      <w:r w:rsidR="006F5C65">
        <w:rPr>
          <w:lang w:val="en-US"/>
        </w:rPr>
        <w:t xml:space="preserve"> </w:t>
      </w:r>
      <w:r w:rsidR="00806F36" w:rsidRPr="00450098">
        <w:rPr>
          <w:lang w:val="en-US"/>
        </w:rPr>
        <w:t xml:space="preserve">were given to measure the deviation from the average forest attributes and to interpret the stability of the ecosystem </w:t>
      </w:r>
      <w:r w:rsidR="00545E7C">
        <w:rPr>
          <w:lang w:val="en-US"/>
        </w:rPr>
        <w:fldChar w:fldCharType="begin" w:fldLock="1"/>
      </w:r>
      <w:r w:rsidR="00545E7C">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545E7C">
        <w:rPr>
          <w:lang w:val="en-US"/>
        </w:rPr>
        <w:fldChar w:fldCharType="separate"/>
      </w:r>
      <w:r w:rsidR="00545E7C" w:rsidRPr="00545E7C">
        <w:rPr>
          <w:noProof/>
          <w:lang w:val="en-US"/>
        </w:rPr>
        <w:t>(Leyer and Wesche, 2007)</w:t>
      </w:r>
      <w:r w:rsidR="00545E7C">
        <w:rPr>
          <w:lang w:val="en-US"/>
        </w:rPr>
        <w:fldChar w:fldCharType="end"/>
      </w:r>
      <w:r w:rsidR="00806F36" w:rsidRPr="00450098">
        <w:rPr>
          <w:lang w:val="en-US"/>
        </w:rPr>
        <w:t>.</w:t>
      </w:r>
      <w:r w:rsidR="00806F36">
        <w:rPr>
          <w:lang w:val="en-US"/>
        </w:rPr>
        <w:t xml:space="preserve"> </w:t>
      </w:r>
    </w:p>
    <w:p w14:paraId="29FEAD3F" w14:textId="77777777" w:rsidR="00D7084D" w:rsidRPr="002C753F" w:rsidRDefault="00450098" w:rsidP="00BF439C">
      <w:pPr>
        <w:pStyle w:val="berschrift1"/>
        <w:numPr>
          <w:ilvl w:val="0"/>
          <w:numId w:val="15"/>
        </w:numPr>
      </w:pPr>
      <w:bookmarkStart w:id="271" w:name="header3"/>
      <w:bookmarkEnd w:id="271"/>
      <w:r w:rsidRPr="00450098">
        <w:t>Results</w:t>
      </w:r>
    </w:p>
    <w:p w14:paraId="2A49115F" w14:textId="77777777" w:rsidR="00F039C1" w:rsidRDefault="00C07449" w:rsidP="00BF439C">
      <w:pPr>
        <w:pStyle w:val="berschrift2"/>
      </w:pPr>
      <w:r>
        <w:t xml:space="preserve">3.1 </w:t>
      </w:r>
      <w:r w:rsidR="00F039C1">
        <w:t>Biomass dynamics of</w:t>
      </w:r>
      <w:r w:rsidR="005D799B">
        <w:t xml:space="preserve"> a</w:t>
      </w:r>
      <w:r w:rsidR="00F039C1">
        <w:t xml:space="preserve"> selectively logged forest</w:t>
      </w:r>
    </w:p>
    <w:p w14:paraId="502C27ED" w14:textId="3148C155" w:rsidR="0085613E" w:rsidRPr="00F469AE" w:rsidRDefault="00F2337C" w:rsidP="00BF439C">
      <w:pPr>
        <w:rPr>
          <w:b/>
          <w:lang w:val="en-US"/>
        </w:rPr>
      </w:pPr>
      <w:del w:id="272" w:author="Ulrike Hiltner" w:date="2018-04-25T16:51:00Z">
        <w:r w:rsidRPr="00F2337C">
          <w:rPr>
            <w:lang w:val="en-US"/>
          </w:rPr>
          <w:delText xml:space="preserve">The diagrams in </w:delText>
        </w:r>
        <w:r w:rsidR="004F6726">
          <w:rPr>
            <w:lang w:val="en-US"/>
          </w:rPr>
          <w:fldChar w:fldCharType="begin"/>
        </w:r>
        <w:r w:rsidR="004F6726">
          <w:rPr>
            <w:lang w:val="en-US"/>
          </w:rPr>
          <w:delInstrText xml:space="preserve"> REF _Ref508619219 \h </w:delInstrText>
        </w:r>
        <w:r w:rsidR="004F6726">
          <w:rPr>
            <w:lang w:val="en-US"/>
          </w:rPr>
        </w:r>
        <w:r w:rsidR="004F6726">
          <w:rPr>
            <w:lang w:val="en-US"/>
          </w:rPr>
          <w:fldChar w:fldCharType="separate"/>
        </w:r>
        <w:r w:rsidR="004F6726">
          <w:rPr>
            <w:lang w:val="en-US"/>
          </w:rPr>
          <w:delText>Fig</w:delText>
        </w:r>
        <w:r w:rsidR="004F6726" w:rsidRPr="00725E78">
          <w:rPr>
            <w:lang w:val="en-US"/>
          </w:rPr>
          <w:delText xml:space="preserve">ure </w:delText>
        </w:r>
        <w:r w:rsidR="004F6726" w:rsidRPr="00725E78">
          <w:rPr>
            <w:noProof/>
            <w:lang w:val="en-US"/>
          </w:rPr>
          <w:delText>1</w:delText>
        </w:r>
        <w:r w:rsidR="004F6726">
          <w:rPr>
            <w:lang w:val="en-US"/>
          </w:rPr>
          <w:fldChar w:fldCharType="end"/>
        </w:r>
        <w:r w:rsidRPr="00F2337C">
          <w:rPr>
            <w:lang w:val="en-US"/>
          </w:rPr>
          <w:delText xml:space="preserve"> represent</w:delText>
        </w:r>
      </w:del>
      <w:ins w:id="273" w:author="Ulrike Hiltner" w:date="2018-04-25T16:51:00Z">
        <w:r w:rsidR="00891A8B">
          <w:rPr>
            <w:lang w:val="en-US"/>
          </w:rPr>
          <w:t>First we analyzed</w:t>
        </w:r>
      </w:ins>
      <w:r w:rsidRPr="00F2337C">
        <w:rPr>
          <w:lang w:val="en-US"/>
        </w:rPr>
        <w:t xml:space="preserve"> selected simulation results of a moderate and an intensive logging scenario for the development of aboveground biomass </w:t>
      </w:r>
      <w:r>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F47CD8">
        <w:rPr>
          <w:lang w:val="en-US"/>
        </w:rPr>
        <w:t xml:space="preserve">.a, </w:t>
      </w:r>
      <w:del w:id="274" w:author="Ulrike Hiltner" w:date="2018-04-25T16:51:00Z">
        <w:r>
          <w:rPr>
            <w:lang w:val="en-US"/>
          </w:rPr>
          <w:delText>b</w:delText>
        </w:r>
      </w:del>
      <w:ins w:id="275" w:author="Ulrike Hiltner" w:date="2018-04-25T16:51:00Z">
        <w:r w:rsidR="00F47CD8">
          <w:rPr>
            <w:lang w:val="en-US"/>
          </w:rPr>
          <w:t>c</w:t>
        </w:r>
      </w:ins>
      <w:r>
        <w:rPr>
          <w:lang w:val="en-US"/>
        </w:rPr>
        <w:t xml:space="preserve">) </w:t>
      </w:r>
      <w:r w:rsidRPr="00F2337C">
        <w:rPr>
          <w:lang w:val="en-US"/>
        </w:rPr>
        <w:t>and gross primary production</w:t>
      </w:r>
      <w:r>
        <w:rPr>
          <w:lang w:val="en-US"/>
        </w:rPr>
        <w:t xml:space="preserve">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F47CD8">
        <w:rPr>
          <w:lang w:val="en-US"/>
        </w:rPr>
        <w:t>.</w:t>
      </w:r>
      <w:del w:id="276" w:author="Ulrike Hiltner" w:date="2018-04-25T16:51:00Z">
        <w:r>
          <w:rPr>
            <w:lang w:val="en-US"/>
          </w:rPr>
          <w:delText>c</w:delText>
        </w:r>
      </w:del>
      <w:ins w:id="277" w:author="Ulrike Hiltner" w:date="2018-04-25T16:51:00Z">
        <w:r w:rsidR="00F47CD8">
          <w:rPr>
            <w:lang w:val="en-US"/>
          </w:rPr>
          <w:t>d</w:t>
        </w:r>
      </w:ins>
      <w:r>
        <w:rPr>
          <w:lang w:val="en-US"/>
        </w:rPr>
        <w:t>)</w:t>
      </w:r>
      <w:r w:rsidRPr="00F2337C">
        <w:rPr>
          <w:lang w:val="en-US"/>
        </w:rPr>
        <w:t>.</w:t>
      </w:r>
      <w:r>
        <w:rPr>
          <w:lang w:val="en-US"/>
        </w:rPr>
        <w:t xml:space="preserve"> </w:t>
      </w:r>
      <w:r w:rsidR="00DF7224">
        <w:rPr>
          <w:lang w:val="en-US"/>
        </w:rPr>
        <w:t>I</w:t>
      </w:r>
      <w:r>
        <w:rPr>
          <w:lang w:val="en-US"/>
        </w:rPr>
        <w:t xml:space="preserve">t can clearly </w:t>
      </w:r>
      <w:r w:rsidR="009F5E03">
        <w:rPr>
          <w:lang w:val="en-US"/>
        </w:rPr>
        <w:t xml:space="preserve">be </w:t>
      </w:r>
      <w:r w:rsidRPr="008E1C15">
        <w:rPr>
          <w:lang w:val="en-US"/>
        </w:rPr>
        <w:t>seen</w:t>
      </w:r>
      <w:r>
        <w:rPr>
          <w:lang w:val="en-US"/>
        </w:rPr>
        <w:t xml:space="preserve"> that the </w:t>
      </w:r>
      <w:del w:id="278" w:author="Ulrike Hiltner" w:date="2018-04-25T16:51:00Z">
        <w:r>
          <w:rPr>
            <w:lang w:val="en-US"/>
          </w:rPr>
          <w:delText>selective</w:delText>
        </w:r>
      </w:del>
      <w:ins w:id="279" w:author="Ulrike Hiltner" w:date="2018-04-25T16:51:00Z">
        <w:r w:rsidR="00891A8B">
          <w:rPr>
            <w:lang w:val="en-US"/>
          </w:rPr>
          <w:t>first</w:t>
        </w:r>
      </w:ins>
      <w:r w:rsidR="00891A8B">
        <w:rPr>
          <w:lang w:val="en-US"/>
        </w:rPr>
        <w:t xml:space="preserve"> </w:t>
      </w:r>
      <w:r>
        <w:rPr>
          <w:lang w:val="en-US"/>
        </w:rPr>
        <w:t>logging event (time = 0</w:t>
      </w:r>
      <w:r w:rsidR="00A17D2B">
        <w:rPr>
          <w:lang w:val="en-US"/>
        </w:rPr>
        <w:t>a</w:t>
      </w:r>
      <w:r>
        <w:rPr>
          <w:lang w:val="en-US"/>
        </w:rPr>
        <w:t xml:space="preserve">) in both scenarios was followed by an immediate decline in aboveground biomass </w:t>
      </w:r>
      <w:r w:rsidR="009F5E03">
        <w:rPr>
          <w:lang w:val="en-US"/>
        </w:rPr>
        <w:t>accompanied by an increase in productivity</w:t>
      </w:r>
      <w:r w:rsidR="00A17D2B">
        <w:rPr>
          <w:lang w:val="en-US"/>
        </w:rPr>
        <w:t xml:space="preserve"> in comparison to the reference </w:t>
      </w:r>
      <w:r w:rsidR="00B450C0">
        <w:rPr>
          <w:lang w:val="en-US"/>
        </w:rPr>
        <w:t xml:space="preserve">(mean </w:t>
      </w:r>
      <w:proofErr w:type="spellStart"/>
      <w:r w:rsidR="00A17D2B">
        <w:rPr>
          <w:lang w:val="en-US"/>
        </w:rPr>
        <w:t>AGB</w:t>
      </w:r>
      <w:r w:rsidR="00A17D2B" w:rsidRPr="00BF439C">
        <w:rPr>
          <w:vertAlign w:val="subscript"/>
          <w:lang w:val="en-US"/>
        </w:rPr>
        <w:t>ref</w:t>
      </w:r>
      <w:proofErr w:type="spellEnd"/>
      <w:r w:rsidR="00A17D2B">
        <w:rPr>
          <w:lang w:val="en-US"/>
        </w:rPr>
        <w:t xml:space="preserve"> 439</w:t>
      </w:r>
      <w:r w:rsidR="00C07449">
        <w:rPr>
          <w:lang w:val="en-US"/>
        </w:rPr>
        <w:t>t</w:t>
      </w:r>
      <w:r w:rsidR="00C07449" w:rsidRPr="00591680">
        <w:rPr>
          <w:vertAlign w:val="subscript"/>
          <w:lang w:val="en-US"/>
        </w:rPr>
        <w:t>ODM</w:t>
      </w:r>
      <w:r w:rsidR="00C07449">
        <w:rPr>
          <w:lang w:val="en-US"/>
        </w:rPr>
        <w:t xml:space="preserve"> </w:t>
      </w:r>
      <w:r w:rsidR="00A17D2B">
        <w:rPr>
          <w:lang w:val="en-US"/>
        </w:rPr>
        <w:t xml:space="preserve">/ha, mean </w:t>
      </w:r>
      <w:proofErr w:type="spellStart"/>
      <w:r w:rsidR="00A17D2B">
        <w:rPr>
          <w:lang w:val="en-US"/>
        </w:rPr>
        <w:t>sd</w:t>
      </w:r>
      <w:r w:rsidR="00A17D2B" w:rsidRPr="00BF439C">
        <w:rPr>
          <w:vertAlign w:val="subscript"/>
          <w:lang w:val="en-US"/>
        </w:rPr>
        <w:t>ref</w:t>
      </w:r>
      <w:proofErr w:type="spellEnd"/>
      <w:r w:rsidR="00A17D2B">
        <w:rPr>
          <w:lang w:val="en-US"/>
        </w:rPr>
        <w:t xml:space="preserve"> </w:t>
      </w:r>
      <w:r w:rsidR="00C07449">
        <w:rPr>
          <w:rFonts w:cs="Times New Roman"/>
          <w:lang w:val="en-US"/>
        </w:rPr>
        <w:t>±</w:t>
      </w:r>
      <w:r w:rsidR="00A17D2B">
        <w:rPr>
          <w:lang w:val="en-US"/>
        </w:rPr>
        <w:t>67</w:t>
      </w:r>
      <w:r w:rsidR="00C07449">
        <w:rPr>
          <w:lang w:val="en-US"/>
        </w:rPr>
        <w:t>t</w:t>
      </w:r>
      <w:r w:rsidR="00C07449" w:rsidRPr="00591680">
        <w:rPr>
          <w:vertAlign w:val="subscript"/>
          <w:lang w:val="en-US"/>
        </w:rPr>
        <w:t>ODM</w:t>
      </w:r>
      <w:r w:rsidR="00C07449">
        <w:rPr>
          <w:lang w:val="en-US"/>
        </w:rPr>
        <w:t xml:space="preserve"> </w:t>
      </w:r>
      <w:r w:rsidR="00A17D2B">
        <w:rPr>
          <w:lang w:val="en-US"/>
        </w:rPr>
        <w:t>/ha</w:t>
      </w:r>
      <w:r w:rsidR="00B450C0">
        <w:rPr>
          <w:lang w:val="en-US"/>
        </w:rPr>
        <w:t>;</w:t>
      </w:r>
      <w:r w:rsidR="00E9097D">
        <w:rPr>
          <w:lang w:val="en-US"/>
        </w:rPr>
        <w:t xml:space="preserve"> averaged over 16</w:t>
      </w:r>
      <w:r w:rsidR="00B450C0">
        <w:rPr>
          <w:lang w:val="en-US"/>
        </w:rPr>
        <w:t>ha simulation</w:t>
      </w:r>
      <w:r w:rsidR="00B65118">
        <w:rPr>
          <w:lang w:val="en-US"/>
        </w:rPr>
        <w:t xml:space="preserve"> area</w:t>
      </w:r>
      <w:r w:rsidR="00A17D2B">
        <w:rPr>
          <w:lang w:val="en-US"/>
        </w:rPr>
        <w:t xml:space="preserve">). </w:t>
      </w:r>
      <w:r w:rsidR="007D12C5">
        <w:rPr>
          <w:lang w:val="en-US"/>
        </w:rPr>
        <w:t>Generally, t</w:t>
      </w:r>
      <w:r w:rsidR="007D12C5" w:rsidRPr="0049763B">
        <w:rPr>
          <w:lang w:val="en-US"/>
        </w:rPr>
        <w:t xml:space="preserve">he decline in aboveground biomass </w:t>
      </w:r>
      <w:r w:rsidR="007D12C5">
        <w:rPr>
          <w:lang w:val="en-US"/>
        </w:rPr>
        <w:t>was</w:t>
      </w:r>
      <w:r w:rsidR="007D12C5" w:rsidRPr="0049763B">
        <w:rPr>
          <w:lang w:val="en-US"/>
        </w:rPr>
        <w:t xml:space="preserve"> directly proportional</w:t>
      </w:r>
      <w:r w:rsidR="00B450C0" w:rsidRPr="00B450C0">
        <w:rPr>
          <w:lang w:val="en-US"/>
        </w:rPr>
        <w:t xml:space="preserve"> </w:t>
      </w:r>
      <w:r w:rsidR="00B450C0" w:rsidRPr="0049763B">
        <w:rPr>
          <w:lang w:val="en-US"/>
        </w:rPr>
        <w:t>to the</w:t>
      </w:r>
      <w:r w:rsidR="00B450C0">
        <w:rPr>
          <w:lang w:val="en-US"/>
        </w:rPr>
        <w:t xml:space="preserve"> intensity of selective logging</w:t>
      </w:r>
      <w:r w:rsidR="007D12C5" w:rsidRPr="0049763B">
        <w:rPr>
          <w:lang w:val="en-US"/>
        </w:rPr>
        <w:t xml:space="preserve">, but the increase in productivity </w:t>
      </w:r>
      <w:r w:rsidR="007D12C5">
        <w:rPr>
          <w:lang w:val="en-US"/>
        </w:rPr>
        <w:t>was</w:t>
      </w:r>
      <w:r w:rsidR="007D12C5" w:rsidRPr="0049763B">
        <w:rPr>
          <w:lang w:val="en-US"/>
        </w:rPr>
        <w:t xml:space="preserve"> indirectly proportional</w:t>
      </w:r>
      <w:r w:rsidR="00343441">
        <w:rPr>
          <w:lang w:val="en-US"/>
        </w:rPr>
        <w:t xml:space="preserve">. </w:t>
      </w:r>
      <w:r w:rsidR="00B65118">
        <w:rPr>
          <w:lang w:val="en-US"/>
        </w:rPr>
        <w:t>In the simulation experiment, t</w:t>
      </w:r>
      <w:r w:rsidR="00B450C0">
        <w:rPr>
          <w:lang w:val="en-US"/>
        </w:rPr>
        <w:t>he logging intensity</w:t>
      </w:r>
      <w:r w:rsidR="007D12C5">
        <w:rPr>
          <w:lang w:val="en-US"/>
        </w:rPr>
        <w:t xml:space="preserve"> was expressed by the minimum </w:t>
      </w:r>
      <w:r w:rsidR="00B450C0">
        <w:rPr>
          <w:lang w:val="en-US"/>
        </w:rPr>
        <w:t>stem diameter</w:t>
      </w:r>
      <w:r w:rsidR="007D12C5">
        <w:rPr>
          <w:lang w:val="en-US"/>
        </w:rPr>
        <w:t xml:space="preserve"> at breast height </w:t>
      </w:r>
      <w:del w:id="280" w:author="Ulrike Hiltner" w:date="2018-04-25T16:51:00Z">
        <w:r w:rsidR="00726AFB" w:rsidRPr="00726AFB">
          <w:rPr>
            <w:i/>
            <w:lang w:val="en-US"/>
          </w:rPr>
          <w:delText>dbh</w:delText>
        </w:r>
      </w:del>
      <w:ins w:id="281" w:author="Ulrike Hiltner" w:date="2018-04-25T16:51:00Z">
        <w:r w:rsidR="00D04626">
          <w:rPr>
            <w:i/>
            <w:lang w:val="en-US"/>
          </w:rPr>
          <w:t>DBH</w:t>
        </w:r>
      </w:ins>
      <w:r w:rsidR="007D12C5">
        <w:rPr>
          <w:lang w:val="en-US"/>
        </w:rPr>
        <w:t xml:space="preserve"> of harvestable commercial trees</w:t>
      </w:r>
      <w:r w:rsidR="00B65118">
        <w:rPr>
          <w:lang w:val="en-US"/>
        </w:rPr>
        <w:t xml:space="preserve"> (</w:t>
      </w:r>
      <w:del w:id="282" w:author="Ulrike Hiltner" w:date="2018-04-25T16:51:00Z">
        <w:r w:rsidR="00545E7C" w:rsidRPr="003E16C4">
          <w:rPr>
            <w:i/>
            <w:lang w:val="en-US"/>
          </w:rPr>
          <w:delText>dbh</w:delText>
        </w:r>
      </w:del>
      <w:ins w:id="283" w:author="Ulrike Hiltner" w:date="2018-04-25T16:51:00Z">
        <w:r w:rsidR="00D04626">
          <w:rPr>
            <w:i/>
            <w:lang w:val="en-US"/>
          </w:rPr>
          <w:t>DBH</w:t>
        </w:r>
      </w:ins>
      <w:r w:rsidR="00545E7C">
        <w:rPr>
          <w:lang w:val="en-US"/>
        </w:rPr>
        <w:t xml:space="preserve"> of </w:t>
      </w:r>
      <w:r w:rsidR="00B65118">
        <w:rPr>
          <w:lang w:val="en-US"/>
        </w:rPr>
        <w:t>lower cutting threshold)</w:t>
      </w:r>
      <w:r w:rsidR="007D12C5">
        <w:rPr>
          <w:lang w:val="en-US"/>
        </w:rPr>
        <w:t xml:space="preserve">. </w:t>
      </w:r>
      <w:r w:rsidR="00A17D2B" w:rsidRPr="00A17D2B">
        <w:rPr>
          <w:lang w:val="en-US"/>
        </w:rPr>
        <w:t>In the moderate scenario, 10 trees per hectare were harvested with a</w:t>
      </w:r>
      <w:r w:rsidR="00B65118">
        <w:rPr>
          <w:lang w:val="en-US"/>
        </w:rPr>
        <w:t>n</w:t>
      </w:r>
      <w:r w:rsidR="00A17D2B" w:rsidRPr="00A17D2B">
        <w:rPr>
          <w:lang w:val="en-US"/>
        </w:rPr>
        <w:t xml:space="preserve"> </w:t>
      </w:r>
      <w:r w:rsidR="00B65118">
        <w:rPr>
          <w:lang w:val="en-US"/>
        </w:rPr>
        <w:t xml:space="preserve">overall </w:t>
      </w:r>
      <w:r w:rsidR="00A17D2B" w:rsidRPr="00A17D2B">
        <w:rPr>
          <w:lang w:val="en-US"/>
        </w:rPr>
        <w:t xml:space="preserve">commercial bole volume </w:t>
      </w:r>
      <w:r w:rsidR="00B65118">
        <w:rPr>
          <w:lang w:val="en-US"/>
        </w:rPr>
        <w:t>around</w:t>
      </w:r>
      <w:r w:rsidR="00A17D2B" w:rsidRPr="00A17D2B">
        <w:rPr>
          <w:lang w:val="en-US"/>
        </w:rPr>
        <w:t xml:space="preserve"> 39m</w:t>
      </w:r>
      <w:r w:rsidR="00A17D2B" w:rsidRPr="00BF439C">
        <w:rPr>
          <w:vertAlign w:val="superscript"/>
          <w:lang w:val="en-US"/>
        </w:rPr>
        <w:t>3</w:t>
      </w:r>
      <w:r w:rsidR="00B450C0">
        <w:rPr>
          <w:lang w:val="en-US"/>
        </w:rPr>
        <w:t>/ha</w:t>
      </w:r>
      <w:del w:id="284" w:author="Ulrike Hiltner" w:date="2018-04-25T16:51:00Z">
        <w:r w:rsidR="00B450C0">
          <w:rPr>
            <w:lang w:val="en-US"/>
          </w:rPr>
          <w:delText xml:space="preserve"> and </w:delText>
        </w:r>
        <w:r w:rsidR="00B65118">
          <w:rPr>
            <w:lang w:val="en-US"/>
          </w:rPr>
          <w:delText xml:space="preserve">an </w:delText>
        </w:r>
        <w:r w:rsidR="007D12C5">
          <w:rPr>
            <w:lang w:val="en-US"/>
          </w:rPr>
          <w:delText>overall</w:delText>
        </w:r>
        <w:r w:rsidR="00A17D2B" w:rsidRPr="00A17D2B">
          <w:rPr>
            <w:lang w:val="en-US"/>
          </w:rPr>
          <w:delText xml:space="preserve"> aboveground</w:delText>
        </w:r>
      </w:del>
      <w:ins w:id="285" w:author="Ulrike Hiltner" w:date="2018-04-25T16:51:00Z">
        <w:r w:rsidR="00F2138C">
          <w:rPr>
            <w:lang w:val="en-US"/>
          </w:rPr>
          <w:t>.</w:t>
        </w:r>
        <w:r w:rsidR="00B450C0">
          <w:rPr>
            <w:lang w:val="en-US"/>
          </w:rPr>
          <w:t xml:space="preserve"> </w:t>
        </w:r>
        <w:r w:rsidR="00F2138C">
          <w:rPr>
            <w:lang w:val="en-US"/>
          </w:rPr>
          <w:t>A</w:t>
        </w:r>
        <w:r w:rsidR="00A17D2B" w:rsidRPr="00A17D2B">
          <w:rPr>
            <w:lang w:val="en-US"/>
          </w:rPr>
          <w:t>boveground</w:t>
        </w:r>
      </w:ins>
      <w:r w:rsidR="00A17D2B" w:rsidRPr="00A17D2B">
        <w:rPr>
          <w:lang w:val="en-US"/>
        </w:rPr>
        <w:t xml:space="preserve"> biomass</w:t>
      </w:r>
      <w:del w:id="286" w:author="Ulrike Hiltner" w:date="2018-04-25T16:51:00Z">
        <w:r w:rsidR="00A17D2B" w:rsidRPr="00A17D2B">
          <w:rPr>
            <w:lang w:val="en-US"/>
          </w:rPr>
          <w:delText xml:space="preserve"> </w:delText>
        </w:r>
        <w:r w:rsidR="00B65118">
          <w:rPr>
            <w:lang w:val="en-US"/>
          </w:rPr>
          <w:delText>that</w:delText>
        </w:r>
      </w:del>
      <w:r w:rsidR="00A17D2B" w:rsidRPr="00A17D2B">
        <w:rPr>
          <w:lang w:val="en-US"/>
        </w:rPr>
        <w:t xml:space="preserve"> decreased by 109</w:t>
      </w:r>
      <w:r w:rsidR="00C07449">
        <w:rPr>
          <w:lang w:val="en-US"/>
        </w:rPr>
        <w:t>t</w:t>
      </w:r>
      <w:r w:rsidR="00C07449" w:rsidRPr="00591680">
        <w:rPr>
          <w:vertAlign w:val="subscript"/>
          <w:lang w:val="en-US"/>
        </w:rPr>
        <w:t>ODM</w:t>
      </w:r>
      <w:r w:rsidR="00C07449" w:rsidRPr="00A17D2B">
        <w:rPr>
          <w:lang w:val="en-US"/>
        </w:rPr>
        <w:t xml:space="preserve"> </w:t>
      </w:r>
      <w:r w:rsidR="00A17D2B" w:rsidRPr="00A17D2B">
        <w:rPr>
          <w:lang w:val="en-US"/>
        </w:rPr>
        <w:t>/ha a year after logging.</w:t>
      </w:r>
      <w:r w:rsidR="007D12C5">
        <w:rPr>
          <w:lang w:val="en-US"/>
        </w:rPr>
        <w:t xml:space="preserve"> </w:t>
      </w:r>
      <w:r w:rsidR="00B65118">
        <w:rPr>
          <w:lang w:val="en-US"/>
        </w:rPr>
        <w:t>Compared to this, t</w:t>
      </w:r>
      <w:r w:rsidR="007D12C5" w:rsidRPr="007D12C5">
        <w:rPr>
          <w:lang w:val="en-US"/>
        </w:rPr>
        <w:t xml:space="preserve">he impact of selective logging </w:t>
      </w:r>
      <w:r w:rsidR="00B65118" w:rsidRPr="007D12C5">
        <w:rPr>
          <w:lang w:val="en-US"/>
        </w:rPr>
        <w:t xml:space="preserve">in the </w:t>
      </w:r>
      <w:del w:id="287" w:author="Ulrike Hiltner" w:date="2018-04-25T16:51:00Z">
        <w:r w:rsidR="00B65118" w:rsidRPr="007D12C5">
          <w:rPr>
            <w:lang w:val="en-US"/>
          </w:rPr>
          <w:delText>intensive</w:delText>
        </w:r>
      </w:del>
      <w:ins w:id="288" w:author="Ulrike Hiltner" w:date="2018-04-25T16:51:00Z">
        <w:r w:rsidR="00F2138C">
          <w:rPr>
            <w:lang w:val="en-US"/>
          </w:rPr>
          <w:t>intense</w:t>
        </w:r>
      </w:ins>
      <w:r w:rsidR="00B65118" w:rsidRPr="007D12C5">
        <w:rPr>
          <w:lang w:val="en-US"/>
        </w:rPr>
        <w:t xml:space="preserve"> scenario</w:t>
      </w:r>
      <w:r w:rsidR="00B65118">
        <w:rPr>
          <w:lang w:val="en-US"/>
        </w:rPr>
        <w:t>’s</w:t>
      </w:r>
      <w:r w:rsidR="00B65118" w:rsidRPr="007D12C5">
        <w:rPr>
          <w:lang w:val="en-US"/>
        </w:rPr>
        <w:t xml:space="preserve"> </w:t>
      </w:r>
      <w:r w:rsidR="00B65118">
        <w:rPr>
          <w:lang w:val="en-US"/>
        </w:rPr>
        <w:t xml:space="preserve">overall </w:t>
      </w:r>
      <w:r w:rsidR="007D12C5" w:rsidRPr="007D12C5">
        <w:rPr>
          <w:lang w:val="en-US"/>
        </w:rPr>
        <w:t xml:space="preserve">aboveground biomass was twice as strong </w:t>
      </w:r>
      <w:r w:rsidR="00B65118" w:rsidRPr="007D12C5">
        <w:rPr>
          <w:lang w:val="en-US"/>
        </w:rPr>
        <w:t xml:space="preserve">directly after </w:t>
      </w:r>
      <w:r w:rsidR="00B65118">
        <w:rPr>
          <w:lang w:val="en-US"/>
        </w:rPr>
        <w:t>logging</w:t>
      </w:r>
      <w:r w:rsidR="007D12C5" w:rsidRPr="007D12C5">
        <w:rPr>
          <w:lang w:val="en-US"/>
        </w:rPr>
        <w:t xml:space="preserve">. </w:t>
      </w:r>
      <w:r w:rsidR="00B65118">
        <w:rPr>
          <w:lang w:val="en-US"/>
        </w:rPr>
        <w:t>In this scenario, e.g. m</w:t>
      </w:r>
      <w:r w:rsidR="007D12C5" w:rsidRPr="007D12C5">
        <w:rPr>
          <w:lang w:val="en-US"/>
        </w:rPr>
        <w:t>ore than 30</w:t>
      </w:r>
      <w:r w:rsidR="007D12C5">
        <w:rPr>
          <w:lang w:val="en-US"/>
        </w:rPr>
        <w:t>6</w:t>
      </w:r>
      <w:r w:rsidR="007D12C5" w:rsidRPr="007D12C5">
        <w:rPr>
          <w:lang w:val="en-US"/>
        </w:rPr>
        <w:t xml:space="preserve"> commercial trees were harvested per hectar</w:t>
      </w:r>
      <w:r w:rsidR="007D12C5">
        <w:rPr>
          <w:lang w:val="en-US"/>
        </w:rPr>
        <w:t xml:space="preserve">e, with a </w:t>
      </w:r>
      <w:r w:rsidR="00B65118">
        <w:rPr>
          <w:lang w:val="en-US"/>
        </w:rPr>
        <w:t xml:space="preserve">totaled </w:t>
      </w:r>
      <w:r w:rsidR="007D12C5">
        <w:rPr>
          <w:lang w:val="en-US"/>
        </w:rPr>
        <w:t xml:space="preserve">stem volume </w:t>
      </w:r>
      <w:r w:rsidR="00B65118">
        <w:rPr>
          <w:lang w:val="en-US"/>
        </w:rPr>
        <w:t>of</w:t>
      </w:r>
      <w:r w:rsidR="007D12C5" w:rsidRPr="007D12C5">
        <w:rPr>
          <w:lang w:val="en-US"/>
        </w:rPr>
        <w:t xml:space="preserve"> 116m</w:t>
      </w:r>
      <w:r w:rsidR="007D12C5" w:rsidRPr="00BF439C">
        <w:rPr>
          <w:vertAlign w:val="superscript"/>
          <w:lang w:val="en-US"/>
        </w:rPr>
        <w:t>3</w:t>
      </w:r>
      <w:r w:rsidR="007D12C5">
        <w:rPr>
          <w:lang w:val="en-US"/>
        </w:rPr>
        <w:t>/ha</w:t>
      </w:r>
      <w:r w:rsidR="007D12C5" w:rsidRPr="007D12C5">
        <w:rPr>
          <w:lang w:val="en-US"/>
        </w:rPr>
        <w:t xml:space="preserve">, so that </w:t>
      </w:r>
      <w:r w:rsidR="00B65118">
        <w:rPr>
          <w:lang w:val="en-US"/>
        </w:rPr>
        <w:t>the overall</w:t>
      </w:r>
      <w:r w:rsidR="007D12C5" w:rsidRPr="007D12C5">
        <w:rPr>
          <w:lang w:val="en-US"/>
        </w:rPr>
        <w:t xml:space="preserve"> above</w:t>
      </w:r>
      <w:r w:rsidR="007D12C5">
        <w:rPr>
          <w:lang w:val="en-US"/>
        </w:rPr>
        <w:t>ground biomass decreased by 211</w:t>
      </w:r>
      <w:r w:rsidR="00C07449">
        <w:rPr>
          <w:lang w:val="en-US"/>
        </w:rPr>
        <w:t>t</w:t>
      </w:r>
      <w:r w:rsidR="00C07449" w:rsidRPr="00591680">
        <w:rPr>
          <w:vertAlign w:val="subscript"/>
          <w:lang w:val="en-US"/>
        </w:rPr>
        <w:t>ODM</w:t>
      </w:r>
      <w:r w:rsidR="00C07449" w:rsidRPr="007D12C5">
        <w:rPr>
          <w:lang w:val="en-US"/>
        </w:rPr>
        <w:t xml:space="preserve"> </w:t>
      </w:r>
      <w:r w:rsidR="007D12C5" w:rsidRPr="007D12C5">
        <w:rPr>
          <w:lang w:val="en-US"/>
        </w:rPr>
        <w:t>/ha.</w:t>
      </w:r>
    </w:p>
    <w:p w14:paraId="490494B3" w14:textId="7F5F5BE1" w:rsidR="001B4778" w:rsidRPr="00F469AE" w:rsidRDefault="00B65118" w:rsidP="00BF439C">
      <w:pPr>
        <w:rPr>
          <w:b/>
          <w:lang w:val="en-US"/>
        </w:rPr>
      </w:pPr>
      <w:del w:id="289" w:author="Ulrike Hiltner" w:date="2018-04-25T16:51:00Z">
        <w:r>
          <w:rPr>
            <w:lang w:val="en-US"/>
          </w:rPr>
          <w:delText>We will now have</w:delText>
        </w:r>
      </w:del>
      <w:ins w:id="290" w:author="Ulrike Hiltner" w:date="2018-04-25T16:51:00Z">
        <w:r w:rsidR="00F2138C">
          <w:rPr>
            <w:lang w:val="en-US"/>
          </w:rPr>
          <w:t>In</w:t>
        </w:r>
      </w:ins>
      <w:r w:rsidR="00F2138C">
        <w:rPr>
          <w:lang w:val="en-US"/>
        </w:rPr>
        <w:t xml:space="preserve"> a </w:t>
      </w:r>
      <w:del w:id="291" w:author="Ulrike Hiltner" w:date="2018-04-25T16:51:00Z">
        <w:r>
          <w:rPr>
            <w:lang w:val="en-US"/>
          </w:rPr>
          <w:delText>look on</w:delText>
        </w:r>
      </w:del>
      <w:ins w:id="292" w:author="Ulrike Hiltner" w:date="2018-04-25T16:51:00Z">
        <w:r w:rsidR="00F2138C">
          <w:rPr>
            <w:lang w:val="en-US"/>
          </w:rPr>
          <w:t>second step we explored</w:t>
        </w:r>
      </w:ins>
      <w:r>
        <w:rPr>
          <w:lang w:val="en-US"/>
        </w:rPr>
        <w:t xml:space="preserve"> the structural development of the forest stand by </w:t>
      </w:r>
      <w:r w:rsidR="00E032DF">
        <w:rPr>
          <w:lang w:val="en-US"/>
        </w:rPr>
        <w:t xml:space="preserve">comparing the </w:t>
      </w:r>
      <w:r>
        <w:rPr>
          <w:lang w:val="en-US"/>
        </w:rPr>
        <w:t>species group composition</w:t>
      </w:r>
      <w:r w:rsidR="00E032DF">
        <w:rPr>
          <w:lang w:val="en-US"/>
        </w:rPr>
        <w:t xml:space="preserve">s of </w:t>
      </w:r>
      <w:r w:rsidR="00F2138C">
        <w:rPr>
          <w:lang w:val="en-US"/>
        </w:rPr>
        <w:t xml:space="preserve">the </w:t>
      </w:r>
      <w:del w:id="293" w:author="Ulrike Hiltner" w:date="2018-04-25T16:51:00Z">
        <w:r w:rsidR="00E032DF">
          <w:rPr>
            <w:lang w:val="en-US"/>
          </w:rPr>
          <w:delText>selected simulation</w:delText>
        </w:r>
      </w:del>
      <w:ins w:id="294" w:author="Ulrike Hiltner" w:date="2018-04-25T16:51:00Z">
        <w:r w:rsidR="00F2138C">
          <w:rPr>
            <w:lang w:val="en-US"/>
          </w:rPr>
          <w:t>moderate and the intense</w:t>
        </w:r>
      </w:ins>
      <w:r w:rsidR="00E032DF">
        <w:rPr>
          <w:lang w:val="en-US"/>
        </w:rPr>
        <w:t xml:space="preserve"> scenarios</w:t>
      </w:r>
      <w:r>
        <w:rPr>
          <w:lang w:val="en-US"/>
        </w:rPr>
        <w:t xml:space="preserve">. </w:t>
      </w:r>
      <w:r w:rsidR="00E032DF">
        <w:rPr>
          <w:lang w:val="en-US"/>
        </w:rPr>
        <w:t>In the moderate scenario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E032DF">
        <w:rPr>
          <w:lang w:val="en-US"/>
        </w:rPr>
        <w:t>.a)</w:t>
      </w:r>
      <w:r w:rsidR="008A0C39">
        <w:rPr>
          <w:lang w:val="en-US"/>
        </w:rPr>
        <w:t xml:space="preserve"> t</w:t>
      </w:r>
      <w:r w:rsidR="00944D90">
        <w:rPr>
          <w:lang w:val="en-US"/>
        </w:rPr>
        <w:t xml:space="preserve">he tree species’ group composition </w:t>
      </w:r>
      <w:del w:id="295" w:author="Ulrike Hiltner" w:date="2018-04-25T16:51:00Z">
        <w:r w:rsidR="00944D90">
          <w:rPr>
            <w:lang w:val="en-US"/>
          </w:rPr>
          <w:delText xml:space="preserve">of the secondary succession </w:delText>
        </w:r>
      </w:del>
      <w:r w:rsidR="00944D90">
        <w:rPr>
          <w:lang w:val="en-US"/>
        </w:rPr>
        <w:t xml:space="preserve">shifted slightly in </w:t>
      </w:r>
      <w:r w:rsidR="00E032DF">
        <w:rPr>
          <w:lang w:val="en-US"/>
        </w:rPr>
        <w:t>about</w:t>
      </w:r>
      <w:r w:rsidR="00944D90">
        <w:rPr>
          <w:lang w:val="en-US"/>
        </w:rPr>
        <w:t xml:space="preserve"> </w:t>
      </w:r>
      <w:del w:id="296" w:author="Ulrike Hiltner" w:date="2018-04-25T16:51:00Z">
        <w:r w:rsidR="001765FE">
          <w:rPr>
            <w:lang w:val="en-US"/>
          </w:rPr>
          <w:delText>seven</w:delText>
        </w:r>
        <w:r w:rsidR="005D799B">
          <w:rPr>
            <w:lang w:val="en-US"/>
          </w:rPr>
          <w:delText xml:space="preserve"> decades</w:delText>
        </w:r>
      </w:del>
      <w:ins w:id="297" w:author="Ulrike Hiltner" w:date="2018-04-25T16:51:00Z">
        <w:r w:rsidR="00F2138C">
          <w:rPr>
            <w:lang w:val="en-US"/>
          </w:rPr>
          <w:t>70-80 years</w:t>
        </w:r>
      </w:ins>
      <w:r w:rsidR="00944D90">
        <w:rPr>
          <w:lang w:val="en-US"/>
        </w:rPr>
        <w:t xml:space="preserve"> after logging</w:t>
      </w:r>
      <w:r w:rsidR="00E032DF">
        <w:rPr>
          <w:lang w:val="en-US"/>
        </w:rPr>
        <w:t>: t</w:t>
      </w:r>
      <w:r w:rsidR="005D799B">
        <w:rPr>
          <w:lang w:val="en-US"/>
        </w:rPr>
        <w:t xml:space="preserve">he aboveground biomass of the pioneer species recovered faster than that of the climax </w:t>
      </w:r>
      <w:r w:rsidR="00E032DF">
        <w:rPr>
          <w:lang w:val="en-US"/>
        </w:rPr>
        <w:t>or</w:t>
      </w:r>
      <w:r w:rsidR="005D799B">
        <w:rPr>
          <w:lang w:val="en-US"/>
        </w:rPr>
        <w:t xml:space="preserve"> intermediate </w:t>
      </w:r>
      <w:r w:rsidR="00E032DF">
        <w:rPr>
          <w:lang w:val="en-US"/>
        </w:rPr>
        <w:t xml:space="preserve">tree </w:t>
      </w:r>
      <w:r w:rsidR="005D799B">
        <w:rPr>
          <w:lang w:val="en-US"/>
        </w:rPr>
        <w:t xml:space="preserve">species. After </w:t>
      </w:r>
      <w:r w:rsidR="00E032DF">
        <w:rPr>
          <w:lang w:val="en-US"/>
        </w:rPr>
        <w:t>these</w:t>
      </w:r>
      <w:r w:rsidR="005D799B">
        <w:rPr>
          <w:lang w:val="en-US"/>
        </w:rPr>
        <w:t xml:space="preserve"> </w:t>
      </w:r>
      <w:r w:rsidR="00E032DF">
        <w:rPr>
          <w:lang w:val="en-US"/>
        </w:rPr>
        <w:t>seven decades both</w:t>
      </w:r>
      <w:r w:rsidR="005D799B">
        <w:rPr>
          <w:lang w:val="en-US"/>
        </w:rPr>
        <w:t xml:space="preserve"> the </w:t>
      </w:r>
      <w:r w:rsidR="00FB1BE7">
        <w:rPr>
          <w:lang w:val="en-US"/>
        </w:rPr>
        <w:t xml:space="preserve">forest stand structure and </w:t>
      </w:r>
      <w:r w:rsidR="00E032DF">
        <w:rPr>
          <w:lang w:val="en-US"/>
        </w:rPr>
        <w:t xml:space="preserve">the overall </w:t>
      </w:r>
      <w:r w:rsidR="00FB1BE7">
        <w:rPr>
          <w:lang w:val="en-US"/>
        </w:rPr>
        <w:t xml:space="preserve">biomass returned </w:t>
      </w:r>
      <w:del w:id="298" w:author="Ulrike Hiltner" w:date="2018-04-25T16:51:00Z">
        <w:r w:rsidR="0088060E">
          <w:rPr>
            <w:lang w:val="en-US"/>
          </w:rPr>
          <w:delText>steadily</w:delText>
        </w:r>
        <w:r w:rsidR="00E032DF">
          <w:rPr>
            <w:lang w:val="en-US"/>
          </w:rPr>
          <w:delText xml:space="preserve"> and slowly</w:delText>
        </w:r>
        <w:r w:rsidR="0088060E">
          <w:rPr>
            <w:lang w:val="en-US"/>
          </w:rPr>
          <w:delText xml:space="preserve"> </w:delText>
        </w:r>
      </w:del>
      <w:r w:rsidR="00FB1BE7">
        <w:rPr>
          <w:lang w:val="en-US"/>
        </w:rPr>
        <w:t>to the reference values</w:t>
      </w:r>
      <w:r w:rsidR="00E032DF">
        <w:rPr>
          <w:lang w:val="en-US"/>
        </w:rPr>
        <w:t xml:space="preserve"> of primary forest growth (</w:t>
      </w:r>
      <w:del w:id="299" w:author="Ulrike Hiltner" w:date="2018-04-25T16:51:00Z">
        <w:r w:rsidR="00E032DF">
          <w:rPr>
            <w:lang w:val="en-US"/>
          </w:rPr>
          <w:delText>time &lt; 0a)</w:delText>
        </w:r>
        <w:r w:rsidR="00FB1BE7">
          <w:rPr>
            <w:lang w:val="en-US"/>
          </w:rPr>
          <w:delText>. In addition,</w:delText>
        </w:r>
        <w:r w:rsidR="00896708">
          <w:rPr>
            <w:lang w:val="en-US"/>
          </w:rPr>
          <w:delText xml:space="preserve"> </w:delText>
        </w:r>
        <w:r w:rsidR="00896708">
          <w:rPr>
            <w:lang w:val="en-US"/>
          </w:rPr>
          <w:fldChar w:fldCharType="begin"/>
        </w:r>
        <w:r w:rsidR="00896708">
          <w:rPr>
            <w:lang w:val="en-US"/>
          </w:rPr>
          <w:delInstrText xml:space="preserve"> REF _Ref508619978 \h </w:delInstrText>
        </w:r>
        <w:r w:rsidR="00896708">
          <w:rPr>
            <w:lang w:val="en-US"/>
          </w:rPr>
        </w:r>
        <w:r w:rsidR="00896708">
          <w:rPr>
            <w:lang w:val="en-US"/>
          </w:rPr>
          <w:fldChar w:fldCharType="separate"/>
        </w:r>
        <w:r w:rsidR="00896708" w:rsidRPr="003E16C4">
          <w:rPr>
            <w:lang w:val="en-US"/>
          </w:rPr>
          <w:delText xml:space="preserve">Figure </w:delText>
        </w:r>
        <w:r w:rsidR="00896708" w:rsidRPr="003E16C4">
          <w:rPr>
            <w:noProof/>
            <w:lang w:val="en-US"/>
          </w:rPr>
          <w:delText>1</w:delText>
        </w:r>
        <w:r w:rsidR="00896708">
          <w:rPr>
            <w:lang w:val="en-US"/>
          </w:rPr>
          <w:fldChar w:fldCharType="end"/>
        </w:r>
        <w:r w:rsidR="00FB1BE7">
          <w:rPr>
            <w:lang w:val="en-US"/>
          </w:rPr>
          <w:delText>.a shows the temporal development</w:delText>
        </w:r>
      </w:del>
      <w:ins w:id="300" w:author="Ulrike Hiltner" w:date="2018-04-25T16:51:00Z">
        <w:r w:rsidR="00F47CD8">
          <w:rPr>
            <w:lang w:val="en-US"/>
          </w:rPr>
          <w:t>pre-logging phase</w:t>
        </w:r>
        <w:r w:rsidR="00E032DF">
          <w:rPr>
            <w:lang w:val="en-US"/>
          </w:rPr>
          <w:t>)</w:t>
        </w:r>
        <w:r w:rsidR="00FB1BE7">
          <w:rPr>
            <w:lang w:val="en-US"/>
          </w:rPr>
          <w:t>.</w:t>
        </w:r>
        <w:r w:rsidR="00F47CD8">
          <w:rPr>
            <w:lang w:val="en-US"/>
          </w:rPr>
          <w:t xml:space="preserve"> The</w:t>
        </w:r>
        <w:r w:rsidR="00BD0563" w:rsidRPr="00BD0563">
          <w:rPr>
            <w:lang w:val="en-US"/>
          </w:rPr>
          <w:t xml:space="preserve"> comparison</w:t>
        </w:r>
      </w:ins>
      <w:r w:rsidR="00BD0563" w:rsidRPr="00BD0563">
        <w:rPr>
          <w:lang w:val="en-US"/>
        </w:rPr>
        <w:t xml:space="preserve"> of the </w:t>
      </w:r>
      <w:ins w:id="301" w:author="Ulrike Hiltner" w:date="2018-04-25T16:51:00Z">
        <w:r w:rsidR="00BD0563" w:rsidRPr="00BD0563">
          <w:rPr>
            <w:lang w:val="en-US"/>
          </w:rPr>
          <w:t xml:space="preserve">simulated and </w:t>
        </w:r>
      </w:ins>
      <w:r w:rsidR="00BD0563" w:rsidRPr="00BD0563">
        <w:rPr>
          <w:lang w:val="en-US"/>
        </w:rPr>
        <w:t>observed above</w:t>
      </w:r>
      <w:r w:rsidR="00F47CD8">
        <w:rPr>
          <w:lang w:val="en-US"/>
        </w:rPr>
        <w:t xml:space="preserve">ground biomass </w:t>
      </w:r>
      <w:del w:id="302" w:author="Ulrike Hiltner" w:date="2018-04-25T16:51:00Z">
        <w:r w:rsidR="00FB1BE7">
          <w:rPr>
            <w:lang w:val="en-US"/>
          </w:rPr>
          <w:delText xml:space="preserve">values as secondary succession </w:delText>
        </w:r>
        <w:r w:rsidR="00E032DF">
          <w:rPr>
            <w:lang w:val="en-US"/>
          </w:rPr>
          <w:delText xml:space="preserve">of the forest </w:delText>
        </w:r>
      </w:del>
      <w:ins w:id="303" w:author="Ulrike Hiltner" w:date="2018-04-25T16:51:00Z">
        <w:r w:rsidR="00F47CD8">
          <w:rPr>
            <w:lang w:val="en-US"/>
          </w:rPr>
          <w:t xml:space="preserve">per </w:t>
        </w:r>
        <w:r w:rsidR="00114A2C">
          <w:rPr>
            <w:lang w:val="en-US"/>
          </w:rPr>
          <w:t>species group (</w:t>
        </w:r>
        <w:r w:rsidR="00114A2C" w:rsidRPr="00114A2C">
          <w:rPr>
            <w:lang w:val="en-US"/>
          </w:rPr>
          <w:t>PFTs grouped by successional stage)</w:t>
        </w:r>
        <w:r w:rsidR="004B6D39">
          <w:rPr>
            <w:lang w:val="en-US"/>
          </w:rPr>
          <w:t xml:space="preserve"> </w:t>
        </w:r>
      </w:ins>
      <w:r w:rsidR="00F47CD8">
        <w:rPr>
          <w:lang w:val="en-US"/>
        </w:rPr>
        <w:t xml:space="preserve">between 1986 and </w:t>
      </w:r>
      <w:r w:rsidR="00BD0563" w:rsidRPr="00BD0563">
        <w:rPr>
          <w:lang w:val="en-US"/>
        </w:rPr>
        <w:t>2016</w:t>
      </w:r>
      <w:del w:id="304" w:author="Ulrike Hiltner" w:date="2018-04-25T16:51:00Z">
        <w:r w:rsidR="00FB1BE7">
          <w:rPr>
            <w:lang w:val="en-US"/>
          </w:rPr>
          <w:delText xml:space="preserve">. The simulated </w:delText>
        </w:r>
        <w:r w:rsidR="001765FE">
          <w:rPr>
            <w:lang w:val="en-US"/>
          </w:rPr>
          <w:delText>logging event</w:delText>
        </w:r>
        <w:r w:rsidR="00FB1BE7">
          <w:rPr>
            <w:lang w:val="en-US"/>
          </w:rPr>
          <w:delText xml:space="preserve"> was assigned to the year of the observed </w:delText>
        </w:r>
        <w:r w:rsidR="001765FE">
          <w:rPr>
            <w:lang w:val="en-US"/>
          </w:rPr>
          <w:delText>one</w:delText>
        </w:r>
        <w:r w:rsidR="00FB1BE7">
          <w:rPr>
            <w:lang w:val="en-US"/>
          </w:rPr>
          <w:delText xml:space="preserve"> in 1986</w:delText>
        </w:r>
        <w:r w:rsidR="008A0C39">
          <w:rPr>
            <w:lang w:val="en-US"/>
          </w:rPr>
          <w:delText xml:space="preserve"> </w:delText>
        </w:r>
        <w:r w:rsidR="00E032DF">
          <w:rPr>
            <w:lang w:val="en-US"/>
          </w:rPr>
          <w:delText>on</w:delText>
        </w:r>
        <w:r w:rsidR="008A0C39">
          <w:rPr>
            <w:lang w:val="en-US"/>
          </w:rPr>
          <w:delText xml:space="preserve"> the T1-</w:delText>
        </w:r>
        <w:r w:rsidR="008A0C39" w:rsidRPr="003E16C4">
          <w:rPr>
            <w:i/>
            <w:lang w:val="en-US"/>
          </w:rPr>
          <w:delText>RIL</w:delText>
        </w:r>
        <w:r w:rsidR="008A0C39">
          <w:rPr>
            <w:lang w:val="en-US"/>
          </w:rPr>
          <w:delText xml:space="preserve"> plots</w:delText>
        </w:r>
        <w:r w:rsidR="00E032DF" w:rsidRPr="00E032DF">
          <w:rPr>
            <w:lang w:val="en-US"/>
          </w:rPr>
          <w:delText xml:space="preserve"> </w:delText>
        </w:r>
        <w:r w:rsidR="00E032DF">
          <w:rPr>
            <w:lang w:val="en-US"/>
          </w:rPr>
          <w:delText>of Paracou test site</w:delText>
        </w:r>
        <w:r w:rsidR="00FB1BE7">
          <w:rPr>
            <w:lang w:val="en-US"/>
          </w:rPr>
          <w:delText>. In the period under consideration (1987-2016),</w:delText>
        </w:r>
      </w:del>
      <w:ins w:id="305" w:author="Ulrike Hiltner" w:date="2018-04-25T16:51:00Z">
        <w:r w:rsidR="00BD0563" w:rsidRPr="00BD0563">
          <w:rPr>
            <w:lang w:val="en-US"/>
          </w:rPr>
          <w:t xml:space="preserve"> shows that our model </w:t>
        </w:r>
        <w:r w:rsidR="00F47CD8">
          <w:rPr>
            <w:lang w:val="en-US"/>
          </w:rPr>
          <w:t>can</w:t>
        </w:r>
        <w:r w:rsidR="00BD0563" w:rsidRPr="00BD0563">
          <w:rPr>
            <w:lang w:val="en-US"/>
          </w:rPr>
          <w:t xml:space="preserve"> reproduce the dynamics and species group composition of a selectively </w:t>
        </w:r>
        <w:r w:rsidR="00F47CD8">
          <w:rPr>
            <w:lang w:val="en-US"/>
          </w:rPr>
          <w:t>logged</w:t>
        </w:r>
        <w:r w:rsidR="00BD0563" w:rsidRPr="00BD0563">
          <w:rPr>
            <w:lang w:val="en-US"/>
          </w:rPr>
          <w:t xml:space="preserve"> forest (</w:t>
        </w:r>
        <w:r w:rsidR="00F47CD8">
          <w:rPr>
            <w:lang w:val="en-US"/>
          </w:rPr>
          <w:fldChar w:fldCharType="begin"/>
        </w:r>
        <w:r w:rsidR="00F47CD8">
          <w:rPr>
            <w:lang w:val="en-US"/>
          </w:rPr>
          <w:instrText xml:space="preserve"> REF _Ref508619978 \h </w:instrText>
        </w:r>
        <w:r w:rsidR="00F47CD8">
          <w:rPr>
            <w:lang w:val="en-US"/>
          </w:rPr>
        </w:r>
        <w:r w:rsidR="00F47CD8">
          <w:rPr>
            <w:lang w:val="en-US"/>
          </w:rPr>
          <w:fldChar w:fldCharType="separate"/>
        </w:r>
        <w:r w:rsidR="00F47CD8" w:rsidRPr="003D10F0">
          <w:rPr>
            <w:lang w:val="en-US"/>
          </w:rPr>
          <w:t xml:space="preserve">Figure </w:t>
        </w:r>
        <w:r w:rsidR="00F47CD8" w:rsidRPr="001063D4">
          <w:rPr>
            <w:noProof/>
            <w:lang w:val="en-US"/>
          </w:rPr>
          <w:t>1</w:t>
        </w:r>
        <w:r w:rsidR="00F47CD8">
          <w:rPr>
            <w:lang w:val="en-US"/>
          </w:rPr>
          <w:fldChar w:fldCharType="end"/>
        </w:r>
        <w:r w:rsidR="00F47CD8">
          <w:rPr>
            <w:lang w:val="en-US"/>
          </w:rPr>
          <w:t>.b</w:t>
        </w:r>
        <w:r w:rsidR="00BD0563" w:rsidRPr="00BD0563">
          <w:rPr>
            <w:lang w:val="en-US"/>
          </w:rPr>
          <w:t>)</w:t>
        </w:r>
        <w:r w:rsidR="00FB1BE7">
          <w:rPr>
            <w:lang w:val="en-US"/>
          </w:rPr>
          <w:t>.</w:t>
        </w:r>
        <w:r w:rsidR="00F47CD8">
          <w:rPr>
            <w:lang w:val="en-US"/>
          </w:rPr>
          <w:t xml:space="preserve"> </w:t>
        </w:r>
        <w:r w:rsidR="00F47CD8" w:rsidRPr="00F47CD8">
          <w:rPr>
            <w:lang w:val="en-US"/>
          </w:rPr>
          <w:t>Overall,</w:t>
        </w:r>
      </w:ins>
      <w:r w:rsidR="00F47CD8" w:rsidRPr="00F47CD8">
        <w:rPr>
          <w:lang w:val="en-US"/>
        </w:rPr>
        <w:t xml:space="preserve"> the simulated aboveground </w:t>
      </w:r>
      <w:ins w:id="306" w:author="Ulrike Hiltner" w:date="2018-04-25T16:51:00Z">
        <w:r w:rsidR="00F47CD8" w:rsidRPr="00F47CD8">
          <w:rPr>
            <w:lang w:val="en-US"/>
          </w:rPr>
          <w:t xml:space="preserve">total </w:t>
        </w:r>
      </w:ins>
      <w:r w:rsidR="00F47CD8" w:rsidRPr="00F47CD8">
        <w:rPr>
          <w:lang w:val="en-US"/>
        </w:rPr>
        <w:t xml:space="preserve">biomass </w:t>
      </w:r>
      <w:ins w:id="307" w:author="Ulrike Hiltner" w:date="2018-04-25T16:51:00Z">
        <w:r w:rsidR="00F47CD8" w:rsidRPr="00F47CD8">
          <w:rPr>
            <w:lang w:val="en-US"/>
          </w:rPr>
          <w:t xml:space="preserve">values correspond well to the observed </w:t>
        </w:r>
      </w:ins>
      <w:r w:rsidR="00F47CD8" w:rsidRPr="00F47CD8">
        <w:rPr>
          <w:lang w:val="en-US"/>
        </w:rPr>
        <w:t>values</w:t>
      </w:r>
      <w:r w:rsidR="004B6D39">
        <w:rPr>
          <w:lang w:val="en-US"/>
        </w:rPr>
        <w:t xml:space="preserve"> </w:t>
      </w:r>
      <w:del w:id="308" w:author="Ulrike Hiltner" w:date="2018-04-25T16:51:00Z">
        <w:r w:rsidR="008A0C39">
          <w:rPr>
            <w:lang w:val="en-US"/>
          </w:rPr>
          <w:delText>matches</w:delText>
        </w:r>
      </w:del>
      <w:ins w:id="309" w:author="Ulrike Hiltner" w:date="2018-04-25T16:51:00Z">
        <w:r w:rsidR="004B6D39">
          <w:rPr>
            <w:lang w:val="en-US"/>
          </w:rPr>
          <w:t>during</w:t>
        </w:r>
      </w:ins>
      <w:r w:rsidR="004B6D39">
        <w:rPr>
          <w:lang w:val="en-US"/>
        </w:rPr>
        <w:t xml:space="preserve"> the </w:t>
      </w:r>
      <w:del w:id="310" w:author="Ulrike Hiltner" w:date="2018-04-25T16:51:00Z">
        <w:r w:rsidR="00FB1BE7">
          <w:rPr>
            <w:lang w:val="en-US"/>
          </w:rPr>
          <w:delText>observed values</w:delText>
        </w:r>
        <w:r w:rsidR="008A0C39">
          <w:rPr>
            <w:lang w:val="en-US"/>
          </w:rPr>
          <w:delText xml:space="preserve"> well</w:delText>
        </w:r>
      </w:del>
      <w:ins w:id="311" w:author="Ulrike Hiltner" w:date="2018-04-25T16:51:00Z">
        <w:r w:rsidR="004B6D39">
          <w:rPr>
            <w:lang w:val="en-US"/>
          </w:rPr>
          <w:t>post-logging phase</w:t>
        </w:r>
      </w:ins>
      <w:r w:rsidR="00F47CD8" w:rsidRPr="00F47CD8">
        <w:rPr>
          <w:lang w:val="en-US"/>
        </w:rPr>
        <w:t xml:space="preserve"> (R</w:t>
      </w:r>
      <w:r w:rsidR="00F47CD8" w:rsidRPr="00BF439C">
        <w:rPr>
          <w:vertAlign w:val="superscript"/>
          <w:lang w:val="en-US"/>
        </w:rPr>
        <w:t>2</w:t>
      </w:r>
      <w:r w:rsidR="00F47CD8" w:rsidRPr="00F47CD8">
        <w:rPr>
          <w:lang w:val="en-US"/>
        </w:rPr>
        <w:t xml:space="preserve"> 0.991, </w:t>
      </w:r>
      <w:proofErr w:type="spellStart"/>
      <w:r w:rsidR="00F47CD8" w:rsidRPr="00F47CD8">
        <w:rPr>
          <w:lang w:val="en-US"/>
        </w:rPr>
        <w:t>rmse</w:t>
      </w:r>
      <w:proofErr w:type="spellEnd"/>
      <w:r w:rsidR="00F47CD8" w:rsidRPr="00F47CD8">
        <w:rPr>
          <w:lang w:val="en-US"/>
        </w:rPr>
        <w:t xml:space="preserve"> 4.</w:t>
      </w:r>
      <w:del w:id="312" w:author="Ulrike Hiltner" w:date="2018-04-25T16:51:00Z">
        <w:r w:rsidR="00FB1BE7">
          <w:rPr>
            <w:lang w:val="en-US"/>
          </w:rPr>
          <w:delText>631</w:delText>
        </w:r>
        <w:r w:rsidR="001765FE">
          <w:rPr>
            <w:lang w:val="en-US"/>
          </w:rPr>
          <w:delText>t</w:delText>
        </w:r>
        <w:r w:rsidR="001765FE" w:rsidRPr="003E16C4">
          <w:rPr>
            <w:vertAlign w:val="subscript"/>
            <w:lang w:val="en-US"/>
          </w:rPr>
          <w:delText>ODM</w:delText>
        </w:r>
      </w:del>
      <w:proofErr w:type="gramStart"/>
      <w:ins w:id="313" w:author="Ulrike Hiltner" w:date="2018-04-25T16:51:00Z">
        <w:r w:rsidR="00F47CD8" w:rsidRPr="00F47CD8">
          <w:rPr>
            <w:lang w:val="en-US"/>
          </w:rPr>
          <w:t>6t</w:t>
        </w:r>
        <w:r w:rsidR="00F47CD8" w:rsidRPr="00BF439C">
          <w:rPr>
            <w:vertAlign w:val="subscript"/>
            <w:lang w:val="en-US"/>
          </w:rPr>
          <w:t>ODM</w:t>
        </w:r>
      </w:ins>
      <w:r w:rsidR="00F47CD8" w:rsidRPr="00F47CD8">
        <w:rPr>
          <w:lang w:val="en-US"/>
        </w:rPr>
        <w:t>/ha).</w:t>
      </w:r>
      <w:proofErr w:type="gramEnd"/>
      <w:r w:rsidR="00F47CD8" w:rsidRPr="00F47CD8">
        <w:rPr>
          <w:lang w:val="en-US"/>
        </w:rPr>
        <w:t xml:space="preserve"> </w:t>
      </w:r>
      <w:r w:rsidR="001765FE">
        <w:rPr>
          <w:lang w:val="en-US"/>
        </w:rPr>
        <w:t xml:space="preserve">However, the forest model slightly underestimated the </w:t>
      </w:r>
      <w:r w:rsidR="00114A2C">
        <w:rPr>
          <w:lang w:val="en-US"/>
        </w:rPr>
        <w:t xml:space="preserve">observed </w:t>
      </w:r>
      <w:r w:rsidR="00C12669">
        <w:rPr>
          <w:lang w:val="en-US"/>
        </w:rPr>
        <w:t>aboveground</w:t>
      </w:r>
      <w:r w:rsidR="00114A2C">
        <w:rPr>
          <w:lang w:val="en-US"/>
        </w:rPr>
        <w:t xml:space="preserve"> </w:t>
      </w:r>
      <w:r w:rsidR="001765FE">
        <w:rPr>
          <w:lang w:val="en-US"/>
        </w:rPr>
        <w:t>biomass</w:t>
      </w:r>
      <w:r w:rsidR="00114A2C">
        <w:rPr>
          <w:lang w:val="en-US"/>
        </w:rPr>
        <w:t xml:space="preserve"> </w:t>
      </w:r>
      <w:r w:rsidR="001765FE">
        <w:rPr>
          <w:lang w:val="en-US"/>
        </w:rPr>
        <w:t>of climax species during three decades after selective logging</w:t>
      </w:r>
      <w:r w:rsidR="001B4778">
        <w:rPr>
          <w:lang w:val="en-US"/>
        </w:rPr>
        <w:t xml:space="preserve">. </w:t>
      </w:r>
      <w:del w:id="314" w:author="Ulrike Hiltner" w:date="2018-04-25T16:51:00Z">
        <w:r w:rsidR="00C12669">
          <w:rPr>
            <w:lang w:val="en-US"/>
          </w:rPr>
          <w:delText>Please find further</w:delText>
        </w:r>
        <w:r w:rsidR="001765FE" w:rsidRPr="001765FE">
          <w:rPr>
            <w:lang w:val="en-US"/>
          </w:rPr>
          <w:delText xml:space="preserve"> information on the results of the model calibration</w:delText>
        </w:r>
        <w:r w:rsidR="008A0C39">
          <w:rPr>
            <w:lang w:val="en-US"/>
          </w:rPr>
          <w:delText xml:space="preserve"> </w:delText>
        </w:r>
        <w:r w:rsidR="001765FE" w:rsidRPr="001765FE">
          <w:rPr>
            <w:lang w:val="en-US"/>
          </w:rPr>
          <w:delText xml:space="preserve">in </w:delText>
        </w:r>
        <w:r w:rsidR="001765FE" w:rsidRPr="003E16C4">
          <w:rPr>
            <w:highlight w:val="yellow"/>
            <w:lang w:val="en-US"/>
          </w:rPr>
          <w:delText xml:space="preserve">Appendix </w:delText>
        </w:r>
        <w:r w:rsidR="008A0C39" w:rsidRPr="003E16C4">
          <w:rPr>
            <w:highlight w:val="yellow"/>
            <w:lang w:val="en-US"/>
          </w:rPr>
          <w:delText>A</w:delText>
        </w:r>
        <w:r w:rsidR="001765FE" w:rsidRPr="003E16C4">
          <w:rPr>
            <w:highlight w:val="yellow"/>
            <w:lang w:val="en-US"/>
          </w:rPr>
          <w:delText>1</w:delText>
        </w:r>
        <w:r w:rsidR="001765FE" w:rsidRPr="001765FE">
          <w:rPr>
            <w:lang w:val="en-US"/>
          </w:rPr>
          <w:delText>.</w:delText>
        </w:r>
      </w:del>
      <w:ins w:id="315" w:author="Ulrike Hiltner" w:date="2018-04-25T16:51:00Z">
        <w:r w:rsidR="001B4778" w:rsidRPr="001B4778">
          <w:rPr>
            <w:lang w:val="en-US"/>
          </w:rPr>
          <w:t xml:space="preserve">For the post-logging phase, the forest model also slightly </w:t>
        </w:r>
        <w:r w:rsidR="002252D7">
          <w:rPr>
            <w:lang w:val="en-US"/>
          </w:rPr>
          <w:t>overestimated</w:t>
        </w:r>
        <w:r w:rsidR="001B4778" w:rsidRPr="001B4778">
          <w:rPr>
            <w:lang w:val="en-US"/>
          </w:rPr>
          <w:t xml:space="preserve"> the observed total mean </w:t>
        </w:r>
        <w:r w:rsidR="002252D7">
          <w:rPr>
            <w:lang w:val="en-US"/>
          </w:rPr>
          <w:t xml:space="preserve">aboveground </w:t>
        </w:r>
        <w:r w:rsidR="001B4778" w:rsidRPr="001B4778">
          <w:rPr>
            <w:lang w:val="en-US"/>
          </w:rPr>
          <w:t xml:space="preserve">biomass </w:t>
        </w:r>
        <w:r w:rsidR="002252D7" w:rsidRPr="00C56BA1">
          <w:rPr>
            <w:lang w:val="en-US"/>
          </w:rPr>
          <w:t>(418t</w:t>
        </w:r>
        <w:r w:rsidR="002252D7" w:rsidRPr="00C56BA1">
          <w:rPr>
            <w:vertAlign w:val="subscript"/>
            <w:lang w:val="en-US"/>
          </w:rPr>
          <w:t>ODM</w:t>
        </w:r>
        <w:r w:rsidR="002252D7" w:rsidRPr="00C56BA1">
          <w:rPr>
            <w:lang w:val="en-US"/>
          </w:rPr>
          <w:t xml:space="preserve">/ha) </w:t>
        </w:r>
        <w:r w:rsidR="001B4778" w:rsidRPr="001B4778">
          <w:rPr>
            <w:lang w:val="en-US"/>
          </w:rPr>
          <w:t xml:space="preserve">with 5%. The deviations between </w:t>
        </w:r>
        <w:r w:rsidR="002252D7">
          <w:rPr>
            <w:lang w:val="en-US"/>
          </w:rPr>
          <w:t>observed</w:t>
        </w:r>
        <w:r w:rsidR="001B4778" w:rsidRPr="001B4778">
          <w:rPr>
            <w:lang w:val="en-US"/>
          </w:rPr>
          <w:t xml:space="preserve"> and simulated biomass values were less than the </w:t>
        </w:r>
        <w:r w:rsidR="002252D7">
          <w:rPr>
            <w:lang w:val="en-US"/>
          </w:rPr>
          <w:t xml:space="preserve">observed </w:t>
        </w:r>
        <w:r w:rsidR="001B4778" w:rsidRPr="001B4778">
          <w:rPr>
            <w:lang w:val="en-US"/>
          </w:rPr>
          <w:t>standard deviation</w:t>
        </w:r>
        <w:r w:rsidR="002252D7">
          <w:rPr>
            <w:lang w:val="en-US"/>
          </w:rPr>
          <w:t xml:space="preserve"> (</w:t>
        </w:r>
        <w:proofErr w:type="spellStart"/>
        <w:r w:rsidR="002252D7">
          <w:rPr>
            <w:lang w:val="en-US"/>
          </w:rPr>
          <w:t>sd</w:t>
        </w:r>
        <w:r w:rsidR="002252D7" w:rsidRPr="00BF439C">
          <w:rPr>
            <w:vertAlign w:val="subscript"/>
            <w:lang w:val="en-US"/>
          </w:rPr>
          <w:t>obs</w:t>
        </w:r>
        <w:proofErr w:type="spellEnd"/>
        <w:r w:rsidR="002252D7">
          <w:rPr>
            <w:lang w:val="en-US"/>
          </w:rPr>
          <w:t xml:space="preserve"> </w:t>
        </w:r>
        <w:r w:rsidR="002252D7">
          <w:rPr>
            <w:rFonts w:cs="Times New Roman"/>
            <w:lang w:val="en-US"/>
          </w:rPr>
          <w:t>±</w:t>
        </w:r>
        <w:r w:rsidR="002252D7">
          <w:rPr>
            <w:lang w:val="en-US"/>
          </w:rPr>
          <w:t>67t</w:t>
        </w:r>
        <w:r w:rsidR="002252D7" w:rsidRPr="00BF439C">
          <w:rPr>
            <w:vertAlign w:val="subscript"/>
            <w:lang w:val="en-US"/>
          </w:rPr>
          <w:t>ODM</w:t>
        </w:r>
        <w:r w:rsidR="002252D7">
          <w:rPr>
            <w:lang w:val="en-US"/>
          </w:rPr>
          <w:t>/ha)</w:t>
        </w:r>
        <w:r w:rsidR="00F47CD8" w:rsidRPr="00C41A5C">
          <w:rPr>
            <w:lang w:val="en-US"/>
          </w:rPr>
          <w:t xml:space="preserve"> </w:t>
        </w:r>
        <w:r w:rsidR="00F47CD8">
          <w:rPr>
            <w:lang w:val="en-US"/>
          </w:rPr>
          <w:t xml:space="preserve">(see also </w:t>
        </w:r>
        <w:r w:rsidR="001765FE" w:rsidRPr="00BF439C">
          <w:rPr>
            <w:highlight w:val="yellow"/>
            <w:lang w:val="en-US"/>
          </w:rPr>
          <w:t xml:space="preserve">Appendix </w:t>
        </w:r>
        <w:r w:rsidR="008A0C39" w:rsidRPr="00BF439C">
          <w:rPr>
            <w:highlight w:val="yellow"/>
            <w:lang w:val="en-US"/>
          </w:rPr>
          <w:t>A</w:t>
        </w:r>
        <w:r w:rsidR="001765FE" w:rsidRPr="00BF439C">
          <w:rPr>
            <w:highlight w:val="yellow"/>
            <w:lang w:val="en-US"/>
          </w:rPr>
          <w:t>1</w:t>
        </w:r>
        <w:r w:rsidR="00F47CD8">
          <w:rPr>
            <w:lang w:val="en-US"/>
          </w:rPr>
          <w:t>)</w:t>
        </w:r>
        <w:r w:rsidR="001765FE" w:rsidRPr="001765FE">
          <w:rPr>
            <w:lang w:val="en-US"/>
          </w:rPr>
          <w:t>.</w:t>
        </w:r>
      </w:ins>
      <w:r w:rsidR="008A0C39">
        <w:rPr>
          <w:lang w:val="en-US"/>
        </w:rPr>
        <w:t xml:space="preserve"> </w:t>
      </w:r>
    </w:p>
    <w:p w14:paraId="4FC97C8E" w14:textId="32FBABF9" w:rsidR="008A0C39" w:rsidRDefault="0085613E" w:rsidP="00BF439C">
      <w:pPr>
        <w:rPr>
          <w:lang w:val="en-US"/>
        </w:rPr>
      </w:pPr>
      <w:del w:id="316" w:author="Ulrike Hiltner" w:date="2018-04-25T16:51:00Z">
        <w:r w:rsidRPr="0085613E">
          <w:rPr>
            <w:lang w:val="en-US"/>
          </w:rPr>
          <w:delText xml:space="preserve">On the other hand, </w:delText>
        </w:r>
        <w:r w:rsidR="00C12669" w:rsidRPr="0085613E">
          <w:rPr>
            <w:lang w:val="en-US"/>
          </w:rPr>
          <w:delText>the intensive</w:delText>
        </w:r>
      </w:del>
      <w:proofErr w:type="gramStart"/>
      <w:ins w:id="317" w:author="Ulrike Hiltner" w:date="2018-04-25T16:51:00Z">
        <w:r w:rsidR="00F47CD8">
          <w:rPr>
            <w:lang w:val="en-US"/>
          </w:rPr>
          <w:t xml:space="preserve">The </w:t>
        </w:r>
        <w:r w:rsidR="00C12669" w:rsidRPr="0085613E">
          <w:rPr>
            <w:lang w:val="en-US"/>
          </w:rPr>
          <w:t>intense</w:t>
        </w:r>
      </w:ins>
      <w:r w:rsidR="00C12669" w:rsidRPr="0085613E">
        <w:rPr>
          <w:lang w:val="en-US"/>
        </w:rPr>
        <w:t xml:space="preserve"> scenario </w:t>
      </w:r>
      <w:r w:rsidR="00C12669">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F47CD8">
        <w:rPr>
          <w:lang w:val="en-US"/>
        </w:rPr>
        <w:t>.</w:t>
      </w:r>
      <w:proofErr w:type="gramEnd"/>
      <w:del w:id="318" w:author="Ulrike Hiltner" w:date="2018-04-25T16:51:00Z">
        <w:r w:rsidR="00C12669">
          <w:rPr>
            <w:lang w:val="en-US"/>
          </w:rPr>
          <w:delText>b</w:delText>
        </w:r>
      </w:del>
      <w:ins w:id="319" w:author="Ulrike Hiltner" w:date="2018-04-25T16:51:00Z">
        <w:r w:rsidR="00F47CD8">
          <w:rPr>
            <w:lang w:val="en-US"/>
          </w:rPr>
          <w:t>c</w:t>
        </w:r>
      </w:ins>
      <w:r w:rsidR="00C12669">
        <w:rPr>
          <w:lang w:val="en-US"/>
        </w:rPr>
        <w:t xml:space="preserve">) </w:t>
      </w:r>
      <w:proofErr w:type="gramStart"/>
      <w:r w:rsidR="00C12669" w:rsidRPr="0085613E">
        <w:rPr>
          <w:lang w:val="en-US"/>
        </w:rPr>
        <w:t>was</w:t>
      </w:r>
      <w:proofErr w:type="gramEnd"/>
      <w:r w:rsidR="00C12669" w:rsidRPr="0085613E">
        <w:rPr>
          <w:lang w:val="en-US"/>
        </w:rPr>
        <w:t xml:space="preserve"> characterized by a strong</w:t>
      </w:r>
      <w:r w:rsidR="00C12669">
        <w:rPr>
          <w:lang w:val="en-US"/>
        </w:rPr>
        <w:t xml:space="preserve">er shift </w:t>
      </w:r>
      <w:r w:rsidR="00C12669" w:rsidRPr="0085613E">
        <w:rPr>
          <w:lang w:val="en-US"/>
        </w:rPr>
        <w:t>in the species group composition</w:t>
      </w:r>
      <w:del w:id="320" w:author="Ulrike Hiltner" w:date="2018-04-25T16:51:00Z">
        <w:r w:rsidR="00C12669" w:rsidRPr="0085613E">
          <w:rPr>
            <w:lang w:val="en-US"/>
          </w:rPr>
          <w:delText xml:space="preserve"> </w:delText>
        </w:r>
        <w:r w:rsidR="00C12669">
          <w:rPr>
            <w:lang w:val="en-US"/>
          </w:rPr>
          <w:delText xml:space="preserve">during </w:delText>
        </w:r>
        <w:r w:rsidRPr="0085613E">
          <w:rPr>
            <w:lang w:val="en-US"/>
          </w:rPr>
          <w:delText>the secondary succession of the forest</w:delText>
        </w:r>
      </w:del>
      <w:r w:rsidR="00C12669" w:rsidRPr="0085613E">
        <w:rPr>
          <w:lang w:val="en-US"/>
        </w:rPr>
        <w:t xml:space="preserve"> </w:t>
      </w:r>
      <w:r w:rsidRPr="0085613E">
        <w:rPr>
          <w:lang w:val="en-US"/>
        </w:rPr>
        <w:t xml:space="preserve">and the </w:t>
      </w:r>
      <w:r w:rsidR="00C12669">
        <w:rPr>
          <w:lang w:val="en-US"/>
        </w:rPr>
        <w:t xml:space="preserve">aboveground </w:t>
      </w:r>
      <w:r w:rsidRPr="0085613E">
        <w:rPr>
          <w:lang w:val="en-US"/>
        </w:rPr>
        <w:t xml:space="preserve">biomass was </w:t>
      </w:r>
      <w:r w:rsidR="00C12669">
        <w:rPr>
          <w:lang w:val="en-US"/>
        </w:rPr>
        <w:t xml:space="preserve">only </w:t>
      </w:r>
      <w:r w:rsidRPr="0085613E">
        <w:rPr>
          <w:lang w:val="en-US"/>
        </w:rPr>
        <w:t>slowly recovering (1</w:t>
      </w:r>
      <w:r w:rsidR="00F822CC">
        <w:rPr>
          <w:lang w:val="en-US"/>
        </w:rPr>
        <w:t>38</w:t>
      </w:r>
      <w:r w:rsidR="00984778">
        <w:rPr>
          <w:lang w:val="en-US"/>
        </w:rPr>
        <w:t>a</w:t>
      </w:r>
      <w:r w:rsidRPr="0085613E">
        <w:rPr>
          <w:lang w:val="en-US"/>
        </w:rPr>
        <w:t>)</w:t>
      </w:r>
      <w:r w:rsidR="00C12669">
        <w:rPr>
          <w:lang w:val="en-US"/>
        </w:rPr>
        <w:t xml:space="preserve"> compared to the moderate scenario</w:t>
      </w:r>
      <w:r w:rsidRPr="0085613E">
        <w:rPr>
          <w:lang w:val="en-US"/>
        </w:rPr>
        <w:t xml:space="preserve">. A rapid increase in </w:t>
      </w:r>
      <w:r w:rsidR="00C12669">
        <w:rPr>
          <w:lang w:val="en-US"/>
        </w:rPr>
        <w:t xml:space="preserve">the </w:t>
      </w:r>
      <w:r w:rsidRPr="0085613E">
        <w:rPr>
          <w:lang w:val="en-US"/>
        </w:rPr>
        <w:t>forest</w:t>
      </w:r>
      <w:r w:rsidR="00C12669">
        <w:rPr>
          <w:lang w:val="en-US"/>
        </w:rPr>
        <w:t xml:space="preserve"> stand’s overall aboveground</w:t>
      </w:r>
      <w:r w:rsidRPr="0085613E">
        <w:rPr>
          <w:lang w:val="en-US"/>
        </w:rPr>
        <w:t xml:space="preserve"> biomass was particularly not</w:t>
      </w:r>
      <w:r w:rsidR="00C12669">
        <w:rPr>
          <w:lang w:val="en-US"/>
        </w:rPr>
        <w:t xml:space="preserve">iceable during </w:t>
      </w:r>
      <w:r w:rsidRPr="0085613E">
        <w:rPr>
          <w:lang w:val="en-US"/>
        </w:rPr>
        <w:t>about 50 years after logging.</w:t>
      </w:r>
      <w:r w:rsidR="00343441">
        <w:rPr>
          <w:lang w:val="en-US"/>
        </w:rPr>
        <w:t xml:space="preserve"> This </w:t>
      </w:r>
      <w:r w:rsidR="00C12669">
        <w:rPr>
          <w:lang w:val="en-US"/>
        </w:rPr>
        <w:t xml:space="preserve">rapid </w:t>
      </w:r>
      <w:r w:rsidR="00343441">
        <w:rPr>
          <w:lang w:val="en-US"/>
        </w:rPr>
        <w:t xml:space="preserve">increase was </w:t>
      </w:r>
      <w:r w:rsidR="00343441" w:rsidRPr="0085613E">
        <w:rPr>
          <w:lang w:val="en-US"/>
        </w:rPr>
        <w:t xml:space="preserve">dominated </w:t>
      </w:r>
      <w:r w:rsidR="00343441">
        <w:rPr>
          <w:lang w:val="en-US"/>
        </w:rPr>
        <w:t xml:space="preserve">mainly </w:t>
      </w:r>
      <w:r w:rsidR="00343441" w:rsidRPr="0085613E">
        <w:rPr>
          <w:lang w:val="en-US"/>
        </w:rPr>
        <w:t xml:space="preserve">by </w:t>
      </w:r>
      <w:r w:rsidR="00C12669">
        <w:rPr>
          <w:lang w:val="en-US"/>
        </w:rPr>
        <w:t xml:space="preserve">the increase of </w:t>
      </w:r>
      <w:r w:rsidR="00B450C0">
        <w:rPr>
          <w:lang w:val="en-US"/>
        </w:rPr>
        <w:t xml:space="preserve">fast-growing </w:t>
      </w:r>
      <w:r w:rsidR="00343441" w:rsidRPr="0085613E">
        <w:rPr>
          <w:lang w:val="en-US"/>
        </w:rPr>
        <w:t>pioneer species</w:t>
      </w:r>
      <w:r w:rsidR="00C12669">
        <w:rPr>
          <w:lang w:val="en-US"/>
        </w:rPr>
        <w:t>’ biomass</w:t>
      </w:r>
      <w:r w:rsidR="00343441">
        <w:rPr>
          <w:lang w:val="en-US"/>
        </w:rPr>
        <w:t>.</w:t>
      </w:r>
      <w:r w:rsidRPr="0085613E">
        <w:rPr>
          <w:lang w:val="en-US"/>
        </w:rPr>
        <w:t xml:space="preserve"> </w:t>
      </w:r>
      <w:r w:rsidR="00B450C0">
        <w:rPr>
          <w:lang w:val="en-US"/>
        </w:rPr>
        <w:t>The</w:t>
      </w:r>
      <w:r w:rsidRPr="0085613E">
        <w:rPr>
          <w:lang w:val="en-US"/>
        </w:rPr>
        <w:t xml:space="preserve"> initial </w:t>
      </w:r>
      <w:r w:rsidR="00C12669">
        <w:rPr>
          <w:lang w:val="en-US"/>
        </w:rPr>
        <w:t xml:space="preserve">phase of rapid </w:t>
      </w:r>
      <w:del w:id="321" w:author="Ulrike Hiltner" w:date="2018-04-25T16:51:00Z">
        <w:r w:rsidR="00C12669">
          <w:rPr>
            <w:lang w:val="en-US"/>
          </w:rPr>
          <w:delText>productivity</w:delText>
        </w:r>
      </w:del>
      <w:ins w:id="322" w:author="Ulrike Hiltner" w:date="2018-04-25T16:51:00Z">
        <w:r w:rsidR="001C371C">
          <w:rPr>
            <w:lang w:val="en-US"/>
          </w:rPr>
          <w:t>gross primary production</w:t>
        </w:r>
      </w:ins>
      <w:r w:rsidR="00C12669">
        <w:rPr>
          <w:lang w:val="en-US"/>
        </w:rPr>
        <w:t xml:space="preserve"> was followed by a</w:t>
      </w:r>
      <w:r w:rsidRPr="0085613E">
        <w:rPr>
          <w:lang w:val="en-US"/>
        </w:rPr>
        <w:t xml:space="preserve"> phase,</w:t>
      </w:r>
      <w:r w:rsidR="00C12669">
        <w:rPr>
          <w:lang w:val="en-US"/>
        </w:rPr>
        <w:t xml:space="preserve"> which was</w:t>
      </w:r>
      <w:r w:rsidRPr="0085613E">
        <w:rPr>
          <w:lang w:val="en-US"/>
        </w:rPr>
        <w:t xml:space="preserve"> characterized by lower productivity rates</w:t>
      </w:r>
      <w:del w:id="323" w:author="Ulrike Hiltner" w:date="2018-04-25T16:51:00Z">
        <w:r w:rsidRPr="0085613E">
          <w:rPr>
            <w:lang w:val="en-US"/>
          </w:rPr>
          <w:delText>.</w:delText>
        </w:r>
      </w:del>
      <w:ins w:id="324" w:author="Ulrike Hiltner" w:date="2018-04-25T16:51:00Z">
        <w:r w:rsidR="001C371C">
          <w:rPr>
            <w:lang w:val="en-US"/>
          </w:rPr>
          <w:t xml:space="preserve"> (</w:t>
        </w:r>
        <w:r w:rsidR="001C371C">
          <w:rPr>
            <w:lang w:val="en-US"/>
          </w:rPr>
          <w:fldChar w:fldCharType="begin"/>
        </w:r>
        <w:r w:rsidR="001C371C">
          <w:rPr>
            <w:lang w:val="en-US"/>
          </w:rPr>
          <w:instrText xml:space="preserve"> REF _Ref508619978 \h </w:instrText>
        </w:r>
        <w:r w:rsidR="001C371C">
          <w:rPr>
            <w:lang w:val="en-US"/>
          </w:rPr>
        </w:r>
        <w:r w:rsidR="001C371C">
          <w:rPr>
            <w:lang w:val="en-US"/>
          </w:rPr>
          <w:fldChar w:fldCharType="separate"/>
        </w:r>
        <w:r w:rsidR="001C371C" w:rsidRPr="000562AF">
          <w:rPr>
            <w:lang w:val="en-US"/>
          </w:rPr>
          <w:t xml:space="preserve">Figure </w:t>
        </w:r>
        <w:r w:rsidR="001C371C">
          <w:rPr>
            <w:noProof/>
            <w:lang w:val="en-US"/>
          </w:rPr>
          <w:t>1</w:t>
        </w:r>
        <w:r w:rsidR="001C371C">
          <w:rPr>
            <w:lang w:val="en-US"/>
          </w:rPr>
          <w:fldChar w:fldCharType="end"/>
        </w:r>
        <w:r w:rsidR="001C371C">
          <w:rPr>
            <w:lang w:val="en-US"/>
          </w:rPr>
          <w:t>.d)</w:t>
        </w:r>
        <w:r w:rsidRPr="0085613E">
          <w:rPr>
            <w:lang w:val="en-US"/>
          </w:rPr>
          <w:t>.</w:t>
        </w:r>
      </w:ins>
    </w:p>
    <w:p w14:paraId="7C013E21" w14:textId="77777777" w:rsidR="00896708" w:rsidRPr="00F469AE" w:rsidRDefault="00CF247C">
      <w:pPr>
        <w:keepNext/>
        <w:rPr>
          <w:del w:id="325" w:author="Ulrike Hiltner" w:date="2018-04-25T16:51:00Z"/>
          <w:lang w:val="en-US"/>
        </w:rPr>
      </w:pPr>
      <w:del w:id="326" w:author="Ulrike Hiltner" w:date="2018-04-25T16:51:00Z">
        <w:r>
          <w:rPr>
            <w:noProof/>
            <w:lang w:val="en-US"/>
          </w:rPr>
          <w:lastRenderedPageBreak/>
          <w:drawing>
            <wp:inline distT="0" distB="0" distL="0" distR="0" wp14:anchorId="56B96D8D" wp14:editId="22AC93EA">
              <wp:extent cx="5911835" cy="198000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simRes_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835" cy="1980000"/>
                      </a:xfrm>
                      <a:prstGeom prst="rect">
                        <a:avLst/>
                      </a:prstGeom>
                    </pic:spPr>
                  </pic:pic>
                </a:graphicData>
              </a:graphic>
            </wp:inline>
          </w:drawing>
        </w:r>
      </w:del>
    </w:p>
    <w:p w14:paraId="7FBC3224" w14:textId="77777777" w:rsidR="004D04AD" w:rsidRPr="00BF439C" w:rsidRDefault="004D04AD" w:rsidP="004D04AD">
      <w:pPr>
        <w:rPr>
          <w:ins w:id="327" w:author="Ulrike Hiltner" w:date="2018-04-25T16:51:00Z"/>
          <w:b/>
          <w:bCs/>
          <w:lang w:val="en-US"/>
        </w:rPr>
      </w:pPr>
    </w:p>
    <w:p w14:paraId="71DC981F" w14:textId="77777777" w:rsidR="00896708" w:rsidRDefault="004D04AD" w:rsidP="004D04AD">
      <w:pPr>
        <w:keepNext/>
        <w:jc w:val="center"/>
        <w:rPr>
          <w:ins w:id="328" w:author="Ulrike Hiltner" w:date="2018-04-25T16:51:00Z"/>
        </w:rPr>
      </w:pPr>
      <w:ins w:id="329" w:author="Ulrike Hiltner" w:date="2018-04-25T16:51:00Z">
        <w:r>
          <w:rPr>
            <w:noProof/>
            <w:lang w:val="en-US"/>
          </w:rPr>
          <w:drawing>
            <wp:inline distT="0" distB="0" distL="0" distR="0" wp14:anchorId="4B147B6F" wp14:editId="6BD04097">
              <wp:extent cx="4873285" cy="3960000"/>
              <wp:effectExtent l="0" t="0" r="3810" b="2540"/>
              <wp:docPr id="8" name="Grafik 8" descr="C:\Users\hiltner\Arbeit\Diss\TP3_Publikationen\ArtikelTwo\dataOutput\figures\fig_5thDraft\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tner\Arbeit\Diss\TP3_Publikationen\ArtikelTwo\dataOutput\figures\fig_5thDraft\Bil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3285" cy="3960000"/>
                      </a:xfrm>
                      <a:prstGeom prst="rect">
                        <a:avLst/>
                      </a:prstGeom>
                      <a:noFill/>
                      <a:ln>
                        <a:noFill/>
                      </a:ln>
                    </pic:spPr>
                  </pic:pic>
                </a:graphicData>
              </a:graphic>
            </wp:inline>
          </w:drawing>
        </w:r>
      </w:ins>
    </w:p>
    <w:p w14:paraId="36C4BFA5" w14:textId="19CFFF82" w:rsidR="000E6842" w:rsidRPr="00BF439C" w:rsidRDefault="00896708" w:rsidP="00BF439C">
      <w:pPr>
        <w:pStyle w:val="Beschriftung1"/>
        <w:rPr>
          <w:lang w:val="en-US"/>
        </w:rPr>
      </w:pPr>
      <w:bookmarkStart w:id="330" w:name="_Ref508619978"/>
      <w:r w:rsidRPr="00BF439C">
        <w:rPr>
          <w:lang w:val="en-US"/>
        </w:rPr>
        <w:t xml:space="preserve">Figure </w:t>
      </w:r>
      <w:r>
        <w:fldChar w:fldCharType="begin"/>
      </w:r>
      <w:r w:rsidRPr="00BF439C">
        <w:rPr>
          <w:lang w:val="en-US"/>
        </w:rPr>
        <w:instrText xml:space="preserve"> SEQ Figure \* ARABIC </w:instrText>
      </w:r>
      <w:r>
        <w:fldChar w:fldCharType="separate"/>
      </w:r>
      <w:r w:rsidR="007B3936">
        <w:rPr>
          <w:noProof/>
          <w:lang w:val="en-US"/>
        </w:rPr>
        <w:t>1</w:t>
      </w:r>
      <w:r>
        <w:fldChar w:fldCharType="end"/>
      </w:r>
      <w:bookmarkEnd w:id="330"/>
      <w:r w:rsidRPr="00BF439C">
        <w:rPr>
          <w:lang w:val="en-US"/>
        </w:rPr>
        <w:t>:</w:t>
      </w:r>
      <w:r w:rsidRPr="00896708">
        <w:rPr>
          <w:lang w:val="en-US"/>
        </w:rPr>
        <w:t xml:space="preserve"> </w:t>
      </w:r>
      <w:r>
        <w:rPr>
          <w:lang w:val="en-US"/>
        </w:rPr>
        <w:t>D</w:t>
      </w:r>
      <w:r w:rsidRPr="001C1800">
        <w:rPr>
          <w:lang w:val="en-US"/>
        </w:rPr>
        <w:t xml:space="preserve">evelopment of the mean aboveground biomass plus standard deviation (a., </w:t>
      </w:r>
      <w:r w:rsidR="002C225B">
        <w:rPr>
          <w:lang w:val="en-US"/>
        </w:rPr>
        <w:t>b</w:t>
      </w:r>
      <w:r w:rsidRPr="001C1800">
        <w:rPr>
          <w:lang w:val="en-US"/>
        </w:rPr>
        <w:t>.) and the mean gross primary production (</w:t>
      </w:r>
      <w:del w:id="331" w:author="Ulrike Hiltner" w:date="2018-04-25T16:51:00Z">
        <w:r w:rsidRPr="001C1800">
          <w:rPr>
            <w:lang w:val="en-US"/>
          </w:rPr>
          <w:delText>c</w:delText>
        </w:r>
      </w:del>
      <w:ins w:id="332" w:author="Ulrike Hiltner" w:date="2018-04-25T16:51:00Z">
        <w:r w:rsidR="00B45F6C">
          <w:rPr>
            <w:lang w:val="en-US"/>
          </w:rPr>
          <w:t>d</w:t>
        </w:r>
      </w:ins>
      <w:r w:rsidRPr="001C1800">
        <w:rPr>
          <w:lang w:val="en-US"/>
        </w:rPr>
        <w:t xml:space="preserve">.) of </w:t>
      </w:r>
      <w:r>
        <w:rPr>
          <w:lang w:val="en-US"/>
        </w:rPr>
        <w:t xml:space="preserve">both </w:t>
      </w:r>
      <w:r w:rsidRPr="001C1800">
        <w:rPr>
          <w:lang w:val="en-US"/>
        </w:rPr>
        <w:t xml:space="preserve">the entire forest stand (grayish lines) </w:t>
      </w:r>
      <w:r>
        <w:rPr>
          <w:lang w:val="en-US"/>
        </w:rPr>
        <w:t>and</w:t>
      </w:r>
      <w:r w:rsidRPr="001C1800">
        <w:rPr>
          <w:lang w:val="en-US"/>
        </w:rPr>
        <w:t xml:space="preserve"> </w:t>
      </w:r>
      <w:r>
        <w:rPr>
          <w:lang w:val="en-US"/>
        </w:rPr>
        <w:t xml:space="preserve">the </w:t>
      </w:r>
      <w:r w:rsidRPr="001C1800">
        <w:rPr>
          <w:lang w:val="en-US"/>
        </w:rPr>
        <w:t>tree species grouped according to functional trai</w:t>
      </w:r>
      <w:r>
        <w:rPr>
          <w:lang w:val="en-US"/>
        </w:rPr>
        <w:t>ts of successional stage (colored lines; A</w:t>
      </w:r>
      <w:r w:rsidRPr="001C1800">
        <w:rPr>
          <w:lang w:val="en-US"/>
        </w:rPr>
        <w:t>verages of 16ha-simulations).</w:t>
      </w:r>
      <w:r>
        <w:rPr>
          <w:lang w:val="en-US"/>
        </w:rPr>
        <w:t xml:space="preserve"> </w:t>
      </w:r>
      <w:r w:rsidRPr="001C1800">
        <w:rPr>
          <w:lang w:val="en-US"/>
        </w:rPr>
        <w:t>The dashed lines indicate the moment of the selective logging event (time</w:t>
      </w:r>
      <w:r>
        <w:rPr>
          <w:lang w:val="en-US"/>
        </w:rPr>
        <w:t>=</w:t>
      </w:r>
      <w:r w:rsidRPr="001C1800">
        <w:rPr>
          <w:lang w:val="en-US"/>
        </w:rPr>
        <w:t>0</w:t>
      </w:r>
      <w:r>
        <w:rPr>
          <w:lang w:val="en-US"/>
        </w:rPr>
        <w:t>a</w:t>
      </w:r>
      <w:r w:rsidRPr="001C1800">
        <w:rPr>
          <w:lang w:val="en-US"/>
        </w:rPr>
        <w:t>) after a 50-year spin-up time, which reflects primary forest growth as a reference</w:t>
      </w:r>
      <w:r>
        <w:rPr>
          <w:lang w:val="en-US"/>
        </w:rPr>
        <w:t xml:space="preserve"> (dark gray)</w:t>
      </w:r>
      <w:r w:rsidRPr="001C1800">
        <w:rPr>
          <w:lang w:val="en-US"/>
        </w:rPr>
        <w:t xml:space="preserve">. </w:t>
      </w:r>
      <w:r w:rsidRPr="00DD0F18">
        <w:rPr>
          <w:lang w:val="en-US"/>
        </w:rPr>
        <w:t xml:space="preserve">The selected simulation results refer to parameter settings used in the FORMIND forest model of a moderate </w:t>
      </w:r>
      <w:r>
        <w:rPr>
          <w:lang w:val="en-US"/>
        </w:rPr>
        <w:t xml:space="preserve">(light gray) </w:t>
      </w:r>
      <w:r w:rsidRPr="00DD0F18">
        <w:rPr>
          <w:lang w:val="en-US"/>
        </w:rPr>
        <w:t xml:space="preserve">and an intense </w:t>
      </w:r>
      <w:r>
        <w:rPr>
          <w:lang w:val="en-US"/>
        </w:rPr>
        <w:t xml:space="preserve">(medium gray) </w:t>
      </w:r>
      <w:r w:rsidRPr="00DD0F18">
        <w:rPr>
          <w:lang w:val="en-US"/>
        </w:rPr>
        <w:t xml:space="preserve">selective logging scenario in which the minimum </w:t>
      </w:r>
      <w:del w:id="333" w:author="Ulrike Hiltner" w:date="2018-04-25T16:51:00Z">
        <w:r w:rsidRPr="00726AFB">
          <w:rPr>
            <w:i/>
            <w:lang w:val="en-US"/>
          </w:rPr>
          <w:delText>dbh</w:delText>
        </w:r>
      </w:del>
      <w:ins w:id="334" w:author="Ulrike Hiltner" w:date="2018-04-25T16:51:00Z">
        <w:r w:rsidR="00D04626">
          <w:rPr>
            <w:i/>
            <w:lang w:val="en-US"/>
          </w:rPr>
          <w:t>DBH</w:t>
        </w:r>
      </w:ins>
      <w:r w:rsidRPr="00DD0F18">
        <w:rPr>
          <w:lang w:val="en-US"/>
        </w:rPr>
        <w:t xml:space="preserve"> value</w:t>
      </w:r>
      <w:r>
        <w:rPr>
          <w:lang w:val="en-US"/>
        </w:rPr>
        <w:t>s</w:t>
      </w:r>
      <w:r w:rsidRPr="00DD0F18">
        <w:rPr>
          <w:lang w:val="en-US"/>
        </w:rPr>
        <w:t xml:space="preserve"> of harvestable commercial tree</w:t>
      </w:r>
      <w:r>
        <w:rPr>
          <w:lang w:val="en-US"/>
        </w:rPr>
        <w:t>s were</w:t>
      </w:r>
      <w:r w:rsidRPr="00DD0F18">
        <w:rPr>
          <w:lang w:val="en-US"/>
        </w:rPr>
        <w:t xml:space="preserve"> varied.</w:t>
      </w:r>
      <w:r w:rsidRPr="001C1800">
        <w:rPr>
          <w:lang w:val="en-US"/>
        </w:rPr>
        <w:t xml:space="preserve"> </w:t>
      </w:r>
      <w:r w:rsidRPr="00FB0B20">
        <w:rPr>
          <w:lang w:val="en-US"/>
        </w:rPr>
        <w:t>The dots in the left panel indicate mean annual aboveground biomass values calculated on basis of</w:t>
      </w:r>
      <w:r>
        <w:rPr>
          <w:lang w:val="en-US"/>
        </w:rPr>
        <w:t xml:space="preserve"> Paracou’s</w:t>
      </w:r>
      <w:r w:rsidRPr="00FB0B20">
        <w:rPr>
          <w:lang w:val="en-US"/>
        </w:rPr>
        <w:t xml:space="preserve"> forest inventory data of the </w:t>
      </w:r>
      <w:r>
        <w:rPr>
          <w:lang w:val="en-US"/>
        </w:rPr>
        <w:t>T1</w:t>
      </w:r>
      <w:del w:id="335" w:author="Ulrike Hiltner" w:date="2018-04-25T16:51:00Z">
        <w:r>
          <w:rPr>
            <w:lang w:val="en-US"/>
          </w:rPr>
          <w:delText>-RIL</w:delText>
        </w:r>
      </w:del>
      <w:r>
        <w:rPr>
          <w:lang w:val="en-US"/>
        </w:rPr>
        <w:t xml:space="preserve"> plots. </w:t>
      </w:r>
      <w:r w:rsidRPr="0020583A">
        <w:rPr>
          <w:lang w:val="en-US"/>
        </w:rPr>
        <w:t>The year of logging (1986) was assigned to simulat</w:t>
      </w:r>
      <w:r>
        <w:rPr>
          <w:lang w:val="en-US"/>
        </w:rPr>
        <w:t>ed</w:t>
      </w:r>
      <w:r w:rsidRPr="0020583A">
        <w:rPr>
          <w:lang w:val="en-US"/>
        </w:rPr>
        <w:t xml:space="preserve"> time </w:t>
      </w:r>
      <w:r>
        <w:rPr>
          <w:lang w:val="en-US"/>
        </w:rPr>
        <w:t>equaled</w:t>
      </w:r>
      <w:r w:rsidRPr="0020583A">
        <w:rPr>
          <w:lang w:val="en-US"/>
        </w:rPr>
        <w:t xml:space="preserve"> 0</w:t>
      </w:r>
      <w:ins w:id="336" w:author="Ulrike Hiltner" w:date="2018-04-25T16:51:00Z">
        <w:r w:rsidRPr="0020583A">
          <w:rPr>
            <w:lang w:val="en-US"/>
          </w:rPr>
          <w:t>.</w:t>
        </w:r>
        <w:r w:rsidR="00B45F6C">
          <w:rPr>
            <w:lang w:val="en-US"/>
          </w:rPr>
          <w:t xml:space="preserve"> </w:t>
        </w:r>
        <w:r w:rsidR="00B45F6C" w:rsidRPr="00BF439C">
          <w:rPr>
            <w:lang w:val="en-US"/>
          </w:rPr>
          <w:t>b.) Comparison of the temporal development of observed (dots) and simulated (line graph) aboveground biomass</w:t>
        </w:r>
        <w:r w:rsidR="00B45F6C">
          <w:rPr>
            <w:lang w:val="en-US"/>
          </w:rPr>
          <w:t>es</w:t>
        </w:r>
        <w:r w:rsidR="00B45F6C" w:rsidRPr="00BF439C">
          <w:rPr>
            <w:lang w:val="en-US"/>
          </w:rPr>
          <w:t xml:space="preserve"> after </w:t>
        </w:r>
        <w:r w:rsidR="00B45F6C" w:rsidRPr="00E526AD">
          <w:rPr>
            <w:lang w:val="en-US"/>
          </w:rPr>
          <w:t>logging</w:t>
        </w:r>
        <w:r w:rsidR="00B45F6C" w:rsidRPr="00BF439C">
          <w:rPr>
            <w:lang w:val="en-US"/>
          </w:rPr>
          <w:t>. Light-demanding pioneers are reddish, shade-tolerant climate species are greenish, emergent are violet, and intermediate species are bluish-colored.</w:t>
        </w:r>
        <w:r w:rsidR="00B45F6C">
          <w:rPr>
            <w:lang w:val="en-US"/>
          </w:rPr>
          <w:t xml:space="preserve"> The simulated logging</w:t>
        </w:r>
        <w:r w:rsidR="00B45F6C" w:rsidRPr="00450098">
          <w:rPr>
            <w:lang w:val="en-US"/>
          </w:rPr>
          <w:t xml:space="preserve"> was assigned to the observed logging event in the year 1986</w:t>
        </w:r>
      </w:ins>
      <w:r w:rsidR="00B45F6C">
        <w:rPr>
          <w:lang w:val="en-US"/>
        </w:rPr>
        <w:t>.</w:t>
      </w:r>
    </w:p>
    <w:p w14:paraId="34F8E373" w14:textId="77777777" w:rsidR="008E1C15" w:rsidRDefault="00C07449">
      <w:pPr>
        <w:pStyle w:val="berschrift2"/>
      </w:pPr>
      <w:r>
        <w:lastRenderedPageBreak/>
        <w:t xml:space="preserve">3.2 </w:t>
      </w:r>
      <w:r w:rsidR="008E1C15">
        <w:t xml:space="preserve">Effect of </w:t>
      </w:r>
      <w:r w:rsidR="00241340">
        <w:t>different selective logging</w:t>
      </w:r>
      <w:r w:rsidR="008E1C15">
        <w:t xml:space="preserve"> intensities on ecosystem functions</w:t>
      </w:r>
    </w:p>
    <w:p w14:paraId="4B3A89B2" w14:textId="18830194" w:rsidR="00B909D1" w:rsidRDefault="008E1C15" w:rsidP="00BF439C">
      <w:pPr>
        <w:rPr>
          <w:lang w:val="en-US"/>
        </w:rPr>
      </w:pPr>
      <w:del w:id="337" w:author="Ulrike Hiltner" w:date="2018-04-25T16:51:00Z">
        <w:r w:rsidRPr="00E368B4">
          <w:rPr>
            <w:lang w:val="en-US"/>
          </w:rPr>
          <w:delText>Using</w:delText>
        </w:r>
      </w:del>
      <w:ins w:id="338" w:author="Ulrike Hiltner" w:date="2018-04-25T16:51:00Z">
        <w:r w:rsidR="00453C19">
          <w:rPr>
            <w:lang w:val="en-US"/>
          </w:rPr>
          <w:t>In a third step we</w:t>
        </w:r>
        <w:r w:rsidRPr="00E368B4">
          <w:rPr>
            <w:lang w:val="en-US"/>
          </w:rPr>
          <w:t xml:space="preserve"> investigate</w:t>
        </w:r>
        <w:r w:rsidR="00453C19">
          <w:rPr>
            <w:lang w:val="en-US"/>
          </w:rPr>
          <w:t>d</w:t>
        </w:r>
      </w:ins>
      <w:r w:rsidRPr="00E368B4">
        <w:rPr>
          <w:lang w:val="en-US"/>
        </w:rPr>
        <w:t xml:space="preserve"> the </w:t>
      </w:r>
      <w:del w:id="339" w:author="Ulrike Hiltner" w:date="2018-04-25T16:51:00Z">
        <w:r w:rsidRPr="00E368B4">
          <w:rPr>
            <w:lang w:val="en-US"/>
          </w:rPr>
          <w:delText>simulation results</w:delText>
        </w:r>
        <w:r w:rsidR="00BE3AC7">
          <w:rPr>
            <w:lang w:val="en-US"/>
          </w:rPr>
          <w:delText xml:space="preserve"> of every logging scenario</w:delText>
        </w:r>
        <w:r w:rsidRPr="00E368B4">
          <w:rPr>
            <w:lang w:val="en-US"/>
          </w:rPr>
          <w:delText xml:space="preserve">, </w:delText>
        </w:r>
        <w:r w:rsidR="00BE3AC7">
          <w:rPr>
            <w:lang w:val="en-US"/>
          </w:rPr>
          <w:delText>it was possible to</w:delText>
        </w:r>
        <w:r w:rsidRPr="00E368B4">
          <w:rPr>
            <w:lang w:val="en-US"/>
          </w:rPr>
          <w:delText xml:space="preserve"> investigate the effects</w:delText>
        </w:r>
      </w:del>
      <w:ins w:id="340" w:author="Ulrike Hiltner" w:date="2018-04-25T16:51:00Z">
        <w:r w:rsidR="00453C19">
          <w:rPr>
            <w:lang w:val="en-US"/>
          </w:rPr>
          <w:t>impacts</w:t>
        </w:r>
      </w:ins>
      <w:r w:rsidR="00453C19">
        <w:rPr>
          <w:lang w:val="en-US"/>
        </w:rPr>
        <w:t xml:space="preserve"> of different </w:t>
      </w:r>
      <w:del w:id="341" w:author="Ulrike Hiltner" w:date="2018-04-25T16:51:00Z">
        <w:r w:rsidRPr="00E368B4">
          <w:rPr>
            <w:lang w:val="en-US"/>
          </w:rPr>
          <w:delText xml:space="preserve">thresholds </w:delText>
        </w:r>
        <w:r w:rsidR="00BE3AC7">
          <w:rPr>
            <w:lang w:val="en-US"/>
          </w:rPr>
          <w:delText>regarding</w:delText>
        </w:r>
        <w:r w:rsidRPr="00E368B4">
          <w:rPr>
            <w:lang w:val="en-US"/>
          </w:rPr>
          <w:delText xml:space="preserve"> the </w:delText>
        </w:r>
        <w:r w:rsidR="00BE3AC7">
          <w:rPr>
            <w:lang w:val="en-US"/>
          </w:rPr>
          <w:delText>lower cutting threshold of harvestable commercial trees</w:delText>
        </w:r>
      </w:del>
      <w:ins w:id="342" w:author="Ulrike Hiltner" w:date="2018-04-25T16:51:00Z">
        <w:r w:rsidR="00453C19">
          <w:rPr>
            <w:lang w:val="en-US"/>
          </w:rPr>
          <w:t>logging intensities</w:t>
        </w:r>
      </w:ins>
      <w:r w:rsidRPr="00E368B4">
        <w:rPr>
          <w:lang w:val="en-US"/>
        </w:rPr>
        <w:t xml:space="preserve"> on the productivity of the </w:t>
      </w:r>
      <w:r w:rsidR="00BE3AC7">
        <w:rPr>
          <w:lang w:val="en-US"/>
        </w:rPr>
        <w:t>remnant</w:t>
      </w:r>
      <w:r w:rsidRPr="00E368B4">
        <w:rPr>
          <w:lang w:val="en-US"/>
        </w:rPr>
        <w:t xml:space="preserve"> </w:t>
      </w:r>
      <w:r>
        <w:rPr>
          <w:lang w:val="en-US"/>
        </w:rPr>
        <w:t>forest stand</w:t>
      </w:r>
      <w:r w:rsidR="00BE3AC7">
        <w:rPr>
          <w:lang w:val="en-US"/>
        </w:rPr>
        <w:t>’s aboveground</w:t>
      </w:r>
      <w:r>
        <w:rPr>
          <w:lang w:val="en-US"/>
        </w:rPr>
        <w:t xml:space="preserve"> </w:t>
      </w:r>
      <w:r w:rsidRPr="00E368B4">
        <w:rPr>
          <w:lang w:val="en-US"/>
        </w:rPr>
        <w:t>biomass</w:t>
      </w:r>
      <w:del w:id="343" w:author="Ulrike Hiltner" w:date="2018-04-25T16:51:00Z">
        <w:r w:rsidR="00BE3AC7">
          <w:rPr>
            <w:lang w:val="en-US"/>
          </w:rPr>
          <w:delText>.</w:delText>
        </w:r>
      </w:del>
      <w:ins w:id="344" w:author="Ulrike Hiltner" w:date="2018-04-25T16:51:00Z">
        <w:r w:rsidR="00982F79">
          <w:rPr>
            <w:lang w:val="en-US"/>
          </w:rPr>
          <w:t xml:space="preserve"> in a set of simulation scenarios</w:t>
        </w:r>
        <w:r w:rsidR="00BE3AC7">
          <w:rPr>
            <w:lang w:val="en-US"/>
          </w:rPr>
          <w:t>.</w:t>
        </w:r>
      </w:ins>
      <w:r w:rsidR="00BE3AC7">
        <w:rPr>
          <w:lang w:val="en-US"/>
        </w:rPr>
        <w:t xml:space="preserve"> </w:t>
      </w:r>
      <w:r w:rsidR="00104D13" w:rsidRPr="00104D13">
        <w:rPr>
          <w:lang w:val="en-US"/>
        </w:rPr>
        <w:t xml:space="preserve">Therefore, we experimentally varied </w:t>
      </w:r>
      <w:del w:id="345" w:author="Ulrike Hiltner" w:date="2018-04-25T16:51:00Z">
        <w:r w:rsidRPr="00E368B4">
          <w:rPr>
            <w:lang w:val="en-US"/>
          </w:rPr>
          <w:delText>this model parameter</w:delText>
        </w:r>
        <w:r w:rsidR="00BE3AC7">
          <w:rPr>
            <w:lang w:val="en-US"/>
          </w:rPr>
          <w:delText xml:space="preserve"> </w:delText>
        </w:r>
      </w:del>
      <w:ins w:id="346" w:author="Ulrike Hiltner" w:date="2018-04-25T16:51:00Z">
        <w:r w:rsidR="00104D13" w:rsidRPr="00104D13">
          <w:rPr>
            <w:lang w:val="en-US"/>
          </w:rPr>
          <w:t xml:space="preserve">the </w:t>
        </w:r>
        <w:r w:rsidR="00D04626">
          <w:rPr>
            <w:i/>
            <w:lang w:val="en-US"/>
          </w:rPr>
          <w:t>DBH</w:t>
        </w:r>
        <w:r w:rsidR="00104D13" w:rsidRPr="00104D13">
          <w:rPr>
            <w:lang w:val="en-US"/>
          </w:rPr>
          <w:t xml:space="preserve"> of the lower cutting threshold </w:t>
        </w:r>
      </w:ins>
      <w:r w:rsidR="00104D13" w:rsidRPr="00104D13">
        <w:rPr>
          <w:lang w:val="en-US"/>
        </w:rPr>
        <w:t>stepwise in</w:t>
      </w:r>
      <w:ins w:id="347" w:author="Ulrike Hiltner" w:date="2018-04-25T16:51:00Z">
        <w:r w:rsidR="00104D13" w:rsidRPr="00104D13">
          <w:rPr>
            <w:lang w:val="en-US"/>
          </w:rPr>
          <w:t xml:space="preserve"> 0.1m-intervals</w:t>
        </w:r>
      </w:ins>
      <w:r w:rsidR="00104D13" w:rsidRPr="00104D13">
        <w:rPr>
          <w:lang w:val="en-US"/>
        </w:rPr>
        <w:t xml:space="preserve"> between 0.1m-1.0m. </w:t>
      </w:r>
      <w:r w:rsidRPr="00E368B4">
        <w:rPr>
          <w:lang w:val="en-US"/>
        </w:rPr>
        <w:t>The diagrams in</w:t>
      </w:r>
      <w:r w:rsidR="00896708">
        <w:rPr>
          <w:lang w:val="en-US"/>
        </w:rPr>
        <w:t xml:space="preserve">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sidR="0016218B">
        <w:rPr>
          <w:lang w:val="en-US"/>
        </w:rPr>
        <w:t xml:space="preserve">.a and 2.b </w:t>
      </w:r>
      <w:r w:rsidRPr="00E368B4">
        <w:rPr>
          <w:lang w:val="en-US"/>
        </w:rPr>
        <w:t xml:space="preserve">show the correlations between </w:t>
      </w:r>
      <w:del w:id="348" w:author="Ulrike Hiltner" w:date="2018-04-25T16:51:00Z">
        <w:r w:rsidRPr="00E368B4">
          <w:rPr>
            <w:lang w:val="en-US"/>
          </w:rPr>
          <w:delText xml:space="preserve">the change in </w:delText>
        </w:r>
        <w:r w:rsidR="0016218B">
          <w:rPr>
            <w:lang w:val="en-US"/>
          </w:rPr>
          <w:delText>the</w:delText>
        </w:r>
        <w:r w:rsidRPr="00E368B4">
          <w:rPr>
            <w:lang w:val="en-US"/>
          </w:rPr>
          <w:delText xml:space="preserve"> </w:delText>
        </w:r>
        <w:r w:rsidR="0016218B">
          <w:rPr>
            <w:lang w:val="en-US"/>
          </w:rPr>
          <w:delText>lower</w:delText>
        </w:r>
      </w:del>
      <w:ins w:id="349" w:author="Ulrike Hiltner" w:date="2018-04-25T16:51:00Z">
        <w:r w:rsidR="00453C19">
          <w:rPr>
            <w:lang w:val="en-US"/>
          </w:rPr>
          <w:t xml:space="preserve">a </w:t>
        </w:r>
        <w:r w:rsidRPr="00E368B4">
          <w:rPr>
            <w:lang w:val="en-US"/>
          </w:rPr>
          <w:t>chang</w:t>
        </w:r>
        <w:r w:rsidR="00453C19">
          <w:rPr>
            <w:lang w:val="en-US"/>
          </w:rPr>
          <w:t>ing</w:t>
        </w:r>
      </w:ins>
      <w:r w:rsidRPr="00E368B4">
        <w:rPr>
          <w:lang w:val="en-US"/>
        </w:rPr>
        <w:t xml:space="preserve"> </w:t>
      </w:r>
      <w:r w:rsidR="0016218B">
        <w:rPr>
          <w:lang w:val="en-US"/>
        </w:rPr>
        <w:t xml:space="preserve">cutting </w:t>
      </w:r>
      <w:r w:rsidRPr="00E368B4">
        <w:rPr>
          <w:lang w:val="en-US"/>
        </w:rPr>
        <w:t>threshold</w:t>
      </w:r>
      <w:del w:id="350" w:author="Ulrike Hiltner" w:date="2018-04-25T16:51:00Z">
        <w:r w:rsidRPr="00E368B4">
          <w:rPr>
            <w:lang w:val="en-US"/>
          </w:rPr>
          <w:delText xml:space="preserve"> value</w:delText>
        </w:r>
        <w:r>
          <w:rPr>
            <w:lang w:val="en-US"/>
          </w:rPr>
          <w:delText>s</w:delText>
        </w:r>
        <w:r w:rsidR="0016218B">
          <w:rPr>
            <w:lang w:val="en-US"/>
          </w:rPr>
          <w:delText xml:space="preserve"> of the </w:delText>
        </w:r>
        <w:r w:rsidR="00726AFB" w:rsidRPr="00726AFB">
          <w:rPr>
            <w:i/>
            <w:lang w:val="en-US"/>
          </w:rPr>
          <w:delText>dbh</w:delText>
        </w:r>
      </w:del>
      <w:r w:rsidRPr="00E368B4">
        <w:rPr>
          <w:lang w:val="en-US"/>
        </w:rPr>
        <w:t xml:space="preserve"> and </w:t>
      </w:r>
      <w:r>
        <w:rPr>
          <w:lang w:val="en-US"/>
        </w:rPr>
        <w:t>the remaining forest</w:t>
      </w:r>
      <w:r w:rsidR="0016218B">
        <w:rPr>
          <w:lang w:val="en-US"/>
        </w:rPr>
        <w:t xml:space="preserve"> stand</w:t>
      </w:r>
      <w:r>
        <w:rPr>
          <w:lang w:val="en-US"/>
        </w:rPr>
        <w:t xml:space="preserve"> </w:t>
      </w:r>
      <w:r w:rsidRPr="00E368B4">
        <w:rPr>
          <w:lang w:val="en-US"/>
        </w:rPr>
        <w:t>biom</w:t>
      </w:r>
      <w:r>
        <w:rPr>
          <w:lang w:val="en-US"/>
        </w:rPr>
        <w:t>ass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Pr>
          <w:lang w:val="en-US"/>
        </w:rPr>
        <w:t xml:space="preserve">.a) </w:t>
      </w:r>
      <w:r w:rsidR="0016218B">
        <w:rPr>
          <w:lang w:val="en-US"/>
        </w:rPr>
        <w:t xml:space="preserve">or </w:t>
      </w:r>
      <w:r>
        <w:rPr>
          <w:lang w:val="en-US"/>
        </w:rPr>
        <w:t>gross primary production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Pr>
          <w:lang w:val="en-US"/>
        </w:rPr>
        <w:t>.b)</w:t>
      </w:r>
      <w:r w:rsidR="0016218B">
        <w:rPr>
          <w:lang w:val="en-US"/>
        </w:rPr>
        <w:t xml:space="preserve">. The correlations are given as linear regression models for </w:t>
      </w:r>
      <w:del w:id="351" w:author="Ulrike Hiltner" w:date="2018-04-25T16:51:00Z">
        <w:r w:rsidR="0016218B">
          <w:rPr>
            <w:lang w:val="en-US"/>
          </w:rPr>
          <w:delText>every year</w:delText>
        </w:r>
      </w:del>
      <w:ins w:id="352" w:author="Ulrike Hiltner" w:date="2018-04-25T16:51:00Z">
        <w:r w:rsidR="00104D13">
          <w:rPr>
            <w:lang w:val="en-US"/>
          </w:rPr>
          <w:t>discrete</w:t>
        </w:r>
        <w:r w:rsidR="0016218B">
          <w:rPr>
            <w:lang w:val="en-US"/>
          </w:rPr>
          <w:t xml:space="preserve"> year</w:t>
        </w:r>
        <w:r w:rsidR="00104D13">
          <w:rPr>
            <w:lang w:val="en-US"/>
          </w:rPr>
          <w:t>s</w:t>
        </w:r>
      </w:ins>
      <w:r>
        <w:rPr>
          <w:lang w:val="en-US"/>
        </w:rPr>
        <w:t xml:space="preserve"> during the first </w:t>
      </w:r>
      <w:del w:id="353" w:author="Ulrike Hiltner" w:date="2018-04-25T16:51:00Z">
        <w:r>
          <w:rPr>
            <w:lang w:val="en-US"/>
          </w:rPr>
          <w:delText>three</w:delText>
        </w:r>
      </w:del>
      <w:ins w:id="354" w:author="Ulrike Hiltner" w:date="2018-04-25T16:51:00Z">
        <w:r w:rsidR="00104D13">
          <w:rPr>
            <w:lang w:val="en-US"/>
          </w:rPr>
          <w:t>six</w:t>
        </w:r>
      </w:ins>
      <w:r>
        <w:rPr>
          <w:lang w:val="en-US"/>
        </w:rPr>
        <w:t xml:space="preserve"> decades after logging. </w:t>
      </w:r>
      <w:r w:rsidR="0016218B">
        <w:rPr>
          <w:lang w:val="en-US"/>
        </w:rPr>
        <w:t>In general the following applied: The</w:t>
      </w:r>
      <w:r w:rsidR="00C91F15" w:rsidRPr="00C91F15">
        <w:rPr>
          <w:lang w:val="en-US"/>
        </w:rPr>
        <w:t xml:space="preserve"> higher the </w:t>
      </w:r>
      <w:del w:id="355" w:author="Ulrike Hiltner" w:date="2018-04-25T16:51:00Z">
        <w:r w:rsidR="0016218B">
          <w:rPr>
            <w:lang w:val="en-US"/>
          </w:rPr>
          <w:delText xml:space="preserve">lower </w:delText>
        </w:r>
      </w:del>
      <w:r w:rsidR="0016218B">
        <w:rPr>
          <w:lang w:val="en-US"/>
        </w:rPr>
        <w:t xml:space="preserve">cutting </w:t>
      </w:r>
      <w:r w:rsidR="00C91F15" w:rsidRPr="00C91F15">
        <w:rPr>
          <w:lang w:val="en-US"/>
        </w:rPr>
        <w:t xml:space="preserve">threshold </w:t>
      </w:r>
      <w:del w:id="356" w:author="Ulrike Hiltner" w:date="2018-04-25T16:51:00Z">
        <w:r w:rsidR="00C91F15" w:rsidRPr="00C91F15">
          <w:rPr>
            <w:lang w:val="en-US"/>
          </w:rPr>
          <w:delText xml:space="preserve">value of the </w:delText>
        </w:r>
        <w:r w:rsidR="00726AFB" w:rsidRPr="00726AFB">
          <w:rPr>
            <w:i/>
            <w:lang w:val="en-US"/>
          </w:rPr>
          <w:delText>dbh</w:delText>
        </w:r>
        <w:r w:rsidR="00C91F15" w:rsidRPr="00C91F15">
          <w:rPr>
            <w:lang w:val="en-US"/>
          </w:rPr>
          <w:delText xml:space="preserve"> </w:delText>
        </w:r>
      </w:del>
      <w:r w:rsidR="00C91F15" w:rsidRPr="00C91F15">
        <w:rPr>
          <w:lang w:val="en-US"/>
        </w:rPr>
        <w:t xml:space="preserve">of harvestable commercial trees </w:t>
      </w:r>
      <w:r w:rsidR="0016218B">
        <w:rPr>
          <w:lang w:val="en-US"/>
        </w:rPr>
        <w:t>was</w:t>
      </w:r>
      <w:del w:id="357" w:author="Ulrike Hiltner" w:date="2018-04-25T16:51:00Z">
        <w:r w:rsidR="00C91F15" w:rsidRPr="00C91F15">
          <w:rPr>
            <w:lang w:val="en-US"/>
          </w:rPr>
          <w:delText xml:space="preserve"> assumed</w:delText>
        </w:r>
      </w:del>
      <w:r w:rsidR="00C91F15" w:rsidRPr="00C91F15">
        <w:rPr>
          <w:lang w:val="en-US"/>
        </w:rPr>
        <w:t xml:space="preserve">, the smaller the number of trees harvested and the higher the remaining </w:t>
      </w:r>
      <w:r w:rsidR="00C27E6C">
        <w:rPr>
          <w:lang w:val="en-US"/>
        </w:rPr>
        <w:t xml:space="preserve">forest stand </w:t>
      </w:r>
      <w:r w:rsidR="00C91F15" w:rsidRPr="00C91F15">
        <w:rPr>
          <w:lang w:val="en-US"/>
        </w:rPr>
        <w:t xml:space="preserve">biomass. In the case of </w:t>
      </w:r>
      <w:r w:rsidR="00B805B4">
        <w:rPr>
          <w:lang w:val="en-US"/>
        </w:rPr>
        <w:t>gross primary production</w:t>
      </w:r>
      <w:r w:rsidR="00C91F15" w:rsidRPr="00C91F15">
        <w:rPr>
          <w:lang w:val="en-US"/>
        </w:rPr>
        <w:t xml:space="preserve">, </w:t>
      </w:r>
      <w:ins w:id="358" w:author="Ulrike Hiltner" w:date="2018-04-25T16:51:00Z">
        <w:r w:rsidR="00104D13">
          <w:rPr>
            <w:lang w:val="en-US"/>
          </w:rPr>
          <w:t xml:space="preserve">a </w:t>
        </w:r>
      </w:ins>
      <w:r w:rsidR="00C91F15" w:rsidRPr="00C91F15">
        <w:rPr>
          <w:lang w:val="en-US"/>
        </w:rPr>
        <w:t xml:space="preserve">higher </w:t>
      </w:r>
      <w:r w:rsidR="00B805B4">
        <w:rPr>
          <w:lang w:val="en-US"/>
        </w:rPr>
        <w:t>logging</w:t>
      </w:r>
      <w:r w:rsidR="00C91F15" w:rsidRPr="00C91F15">
        <w:rPr>
          <w:lang w:val="en-US"/>
        </w:rPr>
        <w:t xml:space="preserve"> intensity resulted in </w:t>
      </w:r>
      <w:r w:rsidR="000E0EE1">
        <w:rPr>
          <w:lang w:val="en-US"/>
        </w:rPr>
        <w:t xml:space="preserve">a </w:t>
      </w:r>
      <w:del w:id="359" w:author="Ulrike Hiltner" w:date="2018-04-25T16:51:00Z">
        <w:r w:rsidR="00C91F15" w:rsidRPr="00C91F15">
          <w:rPr>
            <w:lang w:val="en-US"/>
          </w:rPr>
          <w:delText xml:space="preserve">higher degree of regeneration. The stronger the rejuvenation of the </w:delText>
        </w:r>
        <w:r w:rsidR="00B805B4">
          <w:rPr>
            <w:lang w:val="en-US"/>
          </w:rPr>
          <w:delText>remnant</w:delText>
        </w:r>
        <w:r w:rsidR="00C91F15" w:rsidRPr="00C91F15">
          <w:rPr>
            <w:lang w:val="en-US"/>
          </w:rPr>
          <w:delText xml:space="preserve"> forest</w:delText>
        </w:r>
        <w:r w:rsidR="00B805B4">
          <w:rPr>
            <w:lang w:val="en-US"/>
          </w:rPr>
          <w:delText xml:space="preserve"> was</w:delText>
        </w:r>
        <w:r w:rsidR="00C91F15" w:rsidRPr="00C91F15">
          <w:rPr>
            <w:lang w:val="en-US"/>
          </w:rPr>
          <w:delText xml:space="preserve"> </w:delText>
        </w:r>
        <w:r w:rsidR="0016218B">
          <w:rPr>
            <w:lang w:val="en-US"/>
          </w:rPr>
          <w:delText xml:space="preserve">and </w:delText>
        </w:r>
        <w:r w:rsidR="00C91F15" w:rsidRPr="00C91F15">
          <w:rPr>
            <w:lang w:val="en-US"/>
          </w:rPr>
          <w:delText xml:space="preserve">the higher </w:delText>
        </w:r>
        <w:r w:rsidR="00B805B4">
          <w:rPr>
            <w:lang w:val="en-US"/>
          </w:rPr>
          <w:delText xml:space="preserve">was </w:delText>
        </w:r>
        <w:r w:rsidR="00C91F15" w:rsidRPr="00C91F15">
          <w:rPr>
            <w:lang w:val="en-US"/>
          </w:rPr>
          <w:delText xml:space="preserve">the </w:delText>
        </w:r>
      </w:del>
      <w:ins w:id="360" w:author="Ulrike Hiltner" w:date="2018-04-25T16:51:00Z">
        <w:r w:rsidR="00453C19">
          <w:rPr>
            <w:lang w:val="en-US"/>
          </w:rPr>
          <w:t>longer recovery time</w:t>
        </w:r>
        <w:r w:rsidR="005F11B5">
          <w:rPr>
            <w:lang w:val="en-US"/>
          </w:rPr>
          <w:t xml:space="preserve"> as well as a</w:t>
        </w:r>
        <w:r w:rsidR="009B2678" w:rsidRPr="009B2678">
          <w:rPr>
            <w:lang w:val="en-US"/>
          </w:rPr>
          <w:t xml:space="preserve"> higher </w:t>
        </w:r>
      </w:ins>
      <w:r w:rsidR="009B2678" w:rsidRPr="009B2678">
        <w:rPr>
          <w:lang w:val="en-US"/>
        </w:rPr>
        <w:t>productivity</w:t>
      </w:r>
      <w:del w:id="361" w:author="Ulrike Hiltner" w:date="2018-04-25T16:51:00Z">
        <w:r w:rsidR="0016218B" w:rsidRPr="00C91F15">
          <w:rPr>
            <w:lang w:val="en-US"/>
          </w:rPr>
          <w:delText xml:space="preserve"> that</w:delText>
        </w:r>
        <w:r w:rsidR="0016218B">
          <w:rPr>
            <w:lang w:val="en-US"/>
          </w:rPr>
          <w:delText xml:space="preserve"> was </w:delText>
        </w:r>
        <w:r w:rsidR="00C91F15" w:rsidRPr="00C91F15">
          <w:rPr>
            <w:lang w:val="en-US"/>
          </w:rPr>
          <w:delText>dominated by fast-growing pioneer species</w:delText>
        </w:r>
      </w:del>
      <w:r w:rsidR="009B2678" w:rsidRPr="009B2678">
        <w:rPr>
          <w:lang w:val="en-US"/>
        </w:rPr>
        <w:t>.</w:t>
      </w:r>
      <w:r w:rsidR="009B2678">
        <w:rPr>
          <w:lang w:val="en-US"/>
        </w:rPr>
        <w:t xml:space="preserve"> </w:t>
      </w:r>
      <w:r w:rsidR="00C27E6C">
        <w:rPr>
          <w:lang w:val="en-US"/>
        </w:rPr>
        <w:t>Analogous to</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BF439C">
        <w:rPr>
          <w:lang w:val="en-US"/>
        </w:rPr>
        <w:t xml:space="preserve">Figure </w:t>
      </w:r>
      <w:r w:rsidR="007B3936" w:rsidRPr="00BF439C">
        <w:rPr>
          <w:noProof/>
          <w:lang w:val="en-US"/>
        </w:rPr>
        <w:t>2</w:t>
      </w:r>
      <w:r w:rsidR="007B3936">
        <w:rPr>
          <w:lang w:val="en-US"/>
        </w:rPr>
        <w:fldChar w:fldCharType="end"/>
      </w:r>
      <w:r w:rsidR="00C27E6C">
        <w:rPr>
          <w:lang w:val="en-US"/>
        </w:rPr>
        <w:t>.a and 2.b, t</w:t>
      </w:r>
      <w:r w:rsidR="009C20CD">
        <w:rPr>
          <w:lang w:val="en-US"/>
        </w:rPr>
        <w:t>he diagram in</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BF439C">
        <w:rPr>
          <w:lang w:val="en-US"/>
        </w:rPr>
        <w:t xml:space="preserve">Figure </w:t>
      </w:r>
      <w:r w:rsidR="007B3936" w:rsidRPr="00BF439C">
        <w:rPr>
          <w:noProof/>
          <w:lang w:val="en-US"/>
        </w:rPr>
        <w:t>2</w:t>
      </w:r>
      <w:r w:rsidR="007B3936">
        <w:rPr>
          <w:lang w:val="en-US"/>
        </w:rPr>
        <w:fldChar w:fldCharType="end"/>
      </w:r>
      <w:r w:rsidR="009C20CD">
        <w:rPr>
          <w:lang w:val="en-US"/>
        </w:rPr>
        <w:t>.c represents the</w:t>
      </w:r>
      <w:r w:rsidR="00B909D1" w:rsidRPr="005B1C2E">
        <w:rPr>
          <w:lang w:val="en-US"/>
        </w:rPr>
        <w:t xml:space="preserve"> relationship</w:t>
      </w:r>
      <w:r w:rsidR="009C20CD">
        <w:rPr>
          <w:lang w:val="en-US"/>
        </w:rPr>
        <w:t>s</w:t>
      </w:r>
      <w:r w:rsidR="00B909D1" w:rsidRPr="005B1C2E">
        <w:rPr>
          <w:lang w:val="en-US"/>
        </w:rPr>
        <w:t xml:space="preserve"> </w:t>
      </w:r>
      <w:r w:rsidR="0016218B">
        <w:rPr>
          <w:lang w:val="en-US"/>
        </w:rPr>
        <w:t xml:space="preserve">revealed </w:t>
      </w:r>
      <w:r w:rsidR="00B909D1" w:rsidRPr="005B1C2E">
        <w:rPr>
          <w:lang w:val="en-US"/>
        </w:rPr>
        <w:t xml:space="preserve">between </w:t>
      </w:r>
      <w:r w:rsidR="00B909D1">
        <w:rPr>
          <w:lang w:val="en-US"/>
        </w:rPr>
        <w:t xml:space="preserve">the </w:t>
      </w:r>
      <w:r w:rsidR="00B909D1" w:rsidRPr="005B1C2E">
        <w:rPr>
          <w:lang w:val="en-US"/>
        </w:rPr>
        <w:t>forest</w:t>
      </w:r>
      <w:r w:rsidR="00B909D1">
        <w:rPr>
          <w:lang w:val="en-US"/>
        </w:rPr>
        <w:t>’s</w:t>
      </w:r>
      <w:r w:rsidR="00B909D1" w:rsidRPr="005B1C2E">
        <w:rPr>
          <w:lang w:val="en-US"/>
        </w:rPr>
        <w:t xml:space="preserve"> </w:t>
      </w:r>
      <w:r w:rsidR="0016218B">
        <w:rPr>
          <w:lang w:val="en-US"/>
        </w:rPr>
        <w:t>gross primary production</w:t>
      </w:r>
      <w:r w:rsidR="00B909D1" w:rsidRPr="005B1C2E">
        <w:rPr>
          <w:lang w:val="en-US"/>
        </w:rPr>
        <w:t xml:space="preserve"> and </w:t>
      </w:r>
      <w:r w:rsidR="00C27E6C">
        <w:rPr>
          <w:lang w:val="en-US"/>
        </w:rPr>
        <w:t xml:space="preserve">changes in the remaining </w:t>
      </w:r>
      <w:r w:rsidR="009C20CD">
        <w:rPr>
          <w:lang w:val="en-US"/>
        </w:rPr>
        <w:t xml:space="preserve">forest stand </w:t>
      </w:r>
      <w:r w:rsidR="00B909D1" w:rsidRPr="005B1C2E">
        <w:rPr>
          <w:lang w:val="en-US"/>
        </w:rPr>
        <w:t>biomass</w:t>
      </w:r>
      <w:r w:rsidR="00B909D1">
        <w:rPr>
          <w:lang w:val="en-US"/>
        </w:rPr>
        <w:t xml:space="preserve"> </w:t>
      </w:r>
      <w:r w:rsidR="0016218B">
        <w:rPr>
          <w:lang w:val="en-US"/>
        </w:rPr>
        <w:t>for every year during</w:t>
      </w:r>
      <w:r w:rsidR="009C20CD">
        <w:rPr>
          <w:lang w:val="en-US"/>
        </w:rPr>
        <w:t xml:space="preserve"> the three decades </w:t>
      </w:r>
      <w:r w:rsidR="00B909D1" w:rsidRPr="005B1C2E">
        <w:rPr>
          <w:lang w:val="en-US"/>
        </w:rPr>
        <w:t xml:space="preserve">after </w:t>
      </w:r>
      <w:r w:rsidR="00B909D1">
        <w:rPr>
          <w:lang w:val="en-US"/>
        </w:rPr>
        <w:t>selective logging</w:t>
      </w:r>
      <w:r w:rsidR="009C20CD">
        <w:rPr>
          <w:lang w:val="en-US"/>
        </w:rPr>
        <w:t>.</w:t>
      </w:r>
      <w:r w:rsidR="000E0EE1">
        <w:rPr>
          <w:lang w:val="en-US"/>
        </w:rPr>
        <w:t xml:space="preserve"> </w:t>
      </w:r>
      <w:del w:id="362" w:author="Ulrike Hiltner" w:date="2018-04-25T16:51:00Z">
        <w:r w:rsidR="009C20CD">
          <w:rPr>
            <w:lang w:val="en-US"/>
          </w:rPr>
          <w:delText xml:space="preserve"> </w:delText>
        </w:r>
      </w:del>
      <w:ins w:id="363" w:author="Ulrike Hiltner" w:date="2018-04-25T16:51:00Z">
        <w:r w:rsidR="000E0EE1">
          <w:rPr>
            <w:lang w:val="en-US"/>
          </w:rPr>
          <w:t>The interactions revealed by our model simulations are non-linear.</w:t>
        </w:r>
        <w:r w:rsidR="00C27E6C">
          <w:rPr>
            <w:lang w:val="en-US"/>
          </w:rPr>
          <w:t xml:space="preserve"> </w:t>
        </w:r>
        <w:r w:rsidR="009C20CD">
          <w:rPr>
            <w:lang w:val="en-US"/>
          </w:rPr>
          <w:t xml:space="preserve"> </w:t>
        </w:r>
      </w:ins>
    </w:p>
    <w:p w14:paraId="74E03D31" w14:textId="77777777" w:rsidR="00896708" w:rsidRDefault="00C27E6C" w:rsidP="003E16C4">
      <w:pPr>
        <w:keepNext/>
        <w:rPr>
          <w:del w:id="364" w:author="Ulrike Hiltner" w:date="2018-04-25T16:51:00Z"/>
        </w:rPr>
      </w:pPr>
      <w:del w:id="365" w:author="Ulrike Hiltner" w:date="2018-04-25T16:51:00Z">
        <w:r>
          <w:rPr>
            <w:noProof/>
            <w:lang w:val="en-US"/>
          </w:rPr>
          <w:drawing>
            <wp:inline distT="0" distB="0" distL="0" distR="0" wp14:anchorId="59986401" wp14:editId="46416716">
              <wp:extent cx="5930490" cy="1980000"/>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simRes_varsOverDB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0490" cy="1980000"/>
                      </a:xfrm>
                      <a:prstGeom prst="rect">
                        <a:avLst/>
                      </a:prstGeom>
                    </pic:spPr>
                  </pic:pic>
                </a:graphicData>
              </a:graphic>
            </wp:inline>
          </w:drawing>
        </w:r>
      </w:del>
    </w:p>
    <w:p w14:paraId="1FC1401E" w14:textId="77777777" w:rsidR="00896708" w:rsidRPr="00BF439C" w:rsidRDefault="004D04AD" w:rsidP="00BF439C">
      <w:pPr>
        <w:keepNext/>
        <w:rPr>
          <w:ins w:id="366" w:author="Ulrike Hiltner" w:date="2018-04-25T16:51:00Z"/>
          <w:lang w:val="en-US"/>
        </w:rPr>
      </w:pPr>
      <w:ins w:id="367" w:author="Ulrike Hiltner" w:date="2018-04-25T16:51:00Z">
        <w:r>
          <w:rPr>
            <w:noProof/>
            <w:lang w:val="en-US"/>
          </w:rPr>
          <w:drawing>
            <wp:inline distT="0" distB="0" distL="0" distR="0" wp14:anchorId="2F4AD6F2" wp14:editId="6524BF94">
              <wp:extent cx="5931535" cy="1939925"/>
              <wp:effectExtent l="0" t="0" r="0" b="3175"/>
              <wp:docPr id="9" name="Grafik 9" descr="C:\Users\hiltner\Arbeit\Diss\TP3_Publikationen\ArtikelTwo\dataOutput\figures\fig_5thDraft\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tner\Arbeit\Diss\TP3_Publikationen\ArtikelTwo\dataOutput\figures\fig_5thDraft\Bil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1939925"/>
                      </a:xfrm>
                      <a:prstGeom prst="rect">
                        <a:avLst/>
                      </a:prstGeom>
                      <a:noFill/>
                      <a:ln>
                        <a:noFill/>
                      </a:ln>
                    </pic:spPr>
                  </pic:pic>
                </a:graphicData>
              </a:graphic>
            </wp:inline>
          </w:drawing>
        </w:r>
      </w:ins>
    </w:p>
    <w:p w14:paraId="53C57931" w14:textId="553773B6" w:rsidR="00B909D1" w:rsidRDefault="00896708" w:rsidP="00BF439C">
      <w:pPr>
        <w:pStyle w:val="Beschriftung1"/>
        <w:rPr>
          <w:lang w:val="en-US"/>
        </w:rPr>
      </w:pPr>
      <w:bookmarkStart w:id="368" w:name="_Ref508620155"/>
      <w:r w:rsidRPr="00BF439C">
        <w:rPr>
          <w:lang w:val="en-US"/>
        </w:rPr>
        <w:t xml:space="preserve">Figure </w:t>
      </w:r>
      <w:r>
        <w:fldChar w:fldCharType="begin"/>
      </w:r>
      <w:r w:rsidRPr="00BF439C">
        <w:rPr>
          <w:lang w:val="en-US"/>
        </w:rPr>
        <w:instrText xml:space="preserve"> SEQ Figure \* ARABIC </w:instrText>
      </w:r>
      <w:r>
        <w:fldChar w:fldCharType="separate"/>
      </w:r>
      <w:r w:rsidRPr="00BF439C">
        <w:rPr>
          <w:noProof/>
          <w:lang w:val="en-US"/>
        </w:rPr>
        <w:t>2</w:t>
      </w:r>
      <w:r>
        <w:fldChar w:fldCharType="end"/>
      </w:r>
      <w:bookmarkEnd w:id="368"/>
      <w:r w:rsidRPr="00BF439C">
        <w:rPr>
          <w:lang w:val="en-US"/>
        </w:rPr>
        <w:t>:</w:t>
      </w:r>
      <w:r w:rsidRPr="00896708">
        <w:rPr>
          <w:lang w:val="en-US"/>
        </w:rPr>
        <w:t xml:space="preserve"> </w:t>
      </w:r>
      <w:r w:rsidRPr="000D2D7A">
        <w:rPr>
          <w:lang w:val="en-US"/>
        </w:rPr>
        <w:t xml:space="preserve">Interrelationships between aboveground biomass (a.) or gross primary production (b.) and minimum </w:t>
      </w:r>
      <w:del w:id="369" w:author="Ulrike Hiltner" w:date="2018-04-25T16:51:00Z">
        <w:r w:rsidRPr="00726AFB">
          <w:rPr>
            <w:i/>
            <w:lang w:val="en-US"/>
          </w:rPr>
          <w:delText>dbh</w:delText>
        </w:r>
      </w:del>
      <w:ins w:id="370" w:author="Ulrike Hiltner" w:date="2018-04-25T16:51:00Z">
        <w:r w:rsidR="00D04626">
          <w:rPr>
            <w:i/>
            <w:lang w:val="en-US"/>
          </w:rPr>
          <w:t>DBH</w:t>
        </w:r>
      </w:ins>
      <w:r w:rsidRPr="000D2D7A">
        <w:rPr>
          <w:lang w:val="en-US"/>
        </w:rPr>
        <w:t xml:space="preserve"> of harvestable commercial trees during three decades after the selective logging event (0</w:t>
      </w:r>
      <w:r w:rsidR="00984778">
        <w:rPr>
          <w:lang w:val="en-US"/>
        </w:rPr>
        <w:t>a</w:t>
      </w:r>
      <w:r w:rsidRPr="000D2D7A">
        <w:rPr>
          <w:lang w:val="en-US"/>
        </w:rPr>
        <w:t xml:space="preserve"> &lt; time</w:t>
      </w:r>
      <w:r>
        <w:rPr>
          <w:lang w:val="en-US"/>
        </w:rPr>
        <w:t xml:space="preserve"> ≤ </w:t>
      </w:r>
      <w:del w:id="371" w:author="Ulrike Hiltner" w:date="2018-04-25T16:51:00Z">
        <w:r>
          <w:rPr>
            <w:lang w:val="en-US"/>
          </w:rPr>
          <w:delText>30</w:delText>
        </w:r>
        <w:r w:rsidR="00984778">
          <w:rPr>
            <w:lang w:val="en-US"/>
          </w:rPr>
          <w:delText>a</w:delText>
        </w:r>
      </w:del>
      <w:ins w:id="372" w:author="Ulrike Hiltner" w:date="2018-04-25T16:51:00Z">
        <w:r w:rsidR="00E67CCE">
          <w:rPr>
            <w:lang w:val="en-US"/>
          </w:rPr>
          <w:t>60</w:t>
        </w:r>
        <w:r w:rsidR="00984778">
          <w:rPr>
            <w:lang w:val="en-US"/>
          </w:rPr>
          <w:t>a</w:t>
        </w:r>
      </w:ins>
      <w:r>
        <w:rPr>
          <w:lang w:val="en-US"/>
        </w:rPr>
        <w:t>; see</w:t>
      </w:r>
      <w:r w:rsidRPr="000D2D7A">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BF439C">
        <w:rPr>
          <w:lang w:val="en-US"/>
        </w:rPr>
        <w:t xml:space="preserve">Figure </w:t>
      </w:r>
      <w:r w:rsidR="007B3936">
        <w:rPr>
          <w:noProof/>
          <w:lang w:val="en-US"/>
        </w:rPr>
        <w:t>1</w:t>
      </w:r>
      <w:r w:rsidR="007B3936">
        <w:rPr>
          <w:lang w:val="en-US"/>
        </w:rPr>
        <w:fldChar w:fldCharType="end"/>
      </w:r>
      <w:r w:rsidRPr="000D2D7A">
        <w:rPr>
          <w:lang w:val="en-US"/>
        </w:rPr>
        <w:t>). The trend lines were determined using the linear regression of a second-degree polynomial.</w:t>
      </w:r>
      <w:r>
        <w:rPr>
          <w:lang w:val="en-US"/>
        </w:rPr>
        <w:t xml:space="preserve"> Relationships of </w:t>
      </w:r>
      <w:r w:rsidRPr="00A678A5">
        <w:rPr>
          <w:lang w:val="en-US"/>
        </w:rPr>
        <w:t xml:space="preserve">gross primary </w:t>
      </w:r>
      <w:r>
        <w:rPr>
          <w:lang w:val="en-US"/>
        </w:rPr>
        <w:t>productivity</w:t>
      </w:r>
      <w:r w:rsidRPr="00A678A5">
        <w:rPr>
          <w:lang w:val="en-US"/>
        </w:rPr>
        <w:t xml:space="preserve"> to the </w:t>
      </w:r>
      <w:r>
        <w:rPr>
          <w:lang w:val="en-US"/>
        </w:rPr>
        <w:t>aboveground biomass</w:t>
      </w:r>
      <w:r w:rsidRPr="00A678A5">
        <w:rPr>
          <w:lang w:val="en-US"/>
        </w:rPr>
        <w:t xml:space="preserve"> </w:t>
      </w:r>
      <w:r>
        <w:rPr>
          <w:lang w:val="en-US"/>
        </w:rPr>
        <w:t xml:space="preserve">(c.) </w:t>
      </w:r>
      <w:r w:rsidRPr="00A678A5">
        <w:rPr>
          <w:lang w:val="en-US"/>
        </w:rPr>
        <w:t>during three decades after the selective logging event (</w:t>
      </w:r>
      <w:r>
        <w:rPr>
          <w:lang w:val="en-US"/>
        </w:rPr>
        <w:t>0</w:t>
      </w:r>
      <w:r w:rsidR="00984778">
        <w:rPr>
          <w:lang w:val="en-US"/>
        </w:rPr>
        <w:t>a</w:t>
      </w:r>
      <w:r>
        <w:rPr>
          <w:lang w:val="en-US"/>
        </w:rPr>
        <w:t xml:space="preserve"> </w:t>
      </w:r>
      <w:r w:rsidRPr="000D2D7A">
        <w:rPr>
          <w:lang w:val="en-US"/>
        </w:rPr>
        <w:t xml:space="preserve">&lt; </w:t>
      </w:r>
      <w:r w:rsidRPr="00A678A5">
        <w:rPr>
          <w:lang w:val="en-US"/>
        </w:rPr>
        <w:t xml:space="preserve">time </w:t>
      </w:r>
      <w:r>
        <w:rPr>
          <w:lang w:val="en-US"/>
        </w:rPr>
        <w:t xml:space="preserve">≤ </w:t>
      </w:r>
      <w:del w:id="373" w:author="Ulrike Hiltner" w:date="2018-04-25T16:51:00Z">
        <w:r>
          <w:rPr>
            <w:lang w:val="en-US"/>
          </w:rPr>
          <w:delText>30</w:delText>
        </w:r>
        <w:r w:rsidR="00984778">
          <w:rPr>
            <w:lang w:val="en-US"/>
          </w:rPr>
          <w:delText>a</w:delText>
        </w:r>
      </w:del>
      <w:ins w:id="374" w:author="Ulrike Hiltner" w:date="2018-04-25T16:51:00Z">
        <w:r w:rsidR="00E67CCE">
          <w:rPr>
            <w:lang w:val="en-US"/>
          </w:rPr>
          <w:t>60</w:t>
        </w:r>
        <w:r w:rsidR="00984778">
          <w:rPr>
            <w:lang w:val="en-US"/>
          </w:rPr>
          <w:t>a</w:t>
        </w:r>
      </w:ins>
      <w:r>
        <w:rPr>
          <w:lang w:val="en-US"/>
        </w:rPr>
        <w:t>; see</w:t>
      </w:r>
      <w:r w:rsidR="007B3936">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BF439C">
        <w:rPr>
          <w:lang w:val="en-US"/>
        </w:rPr>
        <w:t xml:space="preserve">Figure </w:t>
      </w:r>
      <w:r w:rsidR="007B3936">
        <w:rPr>
          <w:noProof/>
          <w:lang w:val="en-US"/>
        </w:rPr>
        <w:t>1</w:t>
      </w:r>
      <w:r w:rsidR="007B3936">
        <w:rPr>
          <w:lang w:val="en-US"/>
        </w:rPr>
        <w:fldChar w:fldCharType="end"/>
      </w:r>
      <w:r w:rsidRPr="00A678A5">
        <w:rPr>
          <w:lang w:val="en-US"/>
        </w:rPr>
        <w:t xml:space="preserve">). The trend lines were determined using </w:t>
      </w:r>
      <w:r>
        <w:rPr>
          <w:lang w:val="en-US"/>
        </w:rPr>
        <w:t>a least square regression of a logarithmic AGB</w:t>
      </w:r>
      <w:r w:rsidRPr="00A678A5">
        <w:rPr>
          <w:lang w:val="en-US"/>
        </w:rPr>
        <w:t>.</w:t>
      </w:r>
    </w:p>
    <w:p w14:paraId="4B5EFA23" w14:textId="77777777" w:rsidR="00F039C1" w:rsidRDefault="00241340" w:rsidP="003E16C4">
      <w:pPr>
        <w:rPr>
          <w:del w:id="375" w:author="Ulrike Hiltner" w:date="2018-04-25T16:51:00Z"/>
          <w:lang w:val="en-US"/>
        </w:rPr>
      </w:pPr>
      <w:del w:id="376" w:author="Ulrike Hiltner" w:date="2018-04-25T16:51:00Z">
        <w:r w:rsidRPr="00241340">
          <w:rPr>
            <w:lang w:val="en-US"/>
          </w:rPr>
          <w:delText>In a further analysis of the experimental simulation results</w:delText>
        </w:r>
        <w:r w:rsidR="00EE700B">
          <w:rPr>
            <w:lang w:val="en-US"/>
          </w:rPr>
          <w:delText xml:space="preserve"> on different intensities of selective logging</w:delText>
        </w:r>
        <w:r w:rsidRPr="00241340">
          <w:rPr>
            <w:lang w:val="en-US"/>
          </w:rPr>
          <w:delText xml:space="preserve">, we evaluated the </w:delText>
        </w:r>
        <w:r w:rsidR="00EE700B">
          <w:rPr>
            <w:lang w:val="en-US"/>
          </w:rPr>
          <w:delText xml:space="preserve">mean </w:delText>
        </w:r>
        <w:r w:rsidRPr="00241340">
          <w:rPr>
            <w:lang w:val="en-US"/>
          </w:rPr>
          <w:delText xml:space="preserve">recovery time </w:delText>
        </w:r>
        <w:r w:rsidR="00EE700B">
          <w:rPr>
            <w:lang w:val="en-US"/>
          </w:rPr>
          <w:delText xml:space="preserve">of the remaining forest stand regarding </w:delText>
        </w:r>
        <w:r w:rsidRPr="00241340">
          <w:rPr>
            <w:lang w:val="en-US"/>
          </w:rPr>
          <w:delText>different variables</w:delText>
        </w:r>
        <w:r w:rsidR="00EE700B">
          <w:rPr>
            <w:lang w:val="en-US"/>
          </w:rPr>
          <w:delText xml:space="preserve">, </w:delText>
        </w:r>
        <w:r w:rsidRPr="00241340">
          <w:rPr>
            <w:lang w:val="en-US"/>
          </w:rPr>
          <w:delText>such as aboveground biomass, gross primary production, leaf area index, and Shannon-index</w:delText>
        </w:r>
        <w:r w:rsidR="00EE700B">
          <w:rPr>
            <w:lang w:val="en-US"/>
          </w:rPr>
          <w:delText xml:space="preserve"> </w:delText>
        </w:r>
        <w:r w:rsidR="00324486">
          <w:rPr>
            <w:lang w:val="en-US"/>
          </w:rPr>
          <w:delText>(</w:delText>
        </w:r>
        <w:r w:rsidR="007B3936">
          <w:rPr>
            <w:lang w:val="en-US"/>
          </w:rPr>
          <w:fldChar w:fldCharType="begin"/>
        </w:r>
        <w:r w:rsidR="007B3936">
          <w:rPr>
            <w:lang w:val="en-US"/>
          </w:rPr>
          <w:delInstrText xml:space="preserve"> REF _Ref508620296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3</w:delText>
        </w:r>
        <w:r w:rsidR="007B3936">
          <w:rPr>
            <w:lang w:val="en-US"/>
          </w:rPr>
          <w:fldChar w:fldCharType="end"/>
        </w:r>
        <w:r w:rsidR="00324486">
          <w:rPr>
            <w:lang w:val="en-US"/>
          </w:rPr>
          <w:delText>)</w:delText>
        </w:r>
        <w:r w:rsidRPr="00241340">
          <w:rPr>
            <w:lang w:val="en-US"/>
          </w:rPr>
          <w:delText xml:space="preserve">. </w:delText>
        </w:r>
        <w:r w:rsidR="00EE700B">
          <w:rPr>
            <w:lang w:val="en-US"/>
          </w:rPr>
          <w:delText xml:space="preserve">In this </w:delText>
        </w:r>
        <w:r w:rsidR="00EE700B">
          <w:rPr>
            <w:lang w:val="en-US"/>
          </w:rPr>
          <w:lastRenderedPageBreak/>
          <w:delText xml:space="preserve">study, it </w:delText>
        </w:r>
        <w:r w:rsidRPr="00241340">
          <w:rPr>
            <w:lang w:val="en-US"/>
          </w:rPr>
          <w:delText xml:space="preserve">was possible for the first time to establish the correlations between logging intensity and the recovery </w:delText>
        </w:r>
        <w:r w:rsidR="00EE700B">
          <w:rPr>
            <w:lang w:val="en-US"/>
          </w:rPr>
          <w:delText>time</w:delText>
        </w:r>
        <w:r w:rsidRPr="00241340">
          <w:rPr>
            <w:lang w:val="en-US"/>
          </w:rPr>
          <w:delText xml:space="preserve"> of </w:delText>
        </w:r>
        <w:r w:rsidR="00EE700B">
          <w:rPr>
            <w:lang w:val="en-US"/>
          </w:rPr>
          <w:delText xml:space="preserve">the </w:delText>
        </w:r>
        <w:r w:rsidR="00726AFB" w:rsidRPr="00726AFB">
          <w:rPr>
            <w:i/>
            <w:lang w:val="en-US"/>
          </w:rPr>
          <w:delText>dbh</w:delText>
        </w:r>
        <w:r w:rsidR="00EE700B">
          <w:rPr>
            <w:lang w:val="en-US"/>
          </w:rPr>
          <w:delText xml:space="preserve"> of lower cutting threshold of harvestable commercial trees of these variables</w:delText>
        </w:r>
        <w:r w:rsidRPr="00241340">
          <w:rPr>
            <w:lang w:val="en-US"/>
          </w:rPr>
          <w:delText>.</w:delText>
        </w:r>
        <w:r w:rsidR="00324486">
          <w:rPr>
            <w:lang w:val="en-US"/>
          </w:rPr>
          <w:delText xml:space="preserve"> </w:delText>
        </w:r>
        <w:r w:rsidR="00EE700B">
          <w:rPr>
            <w:lang w:val="en-US"/>
          </w:rPr>
          <w:delText xml:space="preserve">The trend lines were modeled as nearest least squares of a logarithmic </w:delText>
        </w:r>
        <w:r w:rsidR="00726AFB" w:rsidRPr="00726AFB">
          <w:rPr>
            <w:i/>
            <w:lang w:val="en-US"/>
          </w:rPr>
          <w:delText>dbh</w:delText>
        </w:r>
        <w:r w:rsidR="00EE700B">
          <w:rPr>
            <w:lang w:val="en-US"/>
          </w:rPr>
          <w:delText xml:space="preserve">. </w:delText>
        </w:r>
        <w:r w:rsidR="00324486" w:rsidRPr="00324486">
          <w:rPr>
            <w:lang w:val="en-US"/>
          </w:rPr>
          <w:delText xml:space="preserve">Interestingly, the mean recovery time </w:delText>
        </w:r>
        <w:r w:rsidR="00EE700B">
          <w:rPr>
            <w:lang w:val="en-US"/>
          </w:rPr>
          <w:delText>of</w:delText>
        </w:r>
        <w:r w:rsidR="00324486" w:rsidRPr="00324486">
          <w:rPr>
            <w:lang w:val="en-US"/>
          </w:rPr>
          <w:delText xml:space="preserve"> each variable and each management strategy is different. For </w:delText>
        </w:r>
        <w:r w:rsidR="00EE700B">
          <w:rPr>
            <w:lang w:val="en-US"/>
          </w:rPr>
          <w:delText>instance</w:delText>
        </w:r>
        <w:r w:rsidR="00324486" w:rsidRPr="00324486">
          <w:rPr>
            <w:lang w:val="en-US"/>
          </w:rPr>
          <w:delText xml:space="preserve">, the </w:delText>
        </w:r>
        <w:r w:rsidR="00EE700B" w:rsidRPr="00324486">
          <w:rPr>
            <w:lang w:val="en-US"/>
          </w:rPr>
          <w:delText>aboveground biomass</w:delText>
        </w:r>
        <w:r w:rsidR="00EE700B">
          <w:rPr>
            <w:lang w:val="en-US"/>
          </w:rPr>
          <w:delText>’</w:delText>
        </w:r>
        <w:r w:rsidR="00EE700B" w:rsidRPr="00324486">
          <w:rPr>
            <w:lang w:val="en-US"/>
          </w:rPr>
          <w:delText xml:space="preserve"> </w:delText>
        </w:r>
        <w:r w:rsidR="00324486" w:rsidRPr="00324486">
          <w:rPr>
            <w:lang w:val="en-US"/>
          </w:rPr>
          <w:delText xml:space="preserve">recovery phase of the </w:delText>
        </w:r>
        <w:r w:rsidR="00EE700B">
          <w:rPr>
            <w:lang w:val="en-US"/>
          </w:rPr>
          <w:delText>intense</w:delText>
        </w:r>
        <w:r w:rsidR="00324486" w:rsidRPr="00324486">
          <w:rPr>
            <w:lang w:val="en-US"/>
          </w:rPr>
          <w:delText xml:space="preserve"> scenario took about three times longer</w:delText>
        </w:r>
        <w:r w:rsidR="007B3936">
          <w:rPr>
            <w:lang w:val="en-US"/>
          </w:rPr>
          <w:delText xml:space="preserve"> (138</w:delText>
        </w:r>
        <w:r w:rsidR="00EE700B">
          <w:rPr>
            <w:lang w:val="en-US"/>
          </w:rPr>
          <w:delText xml:space="preserve">a) </w:delText>
        </w:r>
        <w:r w:rsidR="00324486" w:rsidRPr="00324486">
          <w:rPr>
            <w:lang w:val="en-US"/>
          </w:rPr>
          <w:delText>than that of the Shannon-index</w:delText>
        </w:r>
        <w:r w:rsidR="00415A4F">
          <w:rPr>
            <w:lang w:val="en-US"/>
          </w:rPr>
          <w:delText xml:space="preserve"> (38a)</w:delText>
        </w:r>
        <w:r w:rsidR="00324486" w:rsidRPr="00324486">
          <w:rPr>
            <w:lang w:val="en-US"/>
          </w:rPr>
          <w:delText xml:space="preserve">. </w:delText>
        </w:r>
        <w:r w:rsidR="00415A4F">
          <w:rPr>
            <w:lang w:val="en-US"/>
          </w:rPr>
          <w:delText>The Shannon-index</w:delText>
        </w:r>
        <w:r w:rsidR="00324486" w:rsidRPr="00324486">
          <w:rPr>
            <w:lang w:val="en-US"/>
          </w:rPr>
          <w:delText xml:space="preserve"> </w:delText>
        </w:r>
        <w:r w:rsidR="00415A4F">
          <w:rPr>
            <w:lang w:val="en-US"/>
          </w:rPr>
          <w:delText>gave</w:delText>
        </w:r>
        <w:r w:rsidR="00324486" w:rsidRPr="00324486">
          <w:rPr>
            <w:lang w:val="en-US"/>
          </w:rPr>
          <w:delText xml:space="preserve"> the equal distribution of</w:delText>
        </w:r>
        <w:r w:rsidR="00415A4F">
          <w:rPr>
            <w:lang w:val="en-US"/>
          </w:rPr>
          <w:delText xml:space="preserve"> the eight tree</w:delText>
        </w:r>
        <w:r w:rsidR="00324486" w:rsidRPr="00324486">
          <w:rPr>
            <w:lang w:val="en-US"/>
          </w:rPr>
          <w:delText xml:space="preserve"> species groups</w:delText>
        </w:r>
        <w:r w:rsidR="00415A4F">
          <w:rPr>
            <w:lang w:val="en-US"/>
          </w:rPr>
          <w:delText xml:space="preserve"> </w:delText>
        </w:r>
        <w:r w:rsidR="00415A4F" w:rsidRPr="003E16C4">
          <w:rPr>
            <w:i/>
            <w:lang w:val="en-US"/>
          </w:rPr>
          <w:delText>PFT</w:delText>
        </w:r>
        <w:r w:rsidR="00415A4F">
          <w:rPr>
            <w:lang w:val="en-US"/>
          </w:rPr>
          <w:delText xml:space="preserve"> in the simulations</w:delText>
        </w:r>
        <w:r w:rsidR="00324486" w:rsidRPr="00324486">
          <w:rPr>
            <w:lang w:val="en-US"/>
          </w:rPr>
          <w:delText xml:space="preserve">. </w:delText>
        </w:r>
        <w:r w:rsidR="00415A4F">
          <w:rPr>
            <w:lang w:val="en-US"/>
          </w:rPr>
          <w:delText>This means, t</w:delText>
        </w:r>
        <w:r w:rsidR="00324486" w:rsidRPr="00324486">
          <w:rPr>
            <w:lang w:val="en-US"/>
          </w:rPr>
          <w:delText xml:space="preserve">he more equally distributed the tree species groups </w:delText>
        </w:r>
        <w:r w:rsidR="00415A4F">
          <w:rPr>
            <w:lang w:val="en-US"/>
          </w:rPr>
          <w:delText>were</w:delText>
        </w:r>
        <w:r w:rsidR="00324486" w:rsidRPr="00324486">
          <w:rPr>
            <w:lang w:val="en-US"/>
          </w:rPr>
          <w:delText>, the lower the index value</w:delText>
        </w:r>
        <w:r w:rsidR="00415A4F">
          <w:rPr>
            <w:lang w:val="en-US"/>
          </w:rPr>
          <w:delText xml:space="preserve"> was</w:delText>
        </w:r>
        <w:r w:rsidR="00324486" w:rsidRPr="00324486">
          <w:rPr>
            <w:lang w:val="en-US"/>
          </w:rPr>
          <w:delText>.</w:delText>
        </w:r>
      </w:del>
    </w:p>
    <w:p w14:paraId="15AEF592" w14:textId="77777777" w:rsidR="007B3936" w:rsidRPr="00F469AE" w:rsidRDefault="00CF247C" w:rsidP="00CB0D55">
      <w:pPr>
        <w:keepNext/>
        <w:rPr>
          <w:del w:id="377" w:author="Ulrike Hiltner" w:date="2018-04-25T16:51:00Z"/>
          <w:lang w:val="en-US"/>
        </w:rPr>
      </w:pPr>
      <w:del w:id="378" w:author="Ulrike Hiltner" w:date="2018-04-25T16:51:00Z">
        <w:r>
          <w:rPr>
            <w:noProof/>
            <w:lang w:val="en-US"/>
          </w:rPr>
          <w:drawing>
            <wp:inline distT="0" distB="0" distL="0" distR="0" wp14:anchorId="740FA83E" wp14:editId="17B65A4C">
              <wp:extent cx="1976705" cy="1980000"/>
              <wp:effectExtent l="0" t="0" r="508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simRes_DBHcutth_regenTime_p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6705" cy="1980000"/>
                      </a:xfrm>
                      <a:prstGeom prst="rect">
                        <a:avLst/>
                      </a:prstGeom>
                    </pic:spPr>
                  </pic:pic>
                </a:graphicData>
              </a:graphic>
            </wp:inline>
          </w:drawing>
        </w:r>
      </w:del>
    </w:p>
    <w:p w14:paraId="59C732C7" w14:textId="77777777" w:rsidR="00491DC1" w:rsidRDefault="00491DC1" w:rsidP="00104D13">
      <w:pPr>
        <w:rPr>
          <w:ins w:id="379" w:author="Ulrike Hiltner" w:date="2018-04-25T16:51:00Z"/>
          <w:lang w:val="en-US"/>
        </w:rPr>
      </w:pPr>
    </w:p>
    <w:p w14:paraId="49F3DE4D" w14:textId="77777777" w:rsidR="00104D13" w:rsidRPr="00B61B61" w:rsidRDefault="00491DC1" w:rsidP="00104D13">
      <w:pPr>
        <w:rPr>
          <w:ins w:id="380" w:author="Ulrike Hiltner" w:date="2018-04-25T16:51:00Z"/>
          <w:lang w:val="en-US"/>
        </w:rPr>
      </w:pPr>
      <w:ins w:id="381" w:author="Ulrike Hiltner" w:date="2018-04-25T16:51:00Z">
        <w:r>
          <w:rPr>
            <w:lang w:val="en-US"/>
          </w:rPr>
          <w:t>Further</w:t>
        </w:r>
        <w:r w:rsidR="00104D13" w:rsidRPr="00601769">
          <w:rPr>
            <w:lang w:val="en-US"/>
          </w:rPr>
          <w:t xml:space="preserve">, </w:t>
        </w:r>
        <w:r w:rsidR="000E0EE1">
          <w:rPr>
            <w:lang w:val="en-US"/>
          </w:rPr>
          <w:t>we analyzed</w:t>
        </w:r>
        <w:r w:rsidR="000E0EE1" w:rsidRPr="00B61B61">
          <w:rPr>
            <w:lang w:val="en-US"/>
          </w:rPr>
          <w:t xml:space="preserve"> </w:t>
        </w:r>
        <w:r w:rsidR="000E0EE1">
          <w:rPr>
            <w:lang w:val="en-US"/>
          </w:rPr>
          <w:t>extrapolated</w:t>
        </w:r>
        <w:r w:rsidR="000E0EE1" w:rsidRPr="00B61B61">
          <w:rPr>
            <w:lang w:val="en-US"/>
          </w:rPr>
          <w:t xml:space="preserve"> variables</w:t>
        </w:r>
        <w:r w:rsidR="000E0EE1">
          <w:rPr>
            <w:lang w:val="en-US"/>
          </w:rPr>
          <w:t>, such as t</w:t>
        </w:r>
        <w:r w:rsidR="000E0EE1" w:rsidRPr="00B61B61">
          <w:rPr>
            <w:lang w:val="en-US"/>
          </w:rPr>
          <w:t xml:space="preserve">he </w:t>
        </w:r>
        <w:r w:rsidR="000E0EE1">
          <w:rPr>
            <w:lang w:val="en-US"/>
          </w:rPr>
          <w:t xml:space="preserve">aboveground </w:t>
        </w:r>
        <w:r w:rsidR="000E0EE1" w:rsidRPr="00B61B61">
          <w:rPr>
            <w:lang w:val="en-US"/>
          </w:rPr>
          <w:t>biomass, gross primary production, cro</w:t>
        </w:r>
        <w:r w:rsidR="000E0EE1">
          <w:rPr>
            <w:lang w:val="en-US"/>
          </w:rPr>
          <w:t>wn density (given as leaf area index), and</w:t>
        </w:r>
        <w:r w:rsidR="000E0EE1" w:rsidRPr="00B61B61">
          <w:rPr>
            <w:lang w:val="en-US"/>
          </w:rPr>
          <w:t xml:space="preserve"> species-group diversity (given as </w:t>
        </w:r>
        <w:r w:rsidR="000E0EE1">
          <w:rPr>
            <w:lang w:val="en-US"/>
          </w:rPr>
          <w:t xml:space="preserve">Shannon-index) and </w:t>
        </w:r>
        <w:r w:rsidR="00104D13" w:rsidRPr="00601769">
          <w:rPr>
            <w:lang w:val="en-US"/>
          </w:rPr>
          <w:t xml:space="preserve">compared the duration that the entire forest stand needed to recover </w:t>
        </w:r>
        <w:r w:rsidR="000E0EE1">
          <w:rPr>
            <w:lang w:val="en-US"/>
          </w:rPr>
          <w:t xml:space="preserve">on average </w:t>
        </w:r>
        <w:r w:rsidR="00104D13" w:rsidRPr="00601769">
          <w:rPr>
            <w:lang w:val="en-US"/>
          </w:rPr>
          <w:t>after logging</w:t>
        </w:r>
        <w:r w:rsidR="00104D13">
          <w:rPr>
            <w:lang w:val="en-US"/>
          </w:rPr>
          <w:t xml:space="preserve"> (mean recovery time</w:t>
        </w:r>
        <w:r w:rsidR="000E0EE1">
          <w:rPr>
            <w:lang w:val="en-US"/>
          </w:rPr>
          <w:t xml:space="preserve">; </w:t>
        </w:r>
        <w:r w:rsidR="000E0EE1">
          <w:rPr>
            <w:lang w:val="en-US"/>
          </w:rPr>
          <w:fldChar w:fldCharType="begin"/>
        </w:r>
        <w:r w:rsidR="000E0EE1">
          <w:rPr>
            <w:lang w:val="en-US"/>
          </w:rPr>
          <w:instrText xml:space="preserve"> REF _Ref511399864 \h </w:instrText>
        </w:r>
        <w:r w:rsidR="000E0EE1">
          <w:rPr>
            <w:lang w:val="en-US"/>
          </w:rPr>
        </w:r>
        <w:r w:rsidR="000E0EE1">
          <w:rPr>
            <w:lang w:val="en-US"/>
          </w:rPr>
          <w:fldChar w:fldCharType="separate"/>
        </w:r>
        <w:r w:rsidR="000E0EE1" w:rsidRPr="00F74B9E">
          <w:rPr>
            <w:lang w:val="en-US"/>
          </w:rPr>
          <w:t xml:space="preserve">Figure </w:t>
        </w:r>
        <w:r w:rsidR="000E0EE1">
          <w:rPr>
            <w:noProof/>
            <w:lang w:val="en-US"/>
          </w:rPr>
          <w:t>3</w:t>
        </w:r>
        <w:r w:rsidR="000E0EE1">
          <w:rPr>
            <w:lang w:val="en-US"/>
          </w:rPr>
          <w:fldChar w:fldCharType="end"/>
        </w:r>
        <w:r w:rsidR="000E0EE1">
          <w:rPr>
            <w:lang w:val="en-US"/>
          </w:rPr>
          <w:t xml:space="preserve">). </w:t>
        </w:r>
        <w:r w:rsidR="00104D13" w:rsidRPr="00601769">
          <w:rPr>
            <w:lang w:val="en-US"/>
          </w:rPr>
          <w:t>The bar chart in</w:t>
        </w:r>
        <w:r w:rsidR="00104D13">
          <w:rPr>
            <w:lang w:val="en-US"/>
          </w:rPr>
          <w:t xml:space="preserve"> </w:t>
        </w:r>
        <w:r w:rsidR="00104D13">
          <w:rPr>
            <w:lang w:val="en-US"/>
          </w:rPr>
          <w:fldChar w:fldCharType="begin"/>
        </w:r>
        <w:r w:rsidR="00104D13">
          <w:rPr>
            <w:lang w:val="en-US"/>
          </w:rPr>
          <w:instrText xml:space="preserve"> REF _Ref511399864 \h </w:instrText>
        </w:r>
        <w:r w:rsidR="00104D13">
          <w:rPr>
            <w:lang w:val="en-US"/>
          </w:rPr>
        </w:r>
        <w:r w:rsidR="00104D13">
          <w:rPr>
            <w:lang w:val="en-US"/>
          </w:rPr>
          <w:fldChar w:fldCharType="separate"/>
        </w:r>
        <w:r w:rsidR="000E0EE1" w:rsidRPr="00F74B9E">
          <w:rPr>
            <w:lang w:val="en-US"/>
          </w:rPr>
          <w:t xml:space="preserve">Figure </w:t>
        </w:r>
        <w:r w:rsidR="000E0EE1">
          <w:rPr>
            <w:noProof/>
            <w:lang w:val="en-US"/>
          </w:rPr>
          <w:t>3</w:t>
        </w:r>
        <w:r w:rsidR="00104D13">
          <w:rPr>
            <w:lang w:val="en-US"/>
          </w:rPr>
          <w:fldChar w:fldCharType="end"/>
        </w:r>
        <w:r w:rsidR="00104D13" w:rsidRPr="00601769">
          <w:rPr>
            <w:lang w:val="en-US"/>
          </w:rPr>
          <w:t xml:space="preserve">.b highlights the mean recovery times of these </w:t>
        </w:r>
        <w:r w:rsidR="00104D13">
          <w:rPr>
            <w:lang w:val="en-US"/>
          </w:rPr>
          <w:t>four</w:t>
        </w:r>
        <w:r w:rsidR="00104D13" w:rsidRPr="00601769">
          <w:rPr>
            <w:lang w:val="en-US"/>
          </w:rPr>
          <w:t xml:space="preserve"> variables of the </w:t>
        </w:r>
        <w:r w:rsidR="00104D13">
          <w:rPr>
            <w:lang w:val="en-US"/>
          </w:rPr>
          <w:t>moderate and intense logging</w:t>
        </w:r>
        <w:r w:rsidR="00104D13" w:rsidRPr="00601769">
          <w:rPr>
            <w:lang w:val="en-US"/>
          </w:rPr>
          <w:t xml:space="preserve"> scenarios</w:t>
        </w:r>
        <w:r w:rsidR="00104D13">
          <w:rPr>
            <w:lang w:val="en-US"/>
          </w:rPr>
          <w:t xml:space="preserve"> that </w:t>
        </w:r>
        <w:r w:rsidR="000E0EE1">
          <w:rPr>
            <w:lang w:val="en-US"/>
          </w:rPr>
          <w:t>had</w:t>
        </w:r>
        <w:r w:rsidR="00104D13">
          <w:rPr>
            <w:lang w:val="en-US"/>
          </w:rPr>
          <w:t xml:space="preserve"> been</w:t>
        </w:r>
        <w:r w:rsidR="00104D13" w:rsidRPr="00601769">
          <w:rPr>
            <w:lang w:val="en-US"/>
          </w:rPr>
          <w:t xml:space="preserve"> </w:t>
        </w:r>
        <w:r w:rsidR="00104D13">
          <w:rPr>
            <w:lang w:val="en-US"/>
          </w:rPr>
          <w:t xml:space="preserve">shown in </w:t>
        </w:r>
        <w:r w:rsidR="00104D13">
          <w:rPr>
            <w:lang w:val="en-US"/>
          </w:rPr>
          <w:fldChar w:fldCharType="begin"/>
        </w:r>
        <w:r w:rsidR="00104D13">
          <w:rPr>
            <w:lang w:val="en-US"/>
          </w:rPr>
          <w:instrText xml:space="preserve"> REF _Ref508619978 \h </w:instrText>
        </w:r>
        <w:r w:rsidR="00104D13">
          <w:rPr>
            <w:lang w:val="en-US"/>
          </w:rPr>
        </w:r>
        <w:r w:rsidR="00104D13">
          <w:rPr>
            <w:lang w:val="en-US"/>
          </w:rPr>
          <w:fldChar w:fldCharType="separate"/>
        </w:r>
        <w:r w:rsidR="004D4336" w:rsidRPr="00BF439C">
          <w:rPr>
            <w:lang w:val="en-US"/>
          </w:rPr>
          <w:t xml:space="preserve">Figure </w:t>
        </w:r>
        <w:r w:rsidR="004D4336">
          <w:rPr>
            <w:noProof/>
            <w:lang w:val="en-US"/>
          </w:rPr>
          <w:t>1</w:t>
        </w:r>
        <w:r w:rsidR="00104D13">
          <w:rPr>
            <w:lang w:val="en-US"/>
          </w:rPr>
          <w:fldChar w:fldCharType="end"/>
        </w:r>
        <w:r w:rsidR="00104D13" w:rsidRPr="00601769">
          <w:rPr>
            <w:lang w:val="en-US"/>
          </w:rPr>
          <w:t>.</w:t>
        </w:r>
        <w:r w:rsidR="00104D13">
          <w:rPr>
            <w:lang w:val="en-US"/>
          </w:rPr>
          <w:t xml:space="preserve"> </w:t>
        </w:r>
        <w:r w:rsidR="00982F79" w:rsidRPr="00982F79">
          <w:rPr>
            <w:lang w:val="en-US"/>
          </w:rPr>
          <w:t xml:space="preserve">Compared to the intensive scenario, the forest stand takes </w:t>
        </w:r>
        <w:r w:rsidR="00982F79">
          <w:rPr>
            <w:lang w:val="en-US"/>
          </w:rPr>
          <w:t>at least</w:t>
        </w:r>
        <w:r w:rsidR="00982F79" w:rsidRPr="00982F79">
          <w:rPr>
            <w:lang w:val="en-US"/>
          </w:rPr>
          <w:t xml:space="preserve"> twice as long to recover as in the moderate scenario.</w:t>
        </w:r>
        <w:r w:rsidR="00982F79">
          <w:rPr>
            <w:lang w:val="en-US"/>
          </w:rPr>
          <w:t xml:space="preserve"> </w:t>
        </w:r>
        <w:r w:rsidR="00982F79" w:rsidRPr="00982F79">
          <w:rPr>
            <w:lang w:val="en-US"/>
          </w:rPr>
          <w:t>This applies to all four variables examined.</w:t>
        </w:r>
        <w:r w:rsidR="00982F79">
          <w:rPr>
            <w:lang w:val="en-US"/>
          </w:rPr>
          <w:t xml:space="preserve"> </w:t>
        </w:r>
        <w:r w:rsidR="00104D13" w:rsidRPr="004C5281">
          <w:rPr>
            <w:lang w:val="en-US"/>
          </w:rPr>
          <w:t xml:space="preserve">With the help of the trends </w:t>
        </w:r>
        <w:r w:rsidR="00982F79">
          <w:rPr>
            <w:lang w:val="en-US"/>
          </w:rPr>
          <w:t>fitted to</w:t>
        </w:r>
        <w:r w:rsidR="00104D13" w:rsidRPr="004C5281">
          <w:rPr>
            <w:lang w:val="en-US"/>
          </w:rPr>
          <w:t xml:space="preserve"> each variable</w:t>
        </w:r>
        <w:r w:rsidR="00982F79">
          <w:rPr>
            <w:lang w:val="en-US"/>
          </w:rPr>
          <w:t xml:space="preserve"> of the entire scenario set</w:t>
        </w:r>
        <w:r w:rsidR="00104D13" w:rsidRPr="004C5281">
          <w:rPr>
            <w:lang w:val="en-US"/>
          </w:rPr>
          <w:t>, different management strategies can be evaluated</w:t>
        </w:r>
        <w:r w:rsidR="00104D13">
          <w:rPr>
            <w:lang w:val="en-US"/>
          </w:rPr>
          <w:t xml:space="preserve"> (</w:t>
        </w:r>
        <w:r w:rsidR="00104D13">
          <w:rPr>
            <w:lang w:val="en-US"/>
          </w:rPr>
          <w:fldChar w:fldCharType="begin"/>
        </w:r>
        <w:r w:rsidR="00104D13">
          <w:rPr>
            <w:lang w:val="en-US"/>
          </w:rPr>
          <w:instrText xml:space="preserve"> REF _Ref511399864 \h </w:instrText>
        </w:r>
        <w:r w:rsidR="00104D13">
          <w:rPr>
            <w:lang w:val="en-US"/>
          </w:rPr>
        </w:r>
        <w:r w:rsidR="00104D13">
          <w:rPr>
            <w:lang w:val="en-US"/>
          </w:rPr>
          <w:fldChar w:fldCharType="separate"/>
        </w:r>
        <w:r w:rsidR="004D4336" w:rsidRPr="00F74B9E">
          <w:rPr>
            <w:lang w:val="en-US"/>
          </w:rPr>
          <w:t xml:space="preserve">Figure </w:t>
        </w:r>
        <w:r w:rsidR="004D4336">
          <w:rPr>
            <w:noProof/>
            <w:lang w:val="en-US"/>
          </w:rPr>
          <w:t>3</w:t>
        </w:r>
        <w:r w:rsidR="00104D13">
          <w:rPr>
            <w:lang w:val="en-US"/>
          </w:rPr>
          <w:fldChar w:fldCharType="end"/>
        </w:r>
        <w:r w:rsidR="00104D13">
          <w:rPr>
            <w:lang w:val="en-US"/>
          </w:rPr>
          <w:t>.a)</w:t>
        </w:r>
        <w:r w:rsidR="00104D13" w:rsidRPr="004C5281">
          <w:rPr>
            <w:lang w:val="en-US"/>
          </w:rPr>
          <w:t>.</w:t>
        </w:r>
        <w:r w:rsidR="00104D13">
          <w:rPr>
            <w:lang w:val="en-US"/>
          </w:rPr>
          <w:t xml:space="preserve"> We found logarithmic interactions between the</w:t>
        </w:r>
        <w:r w:rsidR="00982F79">
          <w:rPr>
            <w:lang w:val="en-US"/>
          </w:rPr>
          <w:t xml:space="preserve"> </w:t>
        </w:r>
        <w:r w:rsidR="004D4336">
          <w:rPr>
            <w:lang w:val="en-US"/>
          </w:rPr>
          <w:t>different</w:t>
        </w:r>
        <w:r w:rsidR="00104D13">
          <w:rPr>
            <w:lang w:val="en-US"/>
          </w:rPr>
          <w:t xml:space="preserve"> </w:t>
        </w:r>
        <w:r w:rsidR="00D04626">
          <w:rPr>
            <w:i/>
            <w:lang w:val="en-US"/>
          </w:rPr>
          <w:t>DBH</w:t>
        </w:r>
        <w:r w:rsidR="00104D13">
          <w:rPr>
            <w:lang w:val="en-US"/>
          </w:rPr>
          <w:t xml:space="preserve"> of lower cutting threshold and mean recovery time (</w:t>
        </w:r>
        <w:r w:rsidR="00104D13" w:rsidRPr="00F74B9E">
          <w:rPr>
            <w:highlight w:val="yellow"/>
            <w:lang w:val="en-US"/>
          </w:rPr>
          <w:t>see A1</w:t>
        </w:r>
        <w:r w:rsidR="00104D13">
          <w:rPr>
            <w:lang w:val="en-US"/>
          </w:rPr>
          <w:t>). T</w:t>
        </w:r>
        <w:r w:rsidR="00104D13" w:rsidRPr="00B61B61">
          <w:rPr>
            <w:lang w:val="en-US"/>
          </w:rPr>
          <w:t>he Shannon-index</w:t>
        </w:r>
        <w:r w:rsidR="00104D13">
          <w:rPr>
            <w:lang w:val="en-US"/>
          </w:rPr>
          <w:t xml:space="preserve"> </w:t>
        </w:r>
        <w:r w:rsidR="00104D13" w:rsidRPr="00B61B61">
          <w:rPr>
            <w:lang w:val="en-US"/>
          </w:rPr>
          <w:t>recover</w:t>
        </w:r>
        <w:r w:rsidR="00104D13">
          <w:rPr>
            <w:lang w:val="en-US"/>
          </w:rPr>
          <w:t>ed</w:t>
        </w:r>
        <w:r w:rsidR="00104D13" w:rsidRPr="00B61B61">
          <w:rPr>
            <w:lang w:val="en-US"/>
          </w:rPr>
          <w:t xml:space="preserve"> latest after </w:t>
        </w:r>
        <w:r w:rsidR="00104D13">
          <w:rPr>
            <w:lang w:val="en-US"/>
          </w:rPr>
          <w:t>40</w:t>
        </w:r>
        <w:r w:rsidR="00104D13" w:rsidRPr="00B61B61">
          <w:rPr>
            <w:lang w:val="en-US"/>
          </w:rPr>
          <w:t xml:space="preserve"> years in the </w:t>
        </w:r>
        <w:r w:rsidR="004D4336">
          <w:rPr>
            <w:lang w:val="en-US"/>
          </w:rPr>
          <w:t xml:space="preserve">more </w:t>
        </w:r>
        <w:r w:rsidR="00104D13" w:rsidRPr="00B61B61">
          <w:rPr>
            <w:lang w:val="en-US"/>
          </w:rPr>
          <w:t>intense scenario</w:t>
        </w:r>
        <w:r w:rsidR="00104D13">
          <w:rPr>
            <w:lang w:val="en-US"/>
          </w:rPr>
          <w:t>s</w:t>
        </w:r>
        <w:r w:rsidR="00104D13" w:rsidRPr="00B61B61">
          <w:rPr>
            <w:lang w:val="en-US"/>
          </w:rPr>
          <w:t xml:space="preserve"> (</w:t>
        </w:r>
        <w:r w:rsidR="004D4336">
          <w:rPr>
            <w:lang w:val="en-US"/>
          </w:rPr>
          <w:t xml:space="preserve">e.g. </w:t>
        </w:r>
        <w:r w:rsidR="00D04626">
          <w:rPr>
            <w:i/>
            <w:lang w:val="en-US"/>
          </w:rPr>
          <w:t>DBH</w:t>
        </w:r>
        <w:r w:rsidR="00104D13">
          <w:rPr>
            <w:lang w:val="en-US"/>
          </w:rPr>
          <w:t xml:space="preserve"> of lower</w:t>
        </w:r>
        <w:r w:rsidR="00104D13" w:rsidRPr="00B61B61">
          <w:rPr>
            <w:lang w:val="en-US"/>
          </w:rPr>
          <w:t xml:space="preserve"> cutting threshold 0.</w:t>
        </w:r>
        <w:r w:rsidR="00104D13">
          <w:rPr>
            <w:lang w:val="en-US"/>
          </w:rPr>
          <w:t>1</w:t>
        </w:r>
        <w:r w:rsidR="00104D13" w:rsidRPr="00B61B61">
          <w:rPr>
            <w:lang w:val="en-US"/>
          </w:rPr>
          <w:t xml:space="preserve">m). </w:t>
        </w:r>
        <w:r w:rsidR="004D4336">
          <w:rPr>
            <w:lang w:val="en-US"/>
          </w:rPr>
          <w:t>Generally</w:t>
        </w:r>
        <w:r w:rsidR="00104D13">
          <w:rPr>
            <w:lang w:val="en-US"/>
          </w:rPr>
          <w:t xml:space="preserve">, the variables calculated on basis of the biomass (gross primary production, leaf area index) </w:t>
        </w:r>
        <w:r w:rsidR="00104D13" w:rsidRPr="00B61B61">
          <w:rPr>
            <w:lang w:val="en-US"/>
          </w:rPr>
          <w:t xml:space="preserve">took </w:t>
        </w:r>
        <w:r w:rsidR="00104D13">
          <w:rPr>
            <w:lang w:val="en-US"/>
          </w:rPr>
          <w:t>at least</w:t>
        </w:r>
        <w:r w:rsidR="00104D13" w:rsidRPr="00B61B61">
          <w:rPr>
            <w:lang w:val="en-US"/>
          </w:rPr>
          <w:t xml:space="preserve"> twice as long and the</w:t>
        </w:r>
        <w:r w:rsidR="00104D13">
          <w:rPr>
            <w:lang w:val="en-US"/>
          </w:rPr>
          <w:t xml:space="preserve"> aboveground</w:t>
        </w:r>
        <w:r w:rsidR="00104D13" w:rsidRPr="00B61B61">
          <w:rPr>
            <w:lang w:val="en-US"/>
          </w:rPr>
          <w:t xml:space="preserve"> biomass almost three times longer.</w:t>
        </w:r>
      </w:ins>
    </w:p>
    <w:p w14:paraId="2BA3F9EE" w14:textId="77777777" w:rsidR="00104D13" w:rsidRPr="00F74B9E" w:rsidRDefault="006103A6" w:rsidP="004D04AD">
      <w:pPr>
        <w:keepNext/>
        <w:jc w:val="center"/>
        <w:rPr>
          <w:ins w:id="382" w:author="Ulrike Hiltner" w:date="2018-04-25T16:51:00Z"/>
          <w:lang w:val="en-US"/>
        </w:rPr>
      </w:pPr>
      <w:ins w:id="383" w:author="Ulrike Hiltner" w:date="2018-04-25T16:51:00Z">
        <w:r>
          <w:rPr>
            <w:noProof/>
            <w:lang w:val="en-US"/>
          </w:rPr>
          <w:drawing>
            <wp:inline distT="0" distB="0" distL="0" distR="0" wp14:anchorId="4DD67D69" wp14:editId="38960D85">
              <wp:extent cx="4305773" cy="1908000"/>
              <wp:effectExtent l="0" t="0" r="0" b="0"/>
              <wp:docPr id="10" name="Grafik 10" descr="C:\Users\hiltner\Arbeit\Diss\TP3_Publikationen\ArtikelTwo\dataOutput\figures\fig_5thDraft\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ltner\Arbeit\Diss\TP3_Publikationen\ArtikelTwo\dataOutput\figures\fig_5thDraft\Bild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773" cy="1908000"/>
                      </a:xfrm>
                      <a:prstGeom prst="rect">
                        <a:avLst/>
                      </a:prstGeom>
                      <a:noFill/>
                      <a:ln>
                        <a:noFill/>
                      </a:ln>
                    </pic:spPr>
                  </pic:pic>
                </a:graphicData>
              </a:graphic>
            </wp:inline>
          </w:drawing>
        </w:r>
      </w:ins>
    </w:p>
    <w:p w14:paraId="4CB7DDA7" w14:textId="7B7FEFC9" w:rsidR="00104D13" w:rsidRPr="00F74B9E" w:rsidRDefault="00104D13" w:rsidP="00104D13">
      <w:pPr>
        <w:pStyle w:val="Beschriftung1"/>
        <w:rPr>
          <w:lang w:val="en-US"/>
        </w:rPr>
      </w:pPr>
      <w:bookmarkStart w:id="384" w:name="_Ref511399864"/>
      <w:r w:rsidRPr="00F74B9E">
        <w:rPr>
          <w:lang w:val="en-US"/>
        </w:rPr>
        <w:t xml:space="preserve">Figure </w:t>
      </w:r>
      <w:bookmarkStart w:id="385" w:name="_Ref508620296"/>
      <w:r>
        <w:fldChar w:fldCharType="begin"/>
      </w:r>
      <w:r w:rsidRPr="00F74B9E">
        <w:rPr>
          <w:lang w:val="en-US"/>
        </w:rPr>
        <w:instrText xml:space="preserve"> SEQ Figure \* ARABIC </w:instrText>
      </w:r>
      <w:r>
        <w:fldChar w:fldCharType="separate"/>
      </w:r>
      <w:r w:rsidR="000E0EE1">
        <w:rPr>
          <w:noProof/>
          <w:lang w:val="en-US"/>
        </w:rPr>
        <w:t>3</w:t>
      </w:r>
      <w:r>
        <w:fldChar w:fldCharType="end"/>
      </w:r>
      <w:bookmarkEnd w:id="384"/>
      <w:bookmarkEnd w:id="385"/>
      <w:r w:rsidRPr="00F74B9E">
        <w:rPr>
          <w:lang w:val="en-US"/>
        </w:rPr>
        <w:t xml:space="preserve">: </w:t>
      </w:r>
      <w:r w:rsidRPr="00F74B9E">
        <w:rPr>
          <w:rStyle w:val="CaptionZchn"/>
          <w:lang w:val="en-US"/>
        </w:rPr>
        <w:t xml:space="preserve">Evaluation of </w:t>
      </w:r>
      <w:del w:id="386" w:author="Ulrike Hiltner" w:date="2018-04-25T16:51:00Z">
        <w:r w:rsidR="007B3936" w:rsidRPr="003E16C4">
          <w:rPr>
            <w:rStyle w:val="CaptionZchn"/>
            <w:lang w:val="en-US"/>
          </w:rPr>
          <w:delText>the simulation</w:delText>
        </w:r>
      </w:del>
      <w:ins w:id="387" w:author="Ulrike Hiltner" w:date="2018-04-25T16:51:00Z">
        <w:r w:rsidR="004D4336">
          <w:rPr>
            <w:rStyle w:val="CaptionZchn"/>
            <w:lang w:val="en-US"/>
          </w:rPr>
          <w:t>different management strategies in a set of logging</w:t>
        </w:r>
      </w:ins>
      <w:r w:rsidR="004D4336">
        <w:rPr>
          <w:rStyle w:val="CaptionZchn"/>
          <w:lang w:val="en-US"/>
        </w:rPr>
        <w:t xml:space="preserve"> scenarios</w:t>
      </w:r>
      <w:r w:rsidRPr="00F74B9E">
        <w:rPr>
          <w:rStyle w:val="CaptionZchn"/>
          <w:lang w:val="en-US"/>
        </w:rPr>
        <w:t>.</w:t>
      </w:r>
      <w:ins w:id="388" w:author="Ulrike Hiltner" w:date="2018-04-25T16:51:00Z">
        <w:r w:rsidRPr="00F74B9E">
          <w:rPr>
            <w:rStyle w:val="CaptionZchn"/>
            <w:lang w:val="en-US"/>
          </w:rPr>
          <w:t xml:space="preserve"> </w:t>
        </w:r>
        <w:r w:rsidR="00AD4545">
          <w:rPr>
            <w:rStyle w:val="CaptionZchn"/>
            <w:lang w:val="en-US"/>
          </w:rPr>
          <w:t>(a.)</w:t>
        </w:r>
      </w:ins>
      <w:r w:rsidR="00AD4545">
        <w:rPr>
          <w:rStyle w:val="CaptionZchn"/>
          <w:lang w:val="en-US"/>
        </w:rPr>
        <w:t xml:space="preserve"> </w:t>
      </w:r>
      <w:r w:rsidRPr="00F74B9E">
        <w:rPr>
          <w:rStyle w:val="CaptionZchn"/>
          <w:lang w:val="en-US"/>
        </w:rPr>
        <w:t xml:space="preserve">Development of the mean recovery time of different forest </w:t>
      </w:r>
      <w:del w:id="389" w:author="Ulrike Hiltner" w:date="2018-04-25T16:51:00Z">
        <w:r w:rsidR="007B3936" w:rsidRPr="003E16C4">
          <w:rPr>
            <w:rStyle w:val="CaptionZchn"/>
            <w:lang w:val="en-US"/>
          </w:rPr>
          <w:delText>attributes</w:delText>
        </w:r>
      </w:del>
      <w:ins w:id="390" w:author="Ulrike Hiltner" w:date="2018-04-25T16:51:00Z">
        <w:r w:rsidR="004D4336">
          <w:rPr>
            <w:rStyle w:val="CaptionZchn"/>
            <w:lang w:val="en-US"/>
          </w:rPr>
          <w:t>variables</w:t>
        </w:r>
      </w:ins>
      <w:r w:rsidRPr="00F74B9E">
        <w:rPr>
          <w:rStyle w:val="CaptionZchn"/>
          <w:lang w:val="en-US"/>
        </w:rPr>
        <w:t xml:space="preserve"> (aboveground biomass</w:t>
      </w:r>
      <w:del w:id="391" w:author="Ulrike Hiltner" w:date="2018-04-25T16:51:00Z">
        <w:r w:rsidR="007B3936" w:rsidRPr="003E16C4">
          <w:rPr>
            <w:rStyle w:val="CaptionZchn"/>
            <w:lang w:val="en-US"/>
          </w:rPr>
          <w:delText xml:space="preserve"> AGB</w:delText>
        </w:r>
      </w:del>
      <w:r w:rsidRPr="00F74B9E">
        <w:rPr>
          <w:rStyle w:val="CaptionZchn"/>
          <w:lang w:val="en-US"/>
        </w:rPr>
        <w:t>, gross primary productivity</w:t>
      </w:r>
      <w:del w:id="392" w:author="Ulrike Hiltner" w:date="2018-04-25T16:51:00Z">
        <w:r w:rsidR="007B3936" w:rsidRPr="003E16C4">
          <w:rPr>
            <w:rStyle w:val="CaptionZchn"/>
            <w:lang w:val="en-US"/>
          </w:rPr>
          <w:delText xml:space="preserve"> GPP</w:delText>
        </w:r>
      </w:del>
      <w:r w:rsidRPr="00F74B9E">
        <w:rPr>
          <w:rStyle w:val="CaptionZchn"/>
          <w:lang w:val="en-US"/>
        </w:rPr>
        <w:t>, leaf area index</w:t>
      </w:r>
      <w:del w:id="393" w:author="Ulrike Hiltner" w:date="2018-04-25T16:51:00Z">
        <w:r w:rsidR="007B3936" w:rsidRPr="003E16C4">
          <w:rPr>
            <w:rStyle w:val="CaptionZchn"/>
            <w:lang w:val="en-US"/>
          </w:rPr>
          <w:delText xml:space="preserve"> LAI</w:delText>
        </w:r>
      </w:del>
      <w:r w:rsidRPr="00F74B9E">
        <w:rPr>
          <w:rStyle w:val="CaptionZchn"/>
          <w:lang w:val="en-US"/>
        </w:rPr>
        <w:t>, and Shannon index</w:t>
      </w:r>
      <w:del w:id="394" w:author="Ulrike Hiltner" w:date="2018-04-25T16:51:00Z">
        <w:r w:rsidR="007B3936" w:rsidRPr="003E16C4">
          <w:rPr>
            <w:rStyle w:val="CaptionZchn"/>
            <w:lang w:val="en-US"/>
          </w:rPr>
          <w:delText xml:space="preserve"> H'</w:delText>
        </w:r>
      </w:del>
      <w:r w:rsidRPr="00F74B9E">
        <w:rPr>
          <w:rStyle w:val="CaptionZchn"/>
          <w:lang w:val="en-US"/>
        </w:rPr>
        <w:t xml:space="preserve">) depicted in relation to the </w:t>
      </w:r>
      <w:del w:id="395" w:author="Ulrike Hiltner" w:date="2018-04-25T16:51:00Z">
        <w:r w:rsidR="007B3936" w:rsidRPr="003E16C4">
          <w:rPr>
            <w:rStyle w:val="CaptionZchn"/>
            <w:lang w:val="en-US"/>
          </w:rPr>
          <w:delText>minimum dbh of harvestable commercial tree species.</w:delText>
        </w:r>
      </w:del>
      <w:ins w:id="396" w:author="Ulrike Hiltner" w:date="2018-04-25T16:51:00Z">
        <w:r w:rsidR="004D4336">
          <w:rPr>
            <w:rStyle w:val="CaptionZchn"/>
            <w:lang w:val="en-US"/>
          </w:rPr>
          <w:t>logging intensity (</w:t>
        </w:r>
        <w:r w:rsidR="00D04626">
          <w:rPr>
            <w:rStyle w:val="CaptionZchn"/>
            <w:lang w:val="en-US"/>
          </w:rPr>
          <w:t>DBH</w:t>
        </w:r>
        <w:r w:rsidR="004D4336">
          <w:rPr>
            <w:rStyle w:val="CaptionZchn"/>
            <w:lang w:val="en-US"/>
          </w:rPr>
          <w:t xml:space="preserve"> of lower cutting threshold)</w:t>
        </w:r>
        <w:r w:rsidRPr="00F74B9E">
          <w:rPr>
            <w:rStyle w:val="CaptionZchn"/>
            <w:lang w:val="en-US"/>
          </w:rPr>
          <w:t>.</w:t>
        </w:r>
      </w:ins>
      <w:r w:rsidRPr="00F74B9E">
        <w:rPr>
          <w:rStyle w:val="CaptionZchn"/>
          <w:lang w:val="en-US"/>
        </w:rPr>
        <w:t xml:space="preserve"> The dots correspond to the </w:t>
      </w:r>
      <w:del w:id="397" w:author="Ulrike Hiltner" w:date="2018-04-25T16:51:00Z">
        <w:r w:rsidR="007B3936" w:rsidRPr="003E16C4">
          <w:rPr>
            <w:rStyle w:val="CaptionZchn"/>
            <w:lang w:val="en-US"/>
          </w:rPr>
          <w:delText>regeneration</w:delText>
        </w:r>
      </w:del>
      <w:ins w:id="398" w:author="Ulrike Hiltner" w:date="2018-04-25T16:51:00Z">
        <w:r w:rsidR="004D4336">
          <w:rPr>
            <w:rStyle w:val="CaptionZchn"/>
            <w:lang w:val="en-US"/>
          </w:rPr>
          <w:t>recovery</w:t>
        </w:r>
      </w:ins>
      <w:r w:rsidRPr="00F74B9E">
        <w:rPr>
          <w:rStyle w:val="CaptionZchn"/>
          <w:lang w:val="en-US"/>
        </w:rPr>
        <w:t xml:space="preserve"> time of each variable determined from the simulation scenarios. The trend lines were derived by modeling the nearest least squares of a </w:t>
      </w:r>
      <w:r w:rsidRPr="00F74B9E">
        <w:rPr>
          <w:rStyle w:val="CaptionZchn"/>
          <w:lang w:val="en-US"/>
        </w:rPr>
        <w:lastRenderedPageBreak/>
        <w:t xml:space="preserve">logarithmic </w:t>
      </w:r>
      <w:del w:id="399" w:author="Ulrike Hiltner" w:date="2018-04-25T16:51:00Z">
        <w:r w:rsidR="007B3936" w:rsidRPr="003E16C4">
          <w:rPr>
            <w:rStyle w:val="CaptionZchn"/>
            <w:lang w:val="en-US"/>
          </w:rPr>
          <w:delText>dbh</w:delText>
        </w:r>
      </w:del>
      <w:ins w:id="400" w:author="Ulrike Hiltner" w:date="2018-04-25T16:51:00Z">
        <w:r w:rsidR="00D04626">
          <w:rPr>
            <w:rStyle w:val="CaptionZchn"/>
            <w:lang w:val="en-US"/>
          </w:rPr>
          <w:t>DBH</w:t>
        </w:r>
        <w:r w:rsidRPr="00F74B9E">
          <w:rPr>
            <w:rStyle w:val="CaptionZchn"/>
            <w:lang w:val="en-US"/>
          </w:rPr>
          <w:t>.</w:t>
        </w:r>
        <w:r w:rsidR="00AD4545">
          <w:rPr>
            <w:rStyle w:val="CaptionZchn"/>
            <w:lang w:val="en-US"/>
          </w:rPr>
          <w:t xml:space="preserve"> (b.) </w:t>
        </w:r>
        <w:r w:rsidR="0005446A">
          <w:rPr>
            <w:rStyle w:val="CaptionZchn"/>
            <w:lang w:val="en-US"/>
          </w:rPr>
          <w:t>Comparison of m</w:t>
        </w:r>
        <w:r w:rsidR="00AD4545">
          <w:rPr>
            <w:rStyle w:val="CaptionZchn"/>
            <w:lang w:val="en-US"/>
          </w:rPr>
          <w:t xml:space="preserve">ean recovery times </w:t>
        </w:r>
        <w:r w:rsidR="0005446A">
          <w:rPr>
            <w:rStyle w:val="CaptionZchn"/>
            <w:lang w:val="en-US"/>
          </w:rPr>
          <w:t>for the moderate and intense logging scenarios (</w:t>
        </w:r>
        <w:r w:rsidR="00D04626">
          <w:rPr>
            <w:rStyle w:val="CaptionZchn"/>
            <w:lang w:val="en-US"/>
          </w:rPr>
          <w:t>DBH</w:t>
        </w:r>
        <w:r w:rsidR="0005446A">
          <w:rPr>
            <w:rStyle w:val="CaptionZchn"/>
            <w:lang w:val="en-US"/>
          </w:rPr>
          <w:t xml:space="preserve"> lower cutting threshold 0.55</w:t>
        </w:r>
        <w:r w:rsidR="006103A6">
          <w:rPr>
            <w:rStyle w:val="CaptionZchn"/>
            <w:lang w:val="en-US"/>
          </w:rPr>
          <w:t>,</w:t>
        </w:r>
        <w:r w:rsidR="0005446A">
          <w:rPr>
            <w:rStyle w:val="CaptionZchn"/>
            <w:lang w:val="en-US"/>
          </w:rPr>
          <w:t xml:space="preserve"> 0.1m) regarding</w:t>
        </w:r>
        <w:r w:rsidR="00AD4545">
          <w:rPr>
            <w:rStyle w:val="CaptionZchn"/>
            <w:lang w:val="en-US"/>
          </w:rPr>
          <w:t xml:space="preserve"> the</w:t>
        </w:r>
        <w:r w:rsidR="0005446A">
          <w:rPr>
            <w:rStyle w:val="CaptionZchn"/>
            <w:lang w:val="en-US"/>
          </w:rPr>
          <w:t>se</w:t>
        </w:r>
        <w:r w:rsidR="00AD4545">
          <w:rPr>
            <w:rStyle w:val="CaptionZchn"/>
            <w:lang w:val="en-US"/>
          </w:rPr>
          <w:t xml:space="preserve"> examined variables.</w:t>
        </w:r>
        <w:r w:rsidR="004D04AD">
          <w:rPr>
            <w:rStyle w:val="CaptionZchn"/>
            <w:lang w:val="en-US"/>
          </w:rPr>
          <w:t xml:space="preserve"> The dashed line indicates French Guiana’s official 65-years cutting cycle</w:t>
        </w:r>
      </w:ins>
      <w:r w:rsidR="004D04AD">
        <w:rPr>
          <w:rStyle w:val="CaptionZchn"/>
          <w:lang w:val="en-US"/>
        </w:rPr>
        <w:t>.</w:t>
      </w:r>
    </w:p>
    <w:p w14:paraId="44BF205E" w14:textId="77777777" w:rsidR="00345FF1" w:rsidRDefault="00450098" w:rsidP="00BF439C">
      <w:pPr>
        <w:pStyle w:val="berschrift1"/>
        <w:numPr>
          <w:ilvl w:val="0"/>
          <w:numId w:val="15"/>
        </w:numPr>
      </w:pPr>
      <w:bookmarkStart w:id="401" w:name="header3.1"/>
      <w:bookmarkStart w:id="402" w:name="header3.2"/>
      <w:bookmarkStart w:id="403" w:name="header3.3"/>
      <w:bookmarkStart w:id="404" w:name="header4"/>
      <w:bookmarkEnd w:id="401"/>
      <w:bookmarkEnd w:id="402"/>
      <w:bookmarkEnd w:id="403"/>
      <w:bookmarkEnd w:id="404"/>
      <w:r w:rsidRPr="0053233F">
        <w:t>Discussion</w:t>
      </w:r>
    </w:p>
    <w:p w14:paraId="734981AC" w14:textId="77777777" w:rsidR="0053233F" w:rsidRDefault="00345FF1" w:rsidP="00D871D6">
      <w:pPr>
        <w:pStyle w:val="berschrift2"/>
        <w:rPr>
          <w:ins w:id="405" w:author="Ulrike Hiltner" w:date="2018-04-25T16:51:00Z"/>
        </w:rPr>
      </w:pPr>
      <w:ins w:id="406" w:author="Ulrike Hiltner" w:date="2018-04-25T16:51:00Z">
        <w:r>
          <w:t>4.1</w:t>
        </w:r>
        <w:r w:rsidR="00C07449">
          <w:t xml:space="preserve"> </w:t>
        </w:r>
        <w:r w:rsidR="00C214B1" w:rsidRPr="00C214B1">
          <w:t>Aspects of the model approach</w:t>
        </w:r>
      </w:ins>
    </w:p>
    <w:p w14:paraId="6600A748" w14:textId="77777777" w:rsidR="001F1049" w:rsidRPr="001F1049" w:rsidRDefault="001F1049" w:rsidP="001F1049">
      <w:pPr>
        <w:rPr>
          <w:ins w:id="407" w:author="Ulrike Hiltner" w:date="2018-04-25T16:51:00Z"/>
          <w:lang w:val="en-US"/>
        </w:rPr>
      </w:pPr>
      <w:ins w:id="408" w:author="Ulrike Hiltner" w:date="2018-04-25T16:51:00Z">
        <w:r w:rsidRPr="001F1049">
          <w:rPr>
            <w:lang w:val="en-US"/>
          </w:rPr>
          <w:t>One of the challenges of this study was to develop a parameterization of the FORMIND forest model for the Paracou test site in French Guiana. For this purpose it was important to simulate the succession of the primary fore</w:t>
        </w:r>
        <w:r w:rsidR="00545E7C">
          <w:rPr>
            <w:lang w:val="en-US"/>
          </w:rPr>
          <w:t xml:space="preserve">st </w:t>
        </w:r>
        <w:r w:rsidRPr="001F1049">
          <w:rPr>
            <w:lang w:val="en-US"/>
          </w:rPr>
          <w:t>as accurately as possible. The accuracy of the forest model was achieved by calibration wi</w:t>
        </w:r>
        <w:r w:rsidR="007B3936">
          <w:rPr>
            <w:lang w:val="en-US"/>
          </w:rPr>
          <w:t xml:space="preserve">th the </w:t>
        </w:r>
        <w:r w:rsidR="00BE4B2E">
          <w:rPr>
            <w:lang w:val="en-US"/>
          </w:rPr>
          <w:t xml:space="preserve">extensive </w:t>
        </w:r>
        <w:r w:rsidR="007B3936">
          <w:rPr>
            <w:lang w:val="en-US"/>
          </w:rPr>
          <w:t xml:space="preserve">inventory data of the </w:t>
        </w:r>
        <w:r w:rsidR="00114A2C">
          <w:rPr>
            <w:lang w:val="en-US"/>
          </w:rPr>
          <w:t xml:space="preserve">undisturbed </w:t>
        </w:r>
        <w:r w:rsidRPr="001F1049">
          <w:rPr>
            <w:lang w:val="en-US"/>
          </w:rPr>
          <w:t xml:space="preserve">control </w:t>
        </w:r>
        <w:r w:rsidR="007B3936">
          <w:rPr>
            <w:lang w:val="en-US"/>
          </w:rPr>
          <w:t>plots</w:t>
        </w:r>
        <w:r w:rsidR="00114A2C">
          <w:rPr>
            <w:lang w:val="en-US"/>
          </w:rPr>
          <w:t xml:space="preserve"> (T0)</w:t>
        </w:r>
        <w:r w:rsidRPr="001F1049">
          <w:rPr>
            <w:lang w:val="en-US"/>
          </w:rPr>
          <w:t xml:space="preserve"> of Paracou. The forest model slightly overestimate</w:t>
        </w:r>
        <w:r>
          <w:rPr>
            <w:lang w:val="en-US"/>
          </w:rPr>
          <w:t>d</w:t>
        </w:r>
        <w:r w:rsidRPr="001F1049">
          <w:rPr>
            <w:lang w:val="en-US"/>
          </w:rPr>
          <w:t xml:space="preserve"> the observed mean aboveground biomass (</w:t>
        </w:r>
        <w:proofErr w:type="spellStart"/>
        <w:r w:rsidRPr="001F1049">
          <w:rPr>
            <w:lang w:val="en-US"/>
          </w:rPr>
          <w:t>AGB</w:t>
        </w:r>
        <w:r w:rsidRPr="00BF439C">
          <w:rPr>
            <w:vertAlign w:val="subscript"/>
            <w:lang w:val="en-US"/>
          </w:rPr>
          <w:t>obs</w:t>
        </w:r>
        <w:proofErr w:type="spellEnd"/>
        <w:r w:rsidRPr="001F1049">
          <w:rPr>
            <w:lang w:val="en-US"/>
          </w:rPr>
          <w:t xml:space="preserve"> 418t</w:t>
        </w:r>
        <w:r w:rsidR="007B3936" w:rsidRPr="0054570E">
          <w:rPr>
            <w:vertAlign w:val="subscript"/>
            <w:lang w:val="en-US"/>
          </w:rPr>
          <w:t>ODM</w:t>
        </w:r>
        <w:r w:rsidRPr="001F1049">
          <w:rPr>
            <w:lang w:val="en-US"/>
          </w:rPr>
          <w:t>/ha) by 5%</w:t>
        </w:r>
        <w:r w:rsidR="00BE4B2E">
          <w:rPr>
            <w:lang w:val="en-US"/>
          </w:rPr>
          <w:t xml:space="preserve"> </w:t>
        </w:r>
        <w:r w:rsidR="00BE4B2E" w:rsidRPr="001F1049">
          <w:rPr>
            <w:lang w:val="en-US"/>
          </w:rPr>
          <w:t>(</w:t>
        </w:r>
        <w:proofErr w:type="spellStart"/>
        <w:r w:rsidR="00BE4B2E" w:rsidRPr="001F1049">
          <w:rPr>
            <w:lang w:val="en-US"/>
          </w:rPr>
          <w:t>AGB</w:t>
        </w:r>
        <w:r w:rsidR="00BE4B2E" w:rsidRPr="00C56BA1">
          <w:rPr>
            <w:vertAlign w:val="subscript"/>
            <w:lang w:val="en-US"/>
          </w:rPr>
          <w:t>s</w:t>
        </w:r>
        <w:r w:rsidR="00BE4B2E">
          <w:rPr>
            <w:vertAlign w:val="subscript"/>
            <w:lang w:val="en-US"/>
          </w:rPr>
          <w:t>im</w:t>
        </w:r>
        <w:proofErr w:type="spellEnd"/>
        <w:r w:rsidR="00BE4B2E">
          <w:rPr>
            <w:lang w:val="en-US"/>
          </w:rPr>
          <w:t xml:space="preserve"> 439</w:t>
        </w:r>
        <w:r w:rsidR="00BE4B2E" w:rsidRPr="001F1049">
          <w:rPr>
            <w:lang w:val="en-US"/>
          </w:rPr>
          <w:t>t</w:t>
        </w:r>
        <w:r w:rsidR="00BE4B2E" w:rsidRPr="0054570E">
          <w:rPr>
            <w:vertAlign w:val="subscript"/>
            <w:lang w:val="en-US"/>
          </w:rPr>
          <w:t>ODM</w:t>
        </w:r>
        <w:r w:rsidR="00BE4B2E" w:rsidRPr="001F1049">
          <w:rPr>
            <w:lang w:val="en-US"/>
          </w:rPr>
          <w:t>/ha)</w:t>
        </w:r>
        <w:r>
          <w:rPr>
            <w:lang w:val="en-US"/>
          </w:rPr>
          <w:t xml:space="preserve">. </w:t>
        </w:r>
        <w:r w:rsidR="00D871D6">
          <w:rPr>
            <w:lang w:val="en-US"/>
          </w:rPr>
          <w:t xml:space="preserve">Using allometry for moist tropical forests of </w:t>
        </w:r>
        <w:r w:rsidR="00D871D6">
          <w:rPr>
            <w:lang w:val="en-US"/>
          </w:rPr>
          <w:fldChar w:fldCharType="begin" w:fldLock="1"/>
        </w:r>
        <w:r w:rsidR="00D871D6">
          <w:rPr>
            <w:lang w:val="en-US"/>
          </w:rPr>
          <w:instrText>ADDIN CSL_CITATION { "citationItems" : [ { "id" : "ITEM-1", "itemData" : { "DOI" : "10.1007/s00442-005-0100-x", "ISBN" : "0044200501", "ISSN" : "0029-8549", "PMID" : "15971085", "abstract" : "Tropical forests hold large stores of carbon, yet uncertainty remains regarding their quantitative contribution to the global carbon cycle. One approach to quantifying carbon biomass stores consists in inferring changes from long-term forest inventory plots. Regression models are used to convert inventory data into an estimate of aboveground biomass (AGB). We provide a critical reassessment of the quality and the robustness of these models across tropical forest types, using a large dataset of 2,410 trees ! 5 cm. diameter, directly harvested in 27 study sites across the tropics. Proportional relationships between aboveground biomass and the product of wood density, trunk cross-sectional area, and total height are constructed. We also develop a regression model involving wood density and stem diameter only. Our models were tested for secondary and old-growth forests, for dry, moist and wet forests, for lowland and montane forests, and for mangrove forests. The most important predictors of AGB of a tree were, in decreasing order of importance, its trunk diameter, wood specific gravity, total height, and forest type (dry, moist, or wet). Overestimates prevailed, giving a bias of 0.5-6.5% when errors were averaged across all stands. Our regression models can be used reliably to predict aboveground tree biomass across a broad range of tropical forests. Because they are based on an unprecedented dataset, these models should improve the quality of tropical biomass estimates, and bring consensus about the contribution of the tropical forest biome and tropical deforestation to the global carbon cycle.", "author" : [ { "dropping-particle" : "", "family" : "Chave", "given" : "J.", "non-dropping-particle" : "", "parse-names" : false, "suffix" : "" }, { "dropping-particle" : "", "family" : "Andalo", "given" : "C.", "non-dropping-particle" : "", "parse-names" : false, "suffix" : "" }, { "dropping-particle" : "", "family" : "Brown", "given" : "S.", "non-dropping-particle" : "", "parse-names" : false, "suffix" : "" }, { "dropping-particle" : "", "family" : "Cairns", "given" : "M. A.", "non-dropping-particle" : "", "parse-names" : false, "suffix" : "" }, { "dropping-particle" : "", "family" : "Chambers", "given" : "J. Q.", "non-dropping-particle" : "", "parse-names" : false, "suffix" : "" }, { "dropping-particle" : "", "family" : "Eamus", "given" : "D.", "non-dropping-particle" : "", "parse-names" : false, "suffix" : "" }, { "dropping-particle" : "", "family" : "F\u00f6lster", "given" : "H.", "non-dropping-particle" : "", "parse-names" : false, "suffix" : "" }, { "dropping-particle" : "", "family" : "Fromard", "given" : "F.", "non-dropping-particle" : "", "parse-names" : false, "suffix" : "" }, { "dropping-particle" : "", "family" : "Higuchi", "given" : "N.", "non-dropping-particle" : "", "parse-names" : false, "suffix" : "" }, { "dropping-particle" : "", "family" : "Kira", "given" : "T.", "non-dropping-particle" : "", "parse-names" : false, "suffix" : "" }, { "dropping-particle" : "", "family" : "Lescure", "given" : "J.-P.", "non-dropping-particle" : "", "parse-names" : false, "suffix" : "" }, { "dropping-particle" : "", "family" : "Nelson", "given" : "B. W.", "non-dropping-particle" : "", "parse-names" : false, "suffix" : "" }, { "dropping-particle" : "", "family" : "Ogawa", "given" : "H.", "non-dropping-particle" : "", "parse-names" : false, "suffix" : "" }, { "dropping-particle" : "", "family" : "Puig", "given" : "H.", "non-dropping-particle" : "", "parse-names" : false, "suffix" : "" }, { "dropping-particle" : "", "family" : "Ri\u00e9ra", "given" : "B.", "non-dropping-particle" : "", "parse-names" : false, "suffix" : "" }, { "dropping-particle" : "", "family" : "Yamakura", "given" : "T.", "non-dropping-particle" : "", "parse-names" : false, "suffix" : "" } ], "container-title" : "Oecologia", "id" : "ITEM-1", "issue" : "1", "issued" : { "date-parts" : [ [ "2005", "8", "22" ] ] }, "page" : "87-99", "title" : "Tree allometry and improved estimation of carbon stocks and balance in tropical forests", "type" : "article-journal", "volume" : "145" }, "uris" : [ "http://www.mendeley.com/documents/?uuid=72fb49b4-968d-4201-b73c-7f239be89b9f" ] } ], "mendeley" : { "formattedCitation" : "(Chave et al., 2005)", "manualFormatting" : "Chave et al. (2005)", "plainTextFormattedCitation" : "(Chave et al., 2005)", "previouslyFormattedCitation" : "(Chave et al., 2005)" }, "properties" : {  }, "schema" : "https://github.com/citation-style-language/schema/raw/master/csl-citation.json" }</w:instrText>
        </w:r>
        <w:r w:rsidR="00D871D6">
          <w:rPr>
            <w:lang w:val="en-US"/>
          </w:rPr>
          <w:fldChar w:fldCharType="separate"/>
        </w:r>
        <w:r w:rsidR="00D871D6" w:rsidRPr="00D871D6">
          <w:rPr>
            <w:noProof/>
            <w:lang w:val="en-US"/>
          </w:rPr>
          <w:t xml:space="preserve">Chave et al. </w:t>
        </w:r>
        <w:r w:rsidR="00D871D6">
          <w:rPr>
            <w:noProof/>
            <w:lang w:val="en-US"/>
          </w:rPr>
          <w:t>(</w:t>
        </w:r>
        <w:r w:rsidR="00D871D6" w:rsidRPr="00D871D6">
          <w:rPr>
            <w:noProof/>
            <w:lang w:val="en-US"/>
          </w:rPr>
          <w:t>2005)</w:t>
        </w:r>
        <w:r w:rsidR="00D871D6">
          <w:rPr>
            <w:lang w:val="en-US"/>
          </w:rPr>
          <w:fldChar w:fldCharType="end"/>
        </w:r>
        <w:r w:rsidR="00D871D6">
          <w:rPr>
            <w:lang w:val="en-US"/>
          </w:rPr>
          <w:t xml:space="preserve">, </w:t>
        </w:r>
        <w:r w:rsidR="00CE346E">
          <w:rPr>
            <w:lang w:val="en-US"/>
          </w:rPr>
          <w:fldChar w:fldCharType="begin" w:fldLock="1"/>
        </w:r>
        <w:r w:rsidR="004626AF">
          <w:rPr>
            <w:lang w:val="en-US"/>
          </w:rPr>
          <w:instrText>ADDIN CSL_CITATION { "citationItems" : [ { "id" : "ITEM-1", "itemData" : { "DOI" : "10.1111/j.1654-1103.2010.01175.x", "ISBN" : "1100-9233", "ISSN" : "11009233", "abstract" : "Question: What are the relative roles of tree growth, mortality and recruitment in variations of above- ground biomass in tropical forests? Location: Paracou, French Guiana. Methods: We quantified the contribution of growth, recruitment and mortality to total biomass of stands (trees DBH ? 10 cm) in six 6.25-ha permanent plots over 16 yr. Live biomass stocks and fluxes were computed for four separate size classes. Results: All plots showed increasing biomass stocks over the study period, with an average value of 10.9Mgha?1 yr?1. Plots aggrading biomass were characterized by either minor biomass losses due to mortality or substantial increases in the biomass of large trees (DBH ? 60 cm). Conclusions: Within the study period, the rarity of mortality events could not counter-balance the slow permanent increase in biomass, resulting in an appar- ent increase in biomass. Accounting for such rare events results in no net change in biomass balance.", "author" : [ { "dropping-particle" : "", "family" : "Rutishauser", "given" : "Ervan", "non-dropping-particle" : "", "parse-names" : false, "suffix" : "" }, { "dropping-particle" : "", "family" : "Wagner", "given" : "Fabien", "non-dropping-particle" : "", "parse-names" : false, "suffix" : "" }, { "dropping-particle" : "", "family" : "Herault", "given" : "Bruno", "non-dropping-particle" : "", "parse-names" : false, "suffix" : "" }, { "dropping-particle" : "", "family" : "Nicolini", "given" : "Eric-Andr\u00e9", "non-dropping-particle" : "", "parse-names" : false, "suffix" : "" }, { "dropping-particle" : "", "family" : "Blanc", "given" : "Lilian", "non-dropping-particle" : "", "parse-names" : false, "suffix" : "" } ], "container-title" : "Journal of Vegetation Science", "id" : "ITEM-1", "issue" : "4", "issued" : { "date-parts" : [ [ "2010", "3" ] ] }, "note" : "tree growth; mortality; recruitment; aboveground biomass production; size classes;\n\ncarbon storage; aboveground biomass; Amazon basin; hierarchical model; stand variables; climate variables;", "page" : "672-682", "title" : "Contrasting above-ground biomass balance in a Neotropical rain forest", "type" : "article-journal", "volume" : "21" }, "uris" : [ "http://www.mendeley.com/documents/?uuid=960d82bd-1e9d-4f4d-b94f-3e508302a8ff" ] } ], "mendeley" : { "formattedCitation" : "(Rutishauser et al., 2010)", "manualFormatting" : "Rutishauser et al. (2010)", "plainTextFormattedCitation" : "(Rutishauser et al., 2010)", "previouslyFormattedCitation" : "(Rutishauser et al., 2010)" }, "properties" : {  }, "schema" : "https://github.com/citation-style-language/schema/raw/master/csl-citation.json" }</w:instrText>
        </w:r>
        <w:r w:rsidR="00CE346E">
          <w:rPr>
            <w:lang w:val="en-US"/>
          </w:rPr>
          <w:fldChar w:fldCharType="separate"/>
        </w:r>
        <w:r w:rsidR="00CE346E" w:rsidRPr="00CE346E">
          <w:rPr>
            <w:noProof/>
            <w:lang w:val="en-US"/>
          </w:rPr>
          <w:t xml:space="preserve">Rutishauser et al. </w:t>
        </w:r>
        <w:r w:rsidR="00CE346E">
          <w:rPr>
            <w:noProof/>
            <w:lang w:val="en-US"/>
          </w:rPr>
          <w:t>(</w:t>
        </w:r>
        <w:r w:rsidR="00CE346E" w:rsidRPr="00CE346E">
          <w:rPr>
            <w:noProof/>
            <w:lang w:val="en-US"/>
          </w:rPr>
          <w:t>2010)</w:t>
        </w:r>
        <w:r w:rsidR="00CE346E">
          <w:rPr>
            <w:lang w:val="en-US"/>
          </w:rPr>
          <w:fldChar w:fldCharType="end"/>
        </w:r>
        <w:r w:rsidR="00CE346E" w:rsidRPr="00CE346E">
          <w:rPr>
            <w:lang w:val="en-US"/>
          </w:rPr>
          <w:t xml:space="preserve"> </w:t>
        </w:r>
        <w:r w:rsidR="00CE346E">
          <w:rPr>
            <w:lang w:val="en-US"/>
          </w:rPr>
          <w:t>obtained</w:t>
        </w:r>
        <w:r w:rsidR="00CE346E" w:rsidRPr="00CE346E">
          <w:rPr>
            <w:lang w:val="en-US"/>
          </w:rPr>
          <w:t xml:space="preserve"> values between 388t</w:t>
        </w:r>
        <w:r w:rsidR="00CE346E" w:rsidRPr="00BF439C">
          <w:rPr>
            <w:vertAlign w:val="subscript"/>
            <w:lang w:val="en-US"/>
          </w:rPr>
          <w:t>ODM</w:t>
        </w:r>
        <w:r w:rsidR="00CE346E" w:rsidRPr="00CE346E">
          <w:rPr>
            <w:lang w:val="en-US"/>
          </w:rPr>
          <w:t>/ha and 443t</w:t>
        </w:r>
        <w:r w:rsidR="00CE346E" w:rsidRPr="00BF439C">
          <w:rPr>
            <w:vertAlign w:val="subscript"/>
            <w:lang w:val="en-US"/>
          </w:rPr>
          <w:t>ODM</w:t>
        </w:r>
        <w:r w:rsidR="00CE346E" w:rsidRPr="00CE346E">
          <w:rPr>
            <w:lang w:val="en-US"/>
          </w:rPr>
          <w:t xml:space="preserve">/ha for the aboveground biomass of the control plots in 1991 and 2007. </w:t>
        </w:r>
        <w:r w:rsidRPr="001F1049">
          <w:rPr>
            <w:lang w:val="en-US"/>
          </w:rPr>
          <w:t xml:space="preserve">This ideally supports </w:t>
        </w:r>
        <w:r w:rsidR="001E1122">
          <w:rPr>
            <w:lang w:val="en-US"/>
          </w:rPr>
          <w:t xml:space="preserve">the range </w:t>
        </w:r>
        <w:r w:rsidRPr="001F1049">
          <w:rPr>
            <w:lang w:val="en-US"/>
          </w:rPr>
          <w:t>our findings.</w:t>
        </w:r>
        <w:r w:rsidRPr="00BF439C">
          <w:rPr>
            <w:lang w:val="en-US"/>
          </w:rPr>
          <w:t xml:space="preserve"> </w:t>
        </w:r>
        <w:r w:rsidRPr="001F1049">
          <w:rPr>
            <w:lang w:val="en-US"/>
          </w:rPr>
          <w:t xml:space="preserve"> </w:t>
        </w:r>
      </w:ins>
    </w:p>
    <w:p w14:paraId="421E627A" w14:textId="77777777" w:rsidR="001E5E71" w:rsidRDefault="00951706" w:rsidP="001F1049">
      <w:pPr>
        <w:rPr>
          <w:ins w:id="409" w:author="Ulrike Hiltner" w:date="2018-04-25T16:51:00Z"/>
          <w:lang w:val="en-US"/>
        </w:rPr>
      </w:pPr>
      <w:ins w:id="410" w:author="Ulrike Hiltner" w:date="2018-04-25T16:51:00Z">
        <w:r w:rsidRPr="00951706">
          <w:rPr>
            <w:lang w:val="en-US"/>
          </w:rPr>
          <w:t>Furthermore, we tested simulation results of one of the selective logging scenarios (</w:t>
        </w:r>
        <w:r w:rsidR="00D04626">
          <w:rPr>
            <w:i/>
            <w:lang w:val="en-US"/>
          </w:rPr>
          <w:t>DBH</w:t>
        </w:r>
        <w:r w:rsidRPr="00951706">
          <w:rPr>
            <w:lang w:val="en-US"/>
          </w:rPr>
          <w:t xml:space="preserve"> of lower cutting threshold 0.55m) with an i</w:t>
        </w:r>
        <w:r>
          <w:rPr>
            <w:lang w:val="en-US"/>
          </w:rPr>
          <w:t>n</w:t>
        </w:r>
        <w:r w:rsidRPr="00951706">
          <w:rPr>
            <w:lang w:val="en-US"/>
          </w:rPr>
          <w:t>dependent set of Paracou</w:t>
        </w:r>
        <w:r>
          <w:rPr>
            <w:lang w:val="en-US"/>
          </w:rPr>
          <w:t>’</w:t>
        </w:r>
        <w:r w:rsidRPr="00951706">
          <w:rPr>
            <w:lang w:val="en-US"/>
          </w:rPr>
          <w:t>s forest inventory data (T1 plots). Deviations between simulated and observed aboveground biomass values during 30</w:t>
        </w:r>
        <w:r w:rsidR="007B3936">
          <w:rPr>
            <w:lang w:val="en-US"/>
          </w:rPr>
          <w:t xml:space="preserve"> years</w:t>
        </w:r>
        <w:r w:rsidRPr="00951706">
          <w:rPr>
            <w:lang w:val="en-US"/>
          </w:rPr>
          <w:t xml:space="preserve"> after logging </w:t>
        </w:r>
        <w:r w:rsidR="00BE4B2E">
          <w:rPr>
            <w:lang w:val="en-US"/>
          </w:rPr>
          <w:t>were negligible</w:t>
        </w:r>
        <w:r w:rsidRPr="00951706">
          <w:rPr>
            <w:lang w:val="en-US"/>
          </w:rPr>
          <w:t xml:space="preserve">. This means productivity and </w:t>
        </w:r>
        <w:r w:rsidR="004626AF">
          <w:rPr>
            <w:lang w:val="en-US"/>
          </w:rPr>
          <w:t xml:space="preserve">forest </w:t>
        </w:r>
        <w:r w:rsidRPr="00951706">
          <w:rPr>
            <w:lang w:val="en-US"/>
          </w:rPr>
          <w:t xml:space="preserve">structure of logged forest was well represented by the </w:t>
        </w:r>
        <w:r w:rsidR="001E1122">
          <w:rPr>
            <w:lang w:val="en-US"/>
          </w:rPr>
          <w:t xml:space="preserve">model </w:t>
        </w:r>
        <w:r w:rsidRPr="00951706">
          <w:rPr>
            <w:lang w:val="en-US"/>
          </w:rPr>
          <w:t>simulations.</w:t>
        </w:r>
      </w:ins>
      <w:moveToRangeStart w:id="411" w:author="Ulrike Hiltner" w:date="2018-04-25T16:51:00Z" w:name="move512438449"/>
      <w:moveTo w:id="412" w:author="Ulrike Hiltner" w:date="2018-04-25T16:51:00Z">
        <w:r w:rsidRPr="00951706">
          <w:rPr>
            <w:lang w:val="en-US"/>
          </w:rPr>
          <w:t xml:space="preserve"> A reason for this qualitatively good model performance was the excellent data basis of Paracou’s forest inventory data.</w:t>
        </w:r>
        <w:r w:rsidR="001E2273">
          <w:rPr>
            <w:lang w:val="en-US"/>
          </w:rPr>
          <w:t xml:space="preserve"> </w:t>
        </w:r>
      </w:moveTo>
      <w:moveToRangeEnd w:id="411"/>
      <w:ins w:id="413" w:author="Ulrike Hiltner" w:date="2018-04-25T16:51:00Z">
        <w:r w:rsidR="00D871D6">
          <w:rPr>
            <w:lang w:val="en-US"/>
          </w:rPr>
          <w:t>T</w:t>
        </w:r>
        <w:r w:rsidR="00BE4B2E">
          <w:rPr>
            <w:lang w:val="en-US"/>
          </w:rPr>
          <w:t xml:space="preserve">he inventory data set of Paracou in </w:t>
        </w:r>
        <w:r w:rsidR="001E2273" w:rsidRPr="001E2273">
          <w:rPr>
            <w:lang w:val="en-US"/>
          </w:rPr>
          <w:t xml:space="preserve">French Guiana is a </w:t>
        </w:r>
        <w:r w:rsidR="001B408D" w:rsidRPr="001E2273">
          <w:rPr>
            <w:lang w:val="en-US"/>
          </w:rPr>
          <w:t>specialty</w:t>
        </w:r>
        <w:r w:rsidR="001E2273" w:rsidRPr="001E2273">
          <w:rPr>
            <w:lang w:val="en-US"/>
          </w:rPr>
          <w:t xml:space="preserve"> in the tropics in terms of good data quality and data availability. This and the close cooperation with the </w:t>
        </w:r>
        <w:r w:rsidR="001B408D" w:rsidRPr="00450098">
          <w:rPr>
            <w:lang w:val="en-US"/>
          </w:rPr>
          <w:t xml:space="preserve">National Forest Service </w:t>
        </w:r>
        <w:r w:rsidR="001B408D" w:rsidRPr="00450098">
          <w:rPr>
            <w:i/>
            <w:lang w:val="en-US"/>
          </w:rPr>
          <w:t>NFS</w:t>
        </w:r>
        <w:r w:rsidR="001E2273" w:rsidRPr="001E2273">
          <w:rPr>
            <w:lang w:val="en-US"/>
          </w:rPr>
          <w:t xml:space="preserve"> help to further develop such model studies, from which other tropical regions with limited access to data can also benefit.</w:t>
        </w:r>
        <w:r w:rsidR="001B408D">
          <w:rPr>
            <w:lang w:val="en-US"/>
          </w:rPr>
          <w:t xml:space="preserve"> </w:t>
        </w:r>
        <w:r w:rsidRPr="00951706">
          <w:rPr>
            <w:lang w:val="en-US"/>
          </w:rPr>
          <w:t>With the FORMIND forest model inclusive management-module it is now possible to estimate in the long term</w:t>
        </w:r>
        <w:r w:rsidR="004626AF">
          <w:rPr>
            <w:lang w:val="en-US"/>
          </w:rPr>
          <w:t xml:space="preserve"> the development of</w:t>
        </w:r>
        <w:r w:rsidRPr="00951706">
          <w:rPr>
            <w:lang w:val="en-US"/>
          </w:rPr>
          <w:t xml:space="preserve"> forest stand variables for both primary and logged forest at Paracou.</w:t>
        </w:r>
        <w:r w:rsidR="009963FA">
          <w:rPr>
            <w:lang w:val="en-US"/>
          </w:rPr>
          <w:t xml:space="preserve"> </w:t>
        </w:r>
        <w:r w:rsidR="009963FA" w:rsidRPr="009963FA">
          <w:rPr>
            <w:lang w:val="en-US"/>
          </w:rPr>
          <w:t xml:space="preserve">The </w:t>
        </w:r>
        <w:r w:rsidR="00FD673E">
          <w:rPr>
            <w:lang w:val="en-US"/>
          </w:rPr>
          <w:t>model</w:t>
        </w:r>
        <w:r w:rsidR="009963FA" w:rsidRPr="009963FA">
          <w:rPr>
            <w:lang w:val="en-US"/>
          </w:rPr>
          <w:t xml:space="preserve"> can be easily applied to simulate further forest management strategies by varying model parameters such as </w:t>
        </w:r>
        <w:r w:rsidR="00D871D6">
          <w:rPr>
            <w:lang w:val="en-US"/>
          </w:rPr>
          <w:t xml:space="preserve">the </w:t>
        </w:r>
        <w:r w:rsidR="001E2273">
          <w:rPr>
            <w:lang w:val="en-US"/>
          </w:rPr>
          <w:t>cutting threshold</w:t>
        </w:r>
        <w:r w:rsidR="009963FA" w:rsidRPr="009963FA">
          <w:rPr>
            <w:lang w:val="en-US"/>
          </w:rPr>
          <w:t>, cutting cycle or number of trees of commercial</w:t>
        </w:r>
        <w:r w:rsidR="00BE4B2E">
          <w:rPr>
            <w:lang w:val="en-US"/>
          </w:rPr>
          <w:t xml:space="preserve"> tree</w:t>
        </w:r>
        <w:r w:rsidR="009963FA" w:rsidRPr="009963FA">
          <w:rPr>
            <w:lang w:val="en-US"/>
          </w:rPr>
          <w:t xml:space="preserve"> species to be harvested.</w:t>
        </w:r>
        <w:r w:rsidR="001B408D">
          <w:rPr>
            <w:lang w:val="en-US"/>
          </w:rPr>
          <w:t xml:space="preserve"> </w:t>
        </w:r>
        <w:r w:rsidR="00AE62E9" w:rsidRPr="00AE62E9">
          <w:rPr>
            <w:lang w:val="en-US"/>
          </w:rPr>
          <w:t xml:space="preserve">The methodology can also be </w:t>
        </w:r>
        <w:r w:rsidR="00D01675">
          <w:rPr>
            <w:lang w:val="en-US"/>
          </w:rPr>
          <w:t>modified</w:t>
        </w:r>
        <w:r w:rsidR="00AE62E9" w:rsidRPr="00AE62E9">
          <w:rPr>
            <w:lang w:val="en-US"/>
          </w:rPr>
          <w:t xml:space="preserve"> to obtain new knowledge on the dynamics of forests after logging or to test novel management strategies, such as the impact of modernized techniques to reduce</w:t>
        </w:r>
        <w:r w:rsidR="00D01675">
          <w:rPr>
            <w:lang w:val="en-US"/>
          </w:rPr>
          <w:t xml:space="preserve"> logging</w:t>
        </w:r>
        <w:r w:rsidR="00AE62E9" w:rsidRPr="00AE62E9">
          <w:rPr>
            <w:lang w:val="en-US"/>
          </w:rPr>
          <w:t xml:space="preserve"> damage while maintaining logging intensity</w:t>
        </w:r>
        <w:r w:rsidR="006752A5">
          <w:rPr>
            <w:lang w:val="en-US"/>
          </w:rPr>
          <w:t xml:space="preserve"> </w:t>
        </w:r>
        <w:r w:rsidR="006752A5">
          <w:rPr>
            <w:lang w:val="en-US"/>
          </w:rPr>
          <w:fldChar w:fldCharType="begin" w:fldLock="1"/>
        </w:r>
        <w:r w:rsidR="00D01675">
          <w:rPr>
            <w:lang w:val="en-US"/>
          </w:rPr>
          <w:instrText>ADDIN CSL_CITATION { "citationItems" : [ { "id" : "ITEM-1", "itemData" : { "DOI" : "10.1016/j.foreco.2008.03.036", "ISBN" : "0378-1127", "ISSN" : "03781127", "abstract" : "Over the past two decades, sets of timber harvesting guidelines designed to mitigate the deleterious environmental impacts of tree felling, yarding, and hauling have become known as \"reduced-impact logging\" (RIL) techniques. Although none of the components of RIL are new, concerns about destructive logging practices and worker safety in the tropics stimulated this recent proliferation of semi-coordinated research and training activities related to timber harvesting. Studies in Southeast Asia, Africa, and South and Central America have clearly documented that the undesired impacts of selective logging on residual stands and soils can be substantially reduced through implementation of a series of recommended logging practices by crews that are appropriately trained, supervised, and compensated. Whether reducing the deleterious impacts of logging also reduces profits seems to depend on site conditions (e.g., terrain, soil trafficability, and riparian areas), whether the profits from illegal activities are included in the baseline, and the perspective from which the economic calculations are made. A standardized approach for calculating logging costs using RILSIM software is advocated to facilitate comparisons and to allow uncoupling RIL practices to evaluate their individual financial costs and benefits. Further complicating the matter is that while there are elements common to all RIL guidelines (e.g., directional felling), other components vary (e.g., slope limits of 17-40\u00b0 with ground-based yarding). While use of RIL techniques may be considered as a prerequisite for sustaining timber yields (STY), in particular, and sustainable forest management (SFM), in general, RIL should not be confounded with STY and SFM. This confusion is particularly problematic in forests managed for light-demanding species that benefit from both canopy opening and mineral soil exposure as well as where harvesting intensities are high and controlled primarily by minimum diameter cutting limits. These qualifications notwithstanding, since logging is the most intensive of silvicultural treatments in most tropical forests managed for timber, some aspects of RIL are critical (e.g., protection of water courses) whether forests are managed for STY, SFM, or even replacement by agricultural crops. \u00a9 2008 Elsevier B.V. All rights reserved.", "author" : [ { "dropping-particle" : "", "family" : "Putz", "given" : "F. E.", "non-dropping-particle" : "", "parse-names" : false, "suffix" : "" }, { "dropping-particle" : "", "family" : "Sist", "given" : "P.", "non-dropping-particle" : "", "parse-names" : false, "suffix" : "" }, { "dropping-particle" : "", "family" : "Fredericksen", "given" : "T.", "non-dropping-particle" : "", "parse-names" : false, "suffix" : "" }, { "dropping-particle" : "", "family" : "Dykstra", "given" : "D.", "non-dropping-particle" : "", "parse-names" : false, "suffix" : "" } ], "container-title" : "Forest Ecology and Management", "id" : "ITEM-1", "issue" : "7", "issued" : { "date-parts" : [ [ "2008" ] ] }, "page" : "1427-1433", "title" : "Reduced-impact logging: Challenges and opportunities", "type" : "article-journal", "volume" : "256" }, "uris" : [ "http://www.mendeley.com/documents/?uuid=6a0053af-2bc3-4d31-b5cb-71c8c1d92c24" ] } ], "mendeley" : { "formattedCitation" : "(F. E. Putz et al., 2008)", "manualFormatting" : "(Putz et al., 2008a)", "plainTextFormattedCitation" : "(F. E. Putz et al., 2008)", "previouslyFormattedCitation" : "(F. E. Putz et al., 2008)" }, "properties" : {  }, "schema" : "https://github.com/citation-style-language/schema/raw/master/csl-citation.json" }</w:instrText>
        </w:r>
        <w:r w:rsidR="006752A5">
          <w:rPr>
            <w:lang w:val="en-US"/>
          </w:rPr>
          <w:fldChar w:fldCharType="separate"/>
        </w:r>
        <w:r w:rsidR="00D01675">
          <w:rPr>
            <w:noProof/>
            <w:lang w:val="en-US"/>
          </w:rPr>
          <w:t>(</w:t>
        </w:r>
        <w:r w:rsidR="006752A5" w:rsidRPr="006752A5">
          <w:rPr>
            <w:noProof/>
            <w:lang w:val="en-US"/>
          </w:rPr>
          <w:t>Putz et al., 2008</w:t>
        </w:r>
        <w:r w:rsidR="00D01675">
          <w:rPr>
            <w:noProof/>
            <w:lang w:val="en-US"/>
          </w:rPr>
          <w:t>a</w:t>
        </w:r>
        <w:r w:rsidR="006752A5" w:rsidRPr="006752A5">
          <w:rPr>
            <w:noProof/>
            <w:lang w:val="en-US"/>
          </w:rPr>
          <w:t>)</w:t>
        </w:r>
        <w:r w:rsidR="006752A5">
          <w:rPr>
            <w:lang w:val="en-US"/>
          </w:rPr>
          <w:fldChar w:fldCharType="end"/>
        </w:r>
        <w:r w:rsidR="006752A5">
          <w:rPr>
            <w:lang w:val="en-US"/>
          </w:rPr>
          <w:t>; given that s</w:t>
        </w:r>
        <w:r w:rsidR="00AE62E9" w:rsidRPr="00AE62E9">
          <w:rPr>
            <w:lang w:val="en-US"/>
          </w:rPr>
          <w:t>uch modern techniques are currently used in less than 5% of selectively logged forest areas</w:t>
        </w:r>
        <w:r w:rsidR="006752A5">
          <w:rPr>
            <w:lang w:val="en-US"/>
          </w:rPr>
          <w:t xml:space="preserve"> </w:t>
        </w:r>
        <w:r w:rsidR="006752A5">
          <w:rPr>
            <w:lang w:val="en-US"/>
          </w:rPr>
          <w:fldChar w:fldCharType="begin" w:fldLock="1"/>
        </w:r>
        <w:r w:rsidR="00D01675">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"manualFormatting" : "(Putz et al., 2008b)", "plainTextFormattedCitation" : "(Francis E. Putz et al., 2008)", "previouslyFormattedCitation" : "(Francis E. Putz et al., 2008)" }, "properties" : {  }, "schema" : "https://github.com/citation-style-language/schema/raw/master/csl-citation.json" }</w:instrText>
        </w:r>
        <w:r w:rsidR="006752A5">
          <w:rPr>
            <w:lang w:val="en-US"/>
          </w:rPr>
          <w:fldChar w:fldCharType="separate"/>
        </w:r>
        <w:r w:rsidR="00D01675">
          <w:rPr>
            <w:noProof/>
            <w:lang w:val="en-US"/>
          </w:rPr>
          <w:t>(</w:t>
        </w:r>
        <w:r w:rsidR="006752A5" w:rsidRPr="006752A5">
          <w:rPr>
            <w:noProof/>
            <w:lang w:val="en-US"/>
          </w:rPr>
          <w:t>Putz et al., 2008</w:t>
        </w:r>
        <w:r w:rsidR="00D01675">
          <w:rPr>
            <w:noProof/>
            <w:lang w:val="en-US"/>
          </w:rPr>
          <w:t>b</w:t>
        </w:r>
        <w:r w:rsidR="006752A5" w:rsidRPr="006752A5">
          <w:rPr>
            <w:noProof/>
            <w:lang w:val="en-US"/>
          </w:rPr>
          <w:t>)</w:t>
        </w:r>
        <w:r w:rsidR="006752A5">
          <w:rPr>
            <w:lang w:val="en-US"/>
          </w:rPr>
          <w:fldChar w:fldCharType="end"/>
        </w:r>
        <w:r w:rsidR="00AE62E9" w:rsidRPr="00AE62E9">
          <w:rPr>
            <w:lang w:val="en-US"/>
          </w:rPr>
          <w:t>.</w:t>
        </w:r>
        <w:r w:rsidR="00D01675">
          <w:rPr>
            <w:lang w:val="en-US"/>
          </w:rPr>
          <w:t xml:space="preserve"> </w:t>
        </w:r>
        <w:r w:rsidR="00A719C7">
          <w:rPr>
            <w:lang w:val="en-US"/>
          </w:rPr>
          <w:t xml:space="preserve">Logging residues </w:t>
        </w:r>
        <w:r w:rsidR="001658ED" w:rsidRPr="001658ED">
          <w:rPr>
            <w:lang w:val="en-US"/>
          </w:rPr>
          <w:t xml:space="preserve">can also be used for </w:t>
        </w:r>
        <w:r w:rsidR="00A719C7">
          <w:rPr>
            <w:lang w:val="en-US"/>
          </w:rPr>
          <w:t>new</w:t>
        </w:r>
        <w:r w:rsidR="001658ED" w:rsidRPr="001658ED">
          <w:rPr>
            <w:lang w:val="en-US"/>
          </w:rPr>
          <w:t xml:space="preserve"> purposes, e.g. as </w:t>
        </w:r>
        <w:r w:rsidR="00A719C7">
          <w:rPr>
            <w:lang w:val="en-US"/>
          </w:rPr>
          <w:t>energy</w:t>
        </w:r>
        <w:r w:rsidR="00112F15">
          <w:rPr>
            <w:lang w:val="en-US"/>
          </w:rPr>
          <w:t xml:space="preserve"> </w:t>
        </w:r>
        <w:r w:rsidR="001658ED" w:rsidRPr="001658ED">
          <w:rPr>
            <w:lang w:val="en-US"/>
          </w:rPr>
          <w:t xml:space="preserve">wood for </w:t>
        </w:r>
        <w:r w:rsidR="00A719C7">
          <w:rPr>
            <w:lang w:val="en-US"/>
          </w:rPr>
          <w:t>bio</w:t>
        </w:r>
        <w:r w:rsidR="001658ED" w:rsidRPr="001658ED">
          <w:rPr>
            <w:lang w:val="en-US"/>
          </w:rPr>
          <w:t>energy production</w:t>
        </w:r>
        <w:r w:rsidR="001658ED">
          <w:rPr>
            <w:lang w:val="en-US"/>
          </w:rPr>
          <w:t xml:space="preserve"> </w:t>
        </w:r>
        <w:r w:rsidR="001658ED">
          <w:rPr>
            <w:lang w:val="en-US"/>
          </w:rPr>
          <w:fldChar w:fldCharType="begin" w:fldLock="1"/>
        </w:r>
        <w:r w:rsidR="008C62C1">
          <w:rPr>
            <w:lang w:val="en-US"/>
          </w:rPr>
          <w:instrText>ADDIN CSL_CITATION { "citationItems" : [ { "id" : "ITEM-1", "itemData" : { "DOI" : "10.1016/j.biombioe.2006.04.002", "ISBN" : "0961-9534", "ISSN" : "09619534", "abstract" : "Wood fuel is a strategic resource for future energy supply and is usually utilised locally. Traditional use of wood fuel and other bioenergy has a share of 10-15% energy supply, used mainly for the household sector. The utilisation for industrial purposes is much smaller but is a strategic resource in the effort to fulfil the Kyoto agreement to replace fossil fuels and to mitigate greenhouse gas emissions. Many industrialised countries already use a significant share of biofuels in their energy supply e.g. Nordic countries while others like some other European Union countries are planning to increase their use. Production and use of biofuels need to be carried out sustainable. Official statistics do not report trade in such detail that international trade in different biomass types can be fully identified. However, FAO and European Forestry Institute are important sources. In some countries, there is a growing interest in the international trade, because the trade can provide biofuels at lower prices, larger quantities and better quality than domestic alternatives. The first signs of an international market price for wood fuel are indicated in Europe. For the future both the use and the trade of wood fuel is expected to increase. Analyses for trade in charcoal, wood chips, fuel wood and wood residues made in this report identify 'hot' trade spots in Europe, in south East Asia and in North America. \u00a9 2006 Elsevier Ltd. All rights reserved.", "author" : [ { "dropping-particle" : "", "family" : "Hillring", "given" : "Bengt", "non-dropping-particle" : "", "parse-names" : false, "suffix" : "" } ], "container-title" : "Biomass and Bioenergy", "id" : "ITEM-1", "issue" : "10", "issued" : { "date-parts" : [ [ "2006" ] ] }, "page" : "815-825", "title" : "World trade in forest products and wood fuel", "type" : "article-journal", "volume" : "30" }, "uris" : [ "http://www.mendeley.com/documents/?uuid=c1a9659b-15bb-406a-a934-d971cbe0d0ba" ] } ], "mendeley" : { "formattedCitation" : "(Hillring, 2006)", "plainTextFormattedCitation" : "(Hillring, 2006)", "previouslyFormattedCitation" : "(Hillring, 2006)" }, "properties" : {  }, "schema" : "https://github.com/citation-style-language/schema/raw/master/csl-citation.json" }</w:instrText>
        </w:r>
        <w:r w:rsidR="001658ED">
          <w:rPr>
            <w:lang w:val="en-US"/>
          </w:rPr>
          <w:fldChar w:fldCharType="separate"/>
        </w:r>
        <w:r w:rsidR="00112F15" w:rsidRPr="00112F15">
          <w:rPr>
            <w:noProof/>
            <w:lang w:val="en-US"/>
          </w:rPr>
          <w:t>(Hillring, 2006)</w:t>
        </w:r>
        <w:r w:rsidR="001658ED">
          <w:rPr>
            <w:lang w:val="en-US"/>
          </w:rPr>
          <w:fldChar w:fldCharType="end"/>
        </w:r>
        <w:r w:rsidR="00A719C7">
          <w:rPr>
            <w:lang w:val="en-US"/>
          </w:rPr>
          <w:t xml:space="preserve">. </w:t>
        </w:r>
        <w:r w:rsidR="008C62C1" w:rsidRPr="008C62C1">
          <w:rPr>
            <w:lang w:val="en-US"/>
          </w:rPr>
          <w:t xml:space="preserve">Energy wood can </w:t>
        </w:r>
        <w:r w:rsidR="001E1122">
          <w:rPr>
            <w:lang w:val="en-US"/>
          </w:rPr>
          <w:t>further</w:t>
        </w:r>
        <w:r w:rsidR="008C62C1" w:rsidRPr="008C62C1">
          <w:rPr>
            <w:lang w:val="en-US"/>
          </w:rPr>
          <w:t xml:space="preserve"> be </w:t>
        </w:r>
        <w:r w:rsidR="001E1122">
          <w:rPr>
            <w:lang w:val="en-US"/>
          </w:rPr>
          <w:t>extracted</w:t>
        </w:r>
        <w:r w:rsidR="008C62C1" w:rsidRPr="008C62C1">
          <w:rPr>
            <w:lang w:val="en-US"/>
          </w:rPr>
          <w:t xml:space="preserve"> from forest thinning</w:t>
        </w:r>
        <w:r w:rsidR="008C62C1">
          <w:rPr>
            <w:lang w:val="en-US"/>
          </w:rPr>
          <w:t xml:space="preserve"> </w:t>
        </w:r>
        <w:r w:rsidR="008C62C1">
          <w:rPr>
            <w:lang w:val="en-US"/>
          </w:rPr>
          <w:fldChar w:fldCharType="begin" w:fldLock="1"/>
        </w:r>
        <w:r w:rsidR="00C214B1">
          <w:rPr>
            <w:lang w:val="en-US"/>
          </w:rPr>
          <w:instrText>ADDIN CSL_CITATION { "citationItems" : [ { "id" : "ITEM-1", "itemData" : { "ISBN" : "0037-5330", "ISSN" : "00375330", "PMID" : "695", "abstract" : "The effects of combined production of industrial and energy wood on yield and harvesting incomes, as well as the feasibility of energy wood procurement, were studied. Data for 22 Scots pine (Pinus sylvestris L.) and 21 Norway spruce (Picea abies (L.) Karst.) juvenile stands in Central and Southern Finland were used to compare six combined production regimes to conventional industrial wood production. The study was based on simulations made by the MOTTI stand simulator, which produces growth predictions for alternative management regimes under various site and climatic conditions. The combined production regimes included precommercial thinning at 48 m dominant height to a density of 30004000 stems ha1 and energy wood harvesting at 8, 10 or 12 m dominant height. Combined production did not decrease the total yield of industrial wood during the rotation period. Differences in the mean annual increment (MAI) were small, and the rotation periods varied only slightly between the alternatives. Combined production regime can be feasible for a forest owner if the price of energy wood is 35 m3 in pine stands, and 89 m3 in spruce stands. Energy wood procurement was not economically viable at the current energy price (12 MWh1) without state subsidies. Without subsidies a 15 MWh1 energy price would be needed. Our results imply that the combined production of industrial and energy wood could be a feasible stand management alternative.", "author" : [ { "dropping-particle" : "", "family" : "Heikkil\u00e4", "given" : "Jani", "non-dropping-particle" : "", "parse-names" : false, "suffix" : "" }, { "dropping-particle" : "", "family" : "Sir\u00e9n", "given" : "Matti", "non-dropping-particle" : "", "parse-names" : false, "suffix" : "" }, { "dropping-particle" : "", "family" : "Ahtikoski", "given" : "Anssi", "non-dropping-particle" : "", "parse-names" : false, "suffix" : "" }, { "dropping-particle" : "", "family" : "Hynynen", "given" : "Jari", "non-dropping-particle" : "", "parse-names" : false, "suffix" : "" }, { "dropping-particle" : "", "family" : "Sauvula", "given" : "Tiina", "non-dropping-particle" : "", "parse-names" : false, "suffix" : "" }, { "dropping-particle" : "", "family" : "Lehtonen", "given" : "Mika", "non-dropping-particle" : "", "parse-names" : false, "suffix" : "" } ], "container-title" : "Silva Fennica", "id" : "ITEM-1", "issue" : "1", "issued" : { "date-parts" : [ [ "2009" ] ] }, "page" : "129-146", "title" : "Energy wood thinning as a part of the stand management of scots pine and norway spruce", "type" : "article-journal", "volume" : "43" }, "uris" : [ "http://www.mendeley.com/documents/?uuid=cb8cf805-4e60-4528-80ad-0d53fdf40e83" ] } ], "mendeley" : { "formattedCitation" : "(Heikkil\u00e4 et al., 2009)", "plainTextFormattedCitation" : "(Heikkil\u00e4 et al., 2009)", "previouslyFormattedCitation" : "(Heikkil\u00e4 et al., 2009)" }, "properties" : {  }, "schema" : "https://github.com/citation-style-language/schema/raw/master/csl-citation.json" }</w:instrText>
        </w:r>
        <w:r w:rsidR="008C62C1">
          <w:rPr>
            <w:lang w:val="en-US"/>
          </w:rPr>
          <w:fldChar w:fldCharType="separate"/>
        </w:r>
        <w:r w:rsidR="00C214B1" w:rsidRPr="00C214B1">
          <w:rPr>
            <w:noProof/>
            <w:lang w:val="en-US"/>
          </w:rPr>
          <w:t>(Heikkilä et al., 2009)</w:t>
        </w:r>
        <w:r w:rsidR="008C62C1">
          <w:rPr>
            <w:lang w:val="en-US"/>
          </w:rPr>
          <w:fldChar w:fldCharType="end"/>
        </w:r>
        <w:r w:rsidR="008C62C1" w:rsidRPr="008C62C1">
          <w:rPr>
            <w:lang w:val="en-US"/>
          </w:rPr>
          <w:t>.</w:t>
        </w:r>
        <w:r w:rsidR="008C62C1">
          <w:rPr>
            <w:lang w:val="en-US"/>
          </w:rPr>
          <w:t xml:space="preserve"> </w:t>
        </w:r>
        <w:r w:rsidR="008C62C1" w:rsidRPr="008C62C1">
          <w:rPr>
            <w:lang w:val="en-US"/>
          </w:rPr>
          <w:t>However, there are concerns about environmental and economic challenges in harvesting and processing thinning into bioenergy</w:t>
        </w:r>
        <w:r w:rsidR="008C62C1">
          <w:rPr>
            <w:lang w:val="en-US"/>
          </w:rPr>
          <w:t xml:space="preserve"> </w:t>
        </w:r>
        <w:r w:rsidR="008C62C1">
          <w:rPr>
            <w:lang w:val="en-US"/>
          </w:rPr>
          <w:fldChar w:fldCharType="begin" w:fldLock="1"/>
        </w:r>
        <w:r w:rsidR="008C62C1">
          <w:rPr>
            <w:lang w:val="en-US"/>
          </w:rPr>
          <w:instrText>ADDIN CSL_CITATION { "citationItems" : [ { "id" : "ITEM-1", "itemData" : { "DOI" : "10.1016/j.renene.2011.01.026", "ISBN" : "0960-1481", "ISSN" : "09601481", "abstract" : "The growing demand for bioenergy in Sweden has drawn attention to the potential of forest thinning as bioenergy feedstock. There are, however, concerns regarding the cost effectiveness and environmental challenges of harvesting and processing forest thinnings into bioenergy. It is against this background that cost, energy and carbon balances were analysed to evaluate some of the economic and environmental sustainability issues of forest thinning based bioenergy systems. Primary data was collected from two thinning operations in two forest plots comprising spruce and birch stands. One operation involved the use of the conventional two machines (one separate machine for cutting or felling and another for forwarding felled trees) for the thinning work. The second operation involved a harwarder, which combines tree felling/cutting and forwarding in one unit machine. The results showed that forest thinnings provide a potential resource for the sustainable production of bioenergy. \u00a9 2011 Elsevier Ltd.", "author" : [ { "dropping-particle" : "", "family" : "Mangoyana", "given" : "Robert B.", "non-dropping-particle" : "", "parse-names" : false, "suffix" : "" } ], "container-title" : "Renewable Energy", "id" : "ITEM-1", "issue" : "9", "issued" : { "date-parts" : [ [ "2011" ] ] }, "page" : "2368-2373", "title" : "Bioenergy from forest thinning: Carbon emissions, energy balances and cost analyses", "type" : "article-journal", "volume" : "36" }, "uris" : [ "http://www.mendeley.com/documents/?uuid=57dd9944-e16b-422f-9196-16a048038d45" ] } ], "mendeley" : { "formattedCitation" : "(Mangoyana, 2011)", "plainTextFormattedCitation" : "(Mangoyana, 2011)", "previouslyFormattedCitation" : "(Mangoyana, 2011)" }, "properties" : {  }, "schema" : "https://github.com/citation-style-language/schema/raw/master/csl-citation.json" }</w:instrText>
        </w:r>
        <w:r w:rsidR="008C62C1">
          <w:rPr>
            <w:lang w:val="en-US"/>
          </w:rPr>
          <w:fldChar w:fldCharType="separate"/>
        </w:r>
        <w:r w:rsidR="008C62C1" w:rsidRPr="008C62C1">
          <w:rPr>
            <w:noProof/>
            <w:lang w:val="en-US"/>
          </w:rPr>
          <w:t>(Mangoyana, 2011)</w:t>
        </w:r>
        <w:r w:rsidR="008C62C1">
          <w:rPr>
            <w:lang w:val="en-US"/>
          </w:rPr>
          <w:fldChar w:fldCharType="end"/>
        </w:r>
        <w:r w:rsidR="008C62C1" w:rsidRPr="008C62C1">
          <w:rPr>
            <w:lang w:val="en-US"/>
          </w:rPr>
          <w:t>.</w:t>
        </w:r>
        <w:r w:rsidR="00C214B1">
          <w:rPr>
            <w:lang w:val="en-US"/>
          </w:rPr>
          <w:t xml:space="preserve"> </w:t>
        </w:r>
        <w:r w:rsidR="001658ED" w:rsidRPr="001658ED">
          <w:rPr>
            <w:lang w:val="en-US"/>
          </w:rPr>
          <w:t xml:space="preserve">The </w:t>
        </w:r>
        <w:r w:rsidR="00146961">
          <w:rPr>
            <w:lang w:val="en-US"/>
          </w:rPr>
          <w:t xml:space="preserve">forest </w:t>
        </w:r>
        <w:r w:rsidR="001658ED" w:rsidRPr="001658ED">
          <w:rPr>
            <w:lang w:val="en-US"/>
          </w:rPr>
          <w:t xml:space="preserve">model can be adapted and parameterized </w:t>
        </w:r>
        <w:r w:rsidR="001658ED">
          <w:rPr>
            <w:lang w:val="en-US"/>
          </w:rPr>
          <w:t>flexibly</w:t>
        </w:r>
        <w:r w:rsidR="001658ED" w:rsidRPr="001658ED">
          <w:rPr>
            <w:lang w:val="en-US"/>
          </w:rPr>
          <w:t xml:space="preserve"> to take such </w:t>
        </w:r>
        <w:r w:rsidR="00C214B1">
          <w:rPr>
            <w:lang w:val="en-US"/>
          </w:rPr>
          <w:t>developments</w:t>
        </w:r>
        <w:r w:rsidR="001658ED" w:rsidRPr="001658ED">
          <w:rPr>
            <w:lang w:val="en-US"/>
          </w:rPr>
          <w:t xml:space="preserve"> into account.</w:t>
        </w:r>
        <w:r w:rsidR="001658ED">
          <w:rPr>
            <w:lang w:val="en-US"/>
          </w:rPr>
          <w:t xml:space="preserve"> </w:t>
        </w:r>
      </w:ins>
    </w:p>
    <w:p w14:paraId="22B4BCB0" w14:textId="77777777" w:rsidR="00E419D3" w:rsidRDefault="00504970" w:rsidP="001F1049">
      <w:pPr>
        <w:rPr>
          <w:ins w:id="414" w:author="Ulrike Hiltner" w:date="2018-04-25T16:51:00Z"/>
          <w:lang w:val="en-US"/>
        </w:rPr>
      </w:pPr>
      <w:ins w:id="415" w:author="Ulrike Hiltner" w:date="2018-04-25T16:51:00Z">
        <w:r w:rsidRPr="00504970">
          <w:rPr>
            <w:lang w:val="en-US"/>
          </w:rPr>
          <w:t xml:space="preserve">The approach of this model study was based on the grouping of over 700 observed tree species into </w:t>
        </w:r>
        <w:r w:rsidR="00412F7B">
          <w:rPr>
            <w:lang w:val="en-US"/>
          </w:rPr>
          <w:t xml:space="preserve">eight plant </w:t>
        </w:r>
        <w:r w:rsidRPr="00504970">
          <w:rPr>
            <w:lang w:val="en-US"/>
          </w:rPr>
          <w:t xml:space="preserve">functional </w:t>
        </w:r>
        <w:r w:rsidR="00412F7B">
          <w:rPr>
            <w:lang w:val="en-US"/>
          </w:rPr>
          <w:t>types</w:t>
        </w:r>
        <w:r w:rsidR="00CF6A34">
          <w:rPr>
            <w:lang w:val="en-US"/>
          </w:rPr>
          <w:t xml:space="preserve"> PFT</w:t>
        </w:r>
        <w:r w:rsidRPr="00504970">
          <w:rPr>
            <w:lang w:val="en-US"/>
          </w:rPr>
          <w:t xml:space="preserve"> at the Paracou site.</w:t>
        </w:r>
        <w:r>
          <w:rPr>
            <w:lang w:val="en-US"/>
          </w:rPr>
          <w:t xml:space="preserve"> </w:t>
        </w:r>
        <w:r w:rsidR="00CF6A34" w:rsidRPr="007C38DA">
          <w:rPr>
            <w:lang w:val="en-US"/>
          </w:rPr>
          <w:t xml:space="preserve">This </w:t>
        </w:r>
        <w:r w:rsidR="00D41DC9">
          <w:rPr>
            <w:lang w:val="en-US"/>
          </w:rPr>
          <w:t xml:space="preserve">aggregation </w:t>
        </w:r>
        <w:r w:rsidR="00CF6A34" w:rsidRPr="007C38DA">
          <w:rPr>
            <w:lang w:val="en-US"/>
          </w:rPr>
          <w:t>is suitable for applications with process-based models such as FORMIND, which are based on photosynthesis production as one of the main processes of tree growth</w:t>
        </w:r>
        <w:r w:rsidR="007C38DA">
          <w:rPr>
            <w:lang w:val="en-US"/>
          </w:rPr>
          <w:t xml:space="preserve"> </w:t>
        </w:r>
        <w:r w:rsidR="003502D4">
          <w:rPr>
            <w:lang w:val="en-US"/>
          </w:rPr>
          <w:fldChar w:fldCharType="begin" w:fldLock="1"/>
        </w:r>
        <w:r w:rsidR="003502D4">
          <w:rPr>
            <w:lang w:val="en-US"/>
          </w:rPr>
          <w:instrText>ADDIN CSL_CITATION { "citationItems" : [ { "id" : "ITEM-1", "itemData" : { "DOI" : "10.1017/S0266467400001590", "ISBN" : "02664674", "ISSN" : "02664674", "abstract" : "For analysing field data as well as for modelling purposes it is useful to classify tree species into a few functional types. In this paper a new aggregation of tree species of the dipterocarp rain forests in Sabah (Borneo), Malaysia, is developed. The aggregation is based on the two criteria successional status and potential maximum height. Three classes of successional status (early, mid and late successional species) and five classes of potential maximum heights (\u00e2\u2030\u00a4 5 m, 5-15, 15-25, 25-36, &gt; 36 m) lead to a combination of 15 functional types. The criteria of the developed classification are chosen to suit for applications with process-based models, such as Formix3 and Formind, which are based on photosynthesis production as the main process determining tree growth. The concept is universal and can easily be applied to other areas. With this new method of grouping a more realistic parametrization of process-based rain forest growth models seems to be possible.", "author" : [ { "dropping-particle" : "", "family" : "K\u00f6hler", "given" : "Peter", "non-dropping-particle" : "", "parse-names" : false, "suffix" : "" }, { "dropping-particle" : "", "family" : "Ditzer", "given" : "Thomas", "non-dropping-particle" : "", "parse-names" : false, "suffix" : "" }, { "dropping-particle" : "", "family" : "Huth", "given" : "Andreas", "non-dropping-particle" : "", "parse-names" : false, "suffix" : "" } ], "container-title" : "Journal of Tropical Ecology", "id" : "ITEM-1", "issue" : "4", "issued" : { "date-parts" : [ [ "2000" ] ] }, "page" : "591-602", "title" : "Concepts for the aggregation of tropical tree species into functional types and the application to Sabah's lowland rain forests", "type" : "article-journal", "volume" : "16" }, "uris" : [ "http://www.mendeley.com/documents/?uuid=0fbb43d5-343d-4687-9ca5-700f1c1e25fb" ] } ], "mendeley" : { "formattedCitation" : "(K\u00f6hler et al., 2000)", "plainTextFormattedCitation" : "(K\u00f6hler et al., 2000)", "previouslyFormattedCitation" : "(K\u00f6hler et al., 2000)" }, "properties" : {  }, "schema" : "https://github.com/citation-style-language/schema/raw/master/csl-citation.json" }</w:instrText>
        </w:r>
        <w:r w:rsidR="003502D4">
          <w:rPr>
            <w:lang w:val="en-US"/>
          </w:rPr>
          <w:fldChar w:fldCharType="separate"/>
        </w:r>
        <w:r w:rsidR="003502D4" w:rsidRPr="003502D4">
          <w:rPr>
            <w:noProof/>
            <w:lang w:val="en-US"/>
          </w:rPr>
          <w:t>(Köhler et al., 2000)</w:t>
        </w:r>
        <w:r w:rsidR="003502D4">
          <w:rPr>
            <w:lang w:val="en-US"/>
          </w:rPr>
          <w:fldChar w:fldCharType="end"/>
        </w:r>
        <w:r w:rsidR="00412F7B" w:rsidRPr="00412F7B">
          <w:rPr>
            <w:lang w:val="en-US"/>
          </w:rPr>
          <w:t>.</w:t>
        </w:r>
        <w:r w:rsidR="003502D4">
          <w:rPr>
            <w:lang w:val="en-US"/>
          </w:rPr>
          <w:t xml:space="preserve"> </w:t>
        </w:r>
        <w:r w:rsidR="00CF6A34" w:rsidRPr="00CF6A34">
          <w:rPr>
            <w:lang w:val="en-US"/>
          </w:rPr>
          <w:t>This was also valid with increasing model complexity (forest model plus management</w:t>
        </w:r>
        <w:r w:rsidR="000F3CB1">
          <w:rPr>
            <w:lang w:val="en-US"/>
          </w:rPr>
          <w:t>-</w:t>
        </w:r>
        <w:r w:rsidR="00CF6A34" w:rsidRPr="00CF6A34">
          <w:rPr>
            <w:lang w:val="en-US"/>
          </w:rPr>
          <w:t>module), as required by this study's investigation.</w:t>
        </w:r>
        <w:r w:rsidR="001E1122">
          <w:rPr>
            <w:lang w:val="en-US"/>
          </w:rPr>
          <w:t xml:space="preserve"> </w:t>
        </w:r>
        <w:r w:rsidR="00D41DC9">
          <w:rPr>
            <w:lang w:val="en-US"/>
          </w:rPr>
          <w:t>T</w:t>
        </w:r>
        <w:r w:rsidR="005D021A" w:rsidRPr="005D021A">
          <w:rPr>
            <w:lang w:val="en-US"/>
          </w:rPr>
          <w:t xml:space="preserve">he advantages of aggregation are that information from all trees </w:t>
        </w:r>
        <w:r w:rsidR="005D021A">
          <w:rPr>
            <w:lang w:val="en-US"/>
          </w:rPr>
          <w:t>recorded</w:t>
        </w:r>
        <w:r w:rsidR="005D021A" w:rsidRPr="005D021A">
          <w:rPr>
            <w:lang w:val="en-US"/>
          </w:rPr>
          <w:t xml:space="preserve"> was included in the model parameterization. This had a positive effect on the forest model's accuracy</w:t>
        </w:r>
        <w:r w:rsidR="00D41DC9">
          <w:rPr>
            <w:lang w:val="en-US"/>
          </w:rPr>
          <w:t xml:space="preserve"> and the robustness of model outcomes. T</w:t>
        </w:r>
        <w:r w:rsidR="005D021A" w:rsidRPr="005D021A">
          <w:rPr>
            <w:lang w:val="en-US"/>
          </w:rPr>
          <w:t xml:space="preserve">he model's sensitivity to small changes in the parameter values proved stable and the </w:t>
        </w:r>
        <w:r w:rsidR="00D41DC9">
          <w:rPr>
            <w:lang w:val="en-US"/>
          </w:rPr>
          <w:t>parameterization effort was manageable</w:t>
        </w:r>
        <w:r w:rsidR="005D021A" w:rsidRPr="005D021A">
          <w:rPr>
            <w:lang w:val="en-US"/>
          </w:rPr>
          <w:t>.</w:t>
        </w:r>
        <w:r w:rsidR="000F3CB1" w:rsidRPr="000F3CB1">
          <w:rPr>
            <w:lang w:val="en-US"/>
          </w:rPr>
          <w:t xml:space="preserve"> </w:t>
        </w:r>
        <w:r w:rsidR="00CF6A34">
          <w:rPr>
            <w:lang w:val="en-US"/>
          </w:rPr>
          <w:t xml:space="preserve">However, </w:t>
        </w:r>
        <w:r w:rsidR="000A5622" w:rsidRPr="000A5622">
          <w:rPr>
            <w:lang w:val="en-US"/>
          </w:rPr>
          <w:t>the representation of temporal changes in tree species diversity is an obstacle to a detailed understanding of ecosystem processes</w:t>
        </w:r>
        <w:r w:rsidR="00CF6A34" w:rsidRPr="00CF6A34">
          <w:rPr>
            <w:lang w:val="en-US"/>
          </w:rPr>
          <w:t xml:space="preserve"> </w:t>
        </w:r>
        <w:r w:rsidR="00CF6A34">
          <w:rPr>
            <w:lang w:val="en-US"/>
          </w:rPr>
          <w:t>with the</w:t>
        </w:r>
        <w:r w:rsidR="00CF6A34" w:rsidRPr="000A5622">
          <w:rPr>
            <w:lang w:val="en-US"/>
          </w:rPr>
          <w:t xml:space="preserve"> concept</w:t>
        </w:r>
        <w:r w:rsidR="00CF6A34">
          <w:rPr>
            <w:lang w:val="en-US"/>
          </w:rPr>
          <w:t xml:space="preserve"> of PFTs</w:t>
        </w:r>
        <w:r w:rsidR="000A5622" w:rsidRPr="000A5622">
          <w:rPr>
            <w:lang w:val="en-US"/>
          </w:rPr>
          <w:t>.</w:t>
        </w:r>
        <w:r w:rsidR="000F3CB1">
          <w:rPr>
            <w:lang w:val="en-US"/>
          </w:rPr>
          <w:t xml:space="preserve"> In contrast,</w:t>
        </w:r>
        <w:r w:rsidR="007C38DA">
          <w:rPr>
            <w:lang w:val="en-US"/>
          </w:rPr>
          <w:t xml:space="preserve"> </w:t>
        </w:r>
        <w:r w:rsidR="00CF6A34">
          <w:rPr>
            <w:lang w:val="en-US"/>
          </w:rPr>
          <w:fldChar w:fldCharType="begin" w:fldLock="1"/>
        </w:r>
        <w:r w:rsidR="00CF6A34">
          <w:rPr>
            <w:lang w:val="en-US"/>
          </w:rPr>
          <w:instrText>ADDIN CSL_CITATION { "citationItems" : [ { "id" : "ITEM-1", "itemData" : { "DOI" : "10.1002/ecm.1271", "ISBN" : "0000000154871", "ISSN" : "15577015", "PMID" : "27935037",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"Mar\u00e9chaux", "given" : "Isabelle", "non-dropping-particle" : "", "parse-names" : false, "suffix" : "" }, { "dropping-particle" : "", "family" : "Chave", "given" : "J\u00e9r\u00f4me", "non-dropping-particle" : "", "parse-names" : false, "suffix" : "" } ], "container-title" : "Ecological Monographs", "id" : "ITEM-1", "issue" : "4", "issued" : { "date-parts" : [ [ "2017" ] ] }, "page" : "632-664", "title" : "An individual-based forest model to jointly simulate carbon and tree diversity in Amazonia: description and applications", "type" : "article-journal", "volume" : "87" }, "uris" : [ "http://www.mendeley.com/documents/?uuid=12bba276-b225-48b1-a993-f623e05403c3" ] } ], "mendeley" : { "formattedCitation" : "(Mar\u00e9chaux and Chave, 2017)", "manualFormatting" : "Mar\u00e9chaux and Chave (2017)", "plainTextFormattedCitation" : "(Mar\u00e9chaux and Chave, 2017)", "previouslyFormattedCitation" : "(Mar\u00e9chaux and Chave, 2017)" }, "properties" : {  }, "schema" : "https://github.com/citation-style-language/schema/raw/master/csl-citation.json" }</w:instrText>
        </w:r>
        <w:r w:rsidR="00CF6A34">
          <w:rPr>
            <w:lang w:val="en-US"/>
          </w:rPr>
          <w:fldChar w:fldCharType="separate"/>
        </w:r>
        <w:r w:rsidR="00CF6A34" w:rsidRPr="00CF6A34">
          <w:rPr>
            <w:noProof/>
            <w:lang w:val="en-US"/>
          </w:rPr>
          <w:t xml:space="preserve">Maréchaux and Chave </w:t>
        </w:r>
        <w:r w:rsidR="00CF6A34">
          <w:rPr>
            <w:noProof/>
            <w:lang w:val="en-US"/>
          </w:rPr>
          <w:t>(</w:t>
        </w:r>
        <w:r w:rsidR="00CF6A34" w:rsidRPr="00CF6A34">
          <w:rPr>
            <w:noProof/>
            <w:lang w:val="en-US"/>
          </w:rPr>
          <w:t>2017)</w:t>
        </w:r>
        <w:r w:rsidR="00CF6A34">
          <w:rPr>
            <w:lang w:val="en-US"/>
          </w:rPr>
          <w:fldChar w:fldCharType="end"/>
        </w:r>
        <w:r w:rsidR="00CF6A34">
          <w:rPr>
            <w:lang w:val="en-US"/>
          </w:rPr>
          <w:t xml:space="preserve"> </w:t>
        </w:r>
        <w:r w:rsidR="007953D2" w:rsidRPr="007953D2">
          <w:rPr>
            <w:lang w:val="en-US"/>
          </w:rPr>
          <w:t xml:space="preserve">developed </w:t>
        </w:r>
        <w:r w:rsidR="007953D2">
          <w:rPr>
            <w:lang w:val="en-US"/>
          </w:rPr>
          <w:t>an</w:t>
        </w:r>
        <w:r w:rsidR="00665B09">
          <w:rPr>
            <w:lang w:val="en-US"/>
          </w:rPr>
          <w:t>o</w:t>
        </w:r>
        <w:r w:rsidR="007953D2">
          <w:rPr>
            <w:lang w:val="en-US"/>
          </w:rPr>
          <w:t>ther process- and individual-based</w:t>
        </w:r>
        <w:r w:rsidR="007953D2" w:rsidRPr="007953D2">
          <w:rPr>
            <w:lang w:val="en-US"/>
          </w:rPr>
          <w:t xml:space="preserve"> model in which </w:t>
        </w:r>
        <w:r w:rsidR="00E419D3">
          <w:rPr>
            <w:lang w:val="en-US"/>
          </w:rPr>
          <w:t>139</w:t>
        </w:r>
        <w:r w:rsidR="00665B09">
          <w:rPr>
            <w:lang w:val="en-US"/>
          </w:rPr>
          <w:t xml:space="preserve"> </w:t>
        </w:r>
        <w:r w:rsidR="007953D2" w:rsidRPr="007953D2">
          <w:rPr>
            <w:lang w:val="en-US"/>
          </w:rPr>
          <w:t>tree</w:t>
        </w:r>
        <w:r w:rsidR="00665B09">
          <w:rPr>
            <w:lang w:val="en-US"/>
          </w:rPr>
          <w:t xml:space="preserve"> species</w:t>
        </w:r>
        <w:r w:rsidR="00E419D3">
          <w:rPr>
            <w:lang w:val="en-US"/>
          </w:rPr>
          <w:t xml:space="preserve"> were parameterized</w:t>
        </w:r>
        <w:r w:rsidR="009E7877">
          <w:rPr>
            <w:lang w:val="en-US"/>
          </w:rPr>
          <w:t xml:space="preserve"> </w:t>
        </w:r>
        <w:r w:rsidR="00D41DC9">
          <w:rPr>
            <w:lang w:val="en-US"/>
          </w:rPr>
          <w:t>for the Paracou site</w:t>
        </w:r>
        <w:r w:rsidR="007953D2" w:rsidRPr="007953D2">
          <w:rPr>
            <w:lang w:val="en-US"/>
          </w:rPr>
          <w:t>.</w:t>
        </w:r>
        <w:r w:rsidR="00D41DC9">
          <w:rPr>
            <w:lang w:val="en-US"/>
          </w:rPr>
          <w:t xml:space="preserve"> This high number of represented species in a forest model allows reproducing trait variability between species in more detail compared to the PFT approach. However, a</w:t>
        </w:r>
        <w:r w:rsidR="007C5122" w:rsidRPr="00A76AE9">
          <w:rPr>
            <w:lang w:val="en-US"/>
          </w:rPr>
          <w:t xml:space="preserve"> </w:t>
        </w:r>
        <w:r w:rsidR="007C5122" w:rsidRPr="00A76AE9">
          <w:rPr>
            <w:lang w:val="en-US"/>
          </w:rPr>
          <w:lastRenderedPageBreak/>
          <w:t xml:space="preserve">very </w:t>
        </w:r>
        <w:r w:rsidR="00802C11">
          <w:rPr>
            <w:lang w:val="en-US"/>
          </w:rPr>
          <w:t>detailed</w:t>
        </w:r>
        <w:r w:rsidR="007C5122" w:rsidRPr="00A76AE9">
          <w:rPr>
            <w:lang w:val="en-US"/>
          </w:rPr>
          <w:t xml:space="preserve"> data basis is essential, as in the case of the Paracou site</w:t>
        </w:r>
        <w:r w:rsidR="007C5122">
          <w:rPr>
            <w:lang w:val="en-US"/>
          </w:rPr>
          <w:t>, and</w:t>
        </w:r>
        <w:r w:rsidR="007C5122" w:rsidRPr="00A76AE9">
          <w:rPr>
            <w:lang w:val="en-US"/>
          </w:rPr>
          <w:t xml:space="preserve"> </w:t>
        </w:r>
        <w:r w:rsidR="007C5122">
          <w:rPr>
            <w:lang w:val="en-US"/>
          </w:rPr>
          <w:t>t</w:t>
        </w:r>
        <w:r w:rsidR="00A76AE9" w:rsidRPr="00A76AE9">
          <w:rPr>
            <w:lang w:val="en-US"/>
          </w:rPr>
          <w:t xml:space="preserve">he </w:t>
        </w:r>
        <w:r w:rsidR="007C5122">
          <w:rPr>
            <w:lang w:val="en-US"/>
          </w:rPr>
          <w:t xml:space="preserve">model </w:t>
        </w:r>
        <w:r w:rsidR="00A76AE9" w:rsidRPr="00A76AE9">
          <w:rPr>
            <w:lang w:val="en-US"/>
          </w:rPr>
          <w:t>parameterization is laborious</w:t>
        </w:r>
        <w:r w:rsidR="00BB3FA0">
          <w:rPr>
            <w:lang w:val="en-US"/>
          </w:rPr>
          <w:t>,</w:t>
        </w:r>
        <w:r w:rsidR="00A76AE9" w:rsidRPr="00A76AE9">
          <w:rPr>
            <w:lang w:val="en-US"/>
          </w:rPr>
          <w:t xml:space="preserve"> especially for rare tree species.</w:t>
        </w:r>
        <w:r w:rsidR="00DD6C4F">
          <w:rPr>
            <w:lang w:val="en-US"/>
          </w:rPr>
          <w:t xml:space="preserve"> </w:t>
        </w:r>
        <w:r w:rsidR="007C5122">
          <w:rPr>
            <w:lang w:val="en-US"/>
          </w:rPr>
          <w:t>The latter</w:t>
        </w:r>
        <w:r w:rsidR="001711F9" w:rsidRPr="001711F9">
          <w:rPr>
            <w:lang w:val="en-US"/>
          </w:rPr>
          <w:t xml:space="preserve"> </w:t>
        </w:r>
        <w:r w:rsidR="001711F9">
          <w:rPr>
            <w:lang w:val="en-US"/>
          </w:rPr>
          <w:t>could</w:t>
        </w:r>
        <w:r w:rsidR="001711F9" w:rsidRPr="001711F9">
          <w:rPr>
            <w:lang w:val="en-US"/>
          </w:rPr>
          <w:t xml:space="preserve"> mean that only subsets </w:t>
        </w:r>
        <w:r w:rsidR="00802C11">
          <w:rPr>
            <w:lang w:val="en-US"/>
          </w:rPr>
          <w:t xml:space="preserve">of </w:t>
        </w:r>
        <w:r w:rsidR="001711F9">
          <w:rPr>
            <w:lang w:val="en-US"/>
          </w:rPr>
          <w:t>data</w:t>
        </w:r>
        <w:r w:rsidR="00802C11">
          <w:rPr>
            <w:lang w:val="en-US"/>
          </w:rPr>
          <w:t xml:space="preserve"> on selected tree species</w:t>
        </w:r>
        <w:r w:rsidR="001711F9">
          <w:rPr>
            <w:lang w:val="en-US"/>
          </w:rPr>
          <w:t xml:space="preserve"> are considered, </w:t>
        </w:r>
        <w:r w:rsidR="001711F9" w:rsidRPr="001711F9">
          <w:rPr>
            <w:lang w:val="en-US"/>
          </w:rPr>
          <w:t xml:space="preserve">making it difficult to investigate complex </w:t>
        </w:r>
        <w:r w:rsidR="007C5122">
          <w:rPr>
            <w:lang w:val="en-US"/>
          </w:rPr>
          <w:t>interactive processes</w:t>
        </w:r>
        <w:r w:rsidR="001711F9" w:rsidRPr="001711F9">
          <w:rPr>
            <w:lang w:val="en-US"/>
          </w:rPr>
          <w:t xml:space="preserve"> </w:t>
        </w:r>
        <w:r w:rsidR="00802C11">
          <w:rPr>
            <w:lang w:val="en-US"/>
          </w:rPr>
          <w:t>on</w:t>
        </w:r>
        <w:r w:rsidR="001711F9" w:rsidRPr="001711F9">
          <w:rPr>
            <w:lang w:val="en-US"/>
          </w:rPr>
          <w:t xml:space="preserve"> the entire forest stand.</w:t>
        </w:r>
        <w:r w:rsidR="001711F9">
          <w:rPr>
            <w:lang w:val="en-US"/>
          </w:rPr>
          <w:t xml:space="preserve"> In addition, t</w:t>
        </w:r>
        <w:r w:rsidR="00A76AE9" w:rsidRPr="00A76AE9">
          <w:rPr>
            <w:lang w:val="en-US"/>
          </w:rPr>
          <w:t xml:space="preserve">ransferring the model </w:t>
        </w:r>
        <w:r w:rsidR="00D41DC9">
          <w:rPr>
            <w:lang w:val="en-US"/>
          </w:rPr>
          <w:t xml:space="preserve">concept </w:t>
        </w:r>
        <w:r w:rsidR="00A76AE9" w:rsidRPr="00A76AE9">
          <w:rPr>
            <w:lang w:val="en-US"/>
          </w:rPr>
          <w:t xml:space="preserve">to other </w:t>
        </w:r>
        <w:r w:rsidR="007C5122">
          <w:rPr>
            <w:lang w:val="en-US"/>
          </w:rPr>
          <w:t>locations</w:t>
        </w:r>
        <w:r w:rsidR="00A76AE9" w:rsidRPr="00A76AE9">
          <w:rPr>
            <w:lang w:val="en-US"/>
          </w:rPr>
          <w:t xml:space="preserve"> </w:t>
        </w:r>
        <w:r w:rsidR="00D41DC9">
          <w:rPr>
            <w:lang w:val="en-US"/>
          </w:rPr>
          <w:t>is challenging</w:t>
        </w:r>
        <w:r w:rsidR="00A76AE9" w:rsidRPr="00A76AE9">
          <w:rPr>
            <w:lang w:val="en-US"/>
          </w:rPr>
          <w:t>.</w:t>
        </w:r>
        <w:r w:rsidR="00A76AE9">
          <w:rPr>
            <w:lang w:val="en-US"/>
          </w:rPr>
          <w:t xml:space="preserve"> </w:t>
        </w:r>
        <w:r w:rsidR="00802C11" w:rsidRPr="00802C11">
          <w:rPr>
            <w:lang w:val="en-US"/>
          </w:rPr>
          <w:t>Nevertheless, such a species-specific model approach could be perspectively used to evaluate the interactions between logging and the species composition determining the forest structure.</w:t>
        </w:r>
        <w:r w:rsidR="00D41DC9">
          <w:rPr>
            <w:lang w:val="en-US"/>
          </w:rPr>
          <w:t xml:space="preserve"> </w:t>
        </w:r>
        <w:r w:rsidR="00D41DC9" w:rsidRPr="00D41DC9">
          <w:rPr>
            <w:lang w:val="en-US"/>
          </w:rPr>
          <w:t>The approach with the FORMIND forest model does not represent the tree species composition, rather the functional composition, which is important for the evaluation of the effects of logging.</w:t>
        </w:r>
      </w:ins>
    </w:p>
    <w:p w14:paraId="0AB761AA" w14:textId="77777777" w:rsidR="00C626FE" w:rsidRDefault="00C41A5C" w:rsidP="00BF439C">
      <w:pPr>
        <w:pStyle w:val="berschrift2"/>
        <w:numPr>
          <w:ilvl w:val="1"/>
          <w:numId w:val="15"/>
        </w:numPr>
        <w:rPr>
          <w:ins w:id="416" w:author="Ulrike Hiltner" w:date="2018-04-25T16:51:00Z"/>
        </w:rPr>
      </w:pPr>
      <w:ins w:id="417" w:author="Ulrike Hiltner" w:date="2018-04-25T16:51:00Z">
        <w:r>
          <w:t xml:space="preserve">Long-term effects of </w:t>
        </w:r>
        <w:r w:rsidR="001A0EC8">
          <w:t>logging intensity on forest functions</w:t>
        </w:r>
      </w:ins>
    </w:p>
    <w:p w14:paraId="382A734D" w14:textId="77777777" w:rsidR="00C95008" w:rsidRDefault="001C121C" w:rsidP="00C95008">
      <w:pPr>
        <w:rPr>
          <w:ins w:id="418" w:author="Ulrike Hiltner" w:date="2018-04-25T16:51:00Z"/>
          <w:lang w:val="en-US"/>
        </w:rPr>
      </w:pPr>
      <w:ins w:id="419" w:author="Ulrike Hiltner" w:date="2018-04-25T16:51:00Z">
        <w:r w:rsidRPr="001C121C">
          <w:rPr>
            <w:lang w:val="en-US"/>
          </w:rPr>
          <w:t>The recovery times of primary abovegr</w:t>
        </w:r>
        <w:r w:rsidR="001A0EC8">
          <w:rPr>
            <w:lang w:val="en-US"/>
          </w:rPr>
          <w:t>o</w:t>
        </w:r>
        <w:r w:rsidRPr="001C121C">
          <w:rPr>
            <w:lang w:val="en-US"/>
          </w:rPr>
          <w:t xml:space="preserve">und biomass vary with the intensity of timber harvest, as published in the literature </w:t>
        </w:r>
        <w:r w:rsidR="001A0EC8">
          <w:rPr>
            <w:lang w:val="en-US"/>
          </w:rPr>
          <w:fldChar w:fldCharType="begin" w:fldLock="1"/>
        </w:r>
        <w:r w:rsidR="001A0EC8">
          <w:rPr>
            <w:lang w:val="en-US"/>
          </w:rPr>
          <w:instrText>ADDIN CSL_CITATION { "citationItems" : [ { "id" : "ITEM-1", "itemData" : { "DOI" : "10.1016/j.cub.2015.07.034", "ISBN" : "0960-9822", "ISSN" : "09609822", "PMID" : "26394096", "abstract" : "Summary While around 20% of the Amazonian forest has been cleared for pastures and agriculture, one fourth of the remaining forest is dedicated to wood production [1]. Most of these production forests have been or will be selectively harvested for commercial timber, but recent studies show that even soon after logging, harvested stands retain much of their tree-biomass carbon and biodiversity [2,3]. Comparing species richness of various animal taxa among logged and unlogged forests across the tropics, Burivalova et al.[4] found that despite some variability among taxa, biodiversity loss was generally explained by logging intensity (the number of trees extracted). Here, we use a network of 79 permanent sample plots (376 ha total) located at 10 sites across the Amazon Basin [5] to assess the main drivers of time-to-recovery of post-logging tree carbon (Table S1). Recovery time is of direct relevance to policies governing management practices (i.e., allowable volumes cut and cutting cycle lengths), and indirectly to forest-based climate change mitigation interventions.", "author" : [ { "dropping-particle" : "", "family" : "Rutishauser", "given" : "Ervan", "non-dropping-particle" : "", "parse-names" : false, "suffix" : "" }, { "dropping-particle" : "", "family" : "H\u00e9rault", "given" : "Bruno", "non-dropping-particle" : "", "parse-names" : false, "suffix" : "" }, { "dropping-particle" : "", "family" : "Baraloto", "given" : "Christopher", "non-dropping-particle" : "", "parse-names" : false, "suffix" : "" }, { "dropping-particle" : "", "family" : "Blanc", "given" : "Lilian", "non-dropping-particle" : "", "parse-names" : false, "suffix" : "" }, { "dropping-particle" : "", "family" : "Descroix", "given" : "Laurent", "non-dropping-particle" : "", "parse-names" : false, "suffix" : "" }, { "dropping-particle" : "", "family" : "Sotta", "given" : "Eleneide Doff", "non-dropping-particle" : "", "parse-names" : false, "suffix" : "" }, { "dropping-particle" : "", "family" : "Ferreira", "given" : "Joice", "non-dropping-particle" : "", "parse-names" : false, "suffix" : "" }, { "dropping-particle" : "", "family" : "Kanashiro", "given" : "Milton", "non-dropping-particle" : "", "parse-names" : false, "suffix" : "" }, { "dropping-particle" : "", "family" : "Mazzei", "given" : "Lucas", "non-dropping-particle" : "", "parse-names" : false, "suffix" : "" }, { "dropping-particle" : "", "family" : "D'Oliveira", "given" : "Marcus V.N.", "non-dropping-particle" : "", "parse-names" : false, "suffix" : "" }, { "dropping-particle" : "", "family" : "Oliveira", "given" : "Luis C.", "non-dropping-particle" : "De", "parse-names" : false, "suffix" : "" }, { "dropping-particle" : "", "family" : "Pe\u00f1a-Claros", "given" : "Marielos", "non-dropping-particle" : "", "parse-names" : false, "suffix" : "" }, { "dropping-particle" : "", "family" : "Putz", "given" : "Francis E.", "non-dropping-particle" : "", "parse-names" : false, "suffix" : "" }, { "dropping-particle" : "", "family" : "Ruschel", "given" : "Ademir R.", "non-dropping-particle" : "", "parse-names" : false, "suffix" : "" }, { "dropping-particle" : "", "family" : "Rodney", "given" : "Ken", "non-dropping-particle" : "", "parse-names" : false, "suffix" : "" }, { "dropping-particle" : "", "family" : "Roopsind", "given" : "Anand", "non-dropping-particle" : "", "parse-names" : false, "suffix" : "" }, { "dropping-particle" : "", "family" : "Shenkin", "given" : "Alexander", "non-dropping-particle" : "", "parse-names" : false, "suffix" : "" }, { "dropping-particle" : "", "family" : "Silva", "given" : "Katia E.", "non-dropping-particle" : "Da", "parse-names" : false, "suffix" : "" }, { "dropping-particle" : "", "family" : "Souza", "given" : "Cintia R.", "non-dropping-particle" : "De", "parse-names" : false, "suffix" : "" }, { "dropping-particle" : "", "family" : "Toledo", "given" : "Marisol", "non-dropping-particle" : "", "parse-names" : false, "suffix" : "" }, { "dropping-particle" : "", "family" : "Vidal", "given" : "Edson", "non-dropping-particle" : "", "parse-names" : false, "suffix" : "" }, { "dropping-particle" : "", "family" : "West", "given" : "Thales A.P.", "non-dropping-particle" : "", "parse-names" : false, "suffix" : "" }, { "dropping-particle" : "", "family" : "Wortel", "given" : "Verginia", "non-dropping-particle" : "", "parse-names" : false, "suffix" : "" }, { "dropping-particle" : "", "family" : "Sist", "given" : "Plinio", "non-dropping-particle" : "", "parse-names" : false, "suffix" : "" } ], "container-title" : "Current Biology", "id" : "ITEM-1", "issue" : "18", "issued" : { "date-parts" : [ [ "2015" ] ] }, "page" : "R787-R788", "publisher" : "Elsevier", "title" : "Rapid tree carbon stock recovery in managed Amazonian forests", "type" : "article-journal", "volume" : "25" }, "uris" : [ "http://www.mendeley.com/documents/?uuid=e2ff967a-a63b-4ba6-b87a-15f538bd75a9" ] }, { "id" : "ITEM-2", "itemData" : { "DOI" : "10.1029/2009GB003727", "ISBN" : "0886-6236", "ISSN" : "08866236", "abstract" : "Amazon deforestation contributes significantly to global carbon (C) emissions. In comparison, the contribution from selective logging to atmospheric CO2 emissions, and its impact on regional C dynamics, is highly uncertain. Using a new geographically based modeling approach in combination with high resolution remote sensing data from 1999 to 2002, we estimate that C emissions were 0.04-0.05 Pg C yr-1 due to selective logging from a \u223c2,664,960 km2 region of the Brazilian Amazon. Selective logging was responsible for 15-19% higher carbon emissions than reported from deforestation (clear-cutting) alone. Our simulations indicated that forest carbon lost via selective logging lasts two to three decades following harvest, and that the original live biomass takes up to a century to recover, if the forests are not subsequently cleared. The two-to three-decade loss of carbon results from the biomass damaged by logging activities, including leaves, wood, and roots, estimated to be 89.1 Tg C yr-1 from 1999 to 2002 over the study region, leaving 70.0 Tg C yr-1 and 7.9 Tg C yr-1 to accumulate as coarse woody debris and soil C, respectively. While avoided deforestation is central to crediting rain forest nations for reduced carbon emissions, the extent and intensity of selective logging are also critical to determining carbon emissions in the context of Reduced Emissions from Deforestation and Forest Degradation (REDD). We show that a combination of automated high-resolution satellite monitoring and detailed forest C modeling can yield spatially explicit estimates of harvest-related C losses and subsequent recovery in support of REDD and other international carbon market mechanisms. \u00a9 2010 by the American Geophysical Union.", "author" : [ { "dropping-particle" : "", "family" : "Huang", "given" : "Maoyi", "non-dropping-particle" : "", "parse-names" : false, "suffix" : "" }, { "dropping-particle" : "", "family" : "Asner", "given" : "Gregory P.", "non-dropping-particle" : "", "parse-names" : false, "suffix" : "" } ], "container-title" : "Global Biogeochemical Cycles", "id" : "ITEM-2", "issue" : "3", "issued" : { "date-parts" : [ [ "2010" ] ] }, "page" : "1-15", "title" : "Long-term carbon loss and recovery following selective logging in Amazon forests", "type" : "article-journal", "volume" : "24" }, "uris" : [ "http://www.mendeley.com/documents/?uuid=7bff2b20-6dc8-4e32-8177-3b3d41f8c995" ] }, { "id" : "ITEM-3", "itemData" : { "DOI" : "10.1016/j.foreco.2016.06.003", "ISSN" : "03781127", "abstract" : "Concerns about the sustainability of tropical forestry motivated this study on post-logging timber and carbon dynamics over a 20-year period in Paragominas, Par\u00e1, Brazil. Previously unlogged forest was subjected to conventional logging (CL), reduced-impact logging (RIL), or was set aside as an unlogged control. All trees \u226525 cm DBH and all trees of commercial species \u226510 cm DBH were monitored in a 24.5 ha plot in each treatment, with a 5.25 ha subplot in each for monitoring all trees \u226510 cm DBH. Above-ground biomass and bole volumes of merchantable species were tracked based on 10 inventories made between 1993 and 2014. Pre-logging biomass and bole volumes of commercial species were estimated as 237, 231, and 211 Mg ha-1, and 78, 80, and 70 m3ha-1, in the RIL, CL, and unlogged plots, respectively. One year after logging, biomass was reduced 14% by RIL and 24% by CL with corresponding merchantable species volume reductions of 21% and 31%. By 2014, biomass and bole volumes of commercial species had recovered 95% and 98% of their pre-logging stocks in the RIL plot but only 76% and 72% in the CL plot, respectively; timber volumes from large trees (\u226550 cm DBH) were only recovered to 81% in the RIL plot and to 53% in the CL plot. Over the first twenty years after logging, average volume increments from commercial species were substantially higher in the RIL plot (0.72 m3ha-1year-1) than in the CL plot (0.08 m3ha-1year-1). Recovery of both biomass and timber volumes were temporarily reversed between 2009 and 2014 due to a 4-fold increase in annual mortality rates in the RIL plot and a 5.5-fold increase in the CL plot (as well as a 3-fold increase in the control plot), all presumably related to the extreme drought of 2010. Our findings support the claim that use of RIL techniques accelerates rates of biomass and timber stock recovery after selective logging.", "author" : [ { "dropping-particle" : "", "family" : "Vidal", "given" : "Edson", "non-dropping-particle" : "", "parse-names" : false, "suffix" : "" }, { "dropping-particle" : "", "family" : "West", "given" : "Thales A.P.", "non-dropping-particle" : "", "parse-names" : false, "suffix" : "" }, { "dropping-particle" : "", "family" : "Putz", "given" : "Francis E.", "non-dropping-particle" : "", "parse-names" : false, "suffix" : "" } ], "container-title" : "Forest Ecology and Management", "id" : "ITEM-3", "issued" : { "date-parts" : [ [ "2016" ] ] }, "page" : "1-8", "publisher" : "Elsevier B.V.", "title" : "Recovery of biomass and merchantable timber volumes twenty years after conventional and reduced-impact logging in Amazonian Brazil", "type" : "article-journal", "volume" : "376" }, "uris" : [ "http://www.mendeley.com/documents/?uuid=5146e3d0-fee6-408c-bbf9-4da002d4fb42" ] } ], "mendeley" : { "formattedCitation" : "(Huang and Asner, 2010; Rutishauser et al., 2015; Vidal et al., 2016)", "plainTextFormattedCitation" : "(Huang and Asner, 2010; Rutishauser et al., 2015; Vidal et al., 2016)", "previouslyFormattedCitation" : "(Huang and Asner, 2010; Rutishauser et al., 2015; Vidal et al., 2016)" }, "properties" : {  }, "schema" : "https://github.com/citation-style-language/schema/raw/master/csl-citation.json" }</w:instrText>
        </w:r>
        <w:r w:rsidR="001A0EC8">
          <w:rPr>
            <w:lang w:val="en-US"/>
          </w:rPr>
          <w:fldChar w:fldCharType="separate"/>
        </w:r>
        <w:r w:rsidR="001A0EC8" w:rsidRPr="001A0EC8">
          <w:rPr>
            <w:noProof/>
            <w:lang w:val="en-US"/>
          </w:rPr>
          <w:t>(Huang and Asner, 2010; Rutishauser et al., 2015; Vidal et al., 2016)</w:t>
        </w:r>
        <w:r w:rsidR="001A0EC8">
          <w:rPr>
            <w:lang w:val="en-US"/>
          </w:rPr>
          <w:fldChar w:fldCharType="end"/>
        </w:r>
        <w:r w:rsidR="001A0EC8">
          <w:rPr>
            <w:lang w:val="en-US"/>
          </w:rPr>
          <w:t xml:space="preserve"> </w:t>
        </w:r>
        <w:r w:rsidRPr="001C121C">
          <w:rPr>
            <w:lang w:val="en-US"/>
          </w:rPr>
          <w:t>and examined in this study.</w:t>
        </w:r>
        <w:r w:rsidR="00A66BEC">
          <w:rPr>
            <w:lang w:val="en-US"/>
          </w:rPr>
          <w:t xml:space="preserve"> </w:t>
        </w:r>
        <w:r w:rsidR="00A66BEC" w:rsidRPr="00A66BEC">
          <w:rPr>
            <w:lang w:val="en-US"/>
          </w:rPr>
          <w:t xml:space="preserve">This study also supports others who concluded that logging strategies </w:t>
        </w:r>
        <w:r w:rsidR="00D04626">
          <w:rPr>
            <w:lang w:val="en-US"/>
          </w:rPr>
          <w:t>postulating</w:t>
        </w:r>
        <w:r w:rsidR="00A66BEC" w:rsidRPr="00A66BEC">
          <w:rPr>
            <w:lang w:val="en-US"/>
          </w:rPr>
          <w:t xml:space="preserve"> reduced impacts do not necessarily ensure full recovery of forest </w:t>
        </w:r>
        <w:r w:rsidR="00BC52CD">
          <w:rPr>
            <w:lang w:val="en-US"/>
          </w:rPr>
          <w:t>biomass</w:t>
        </w:r>
        <w:r w:rsidR="00A66BEC" w:rsidRPr="00A66BEC">
          <w:rPr>
            <w:lang w:val="en-US"/>
          </w:rPr>
          <w:t>; at least not within government-specific thre</w:t>
        </w:r>
        <w:r w:rsidR="00EB5FCA">
          <w:rPr>
            <w:lang w:val="en-US"/>
          </w:rPr>
          <w:t xml:space="preserve">sholds of minimum cutting </w:t>
        </w:r>
        <w:r w:rsidR="00B57011">
          <w:rPr>
            <w:lang w:val="en-US"/>
          </w:rPr>
          <w:t>cycles</w:t>
        </w:r>
        <w:r w:rsidR="00EB5FCA">
          <w:rPr>
            <w:lang w:val="en-US"/>
          </w:rPr>
          <w:t xml:space="preserve"> </w:t>
        </w:r>
        <w:r w:rsidR="00EB5FCA">
          <w:rPr>
            <w:lang w:val="en-US"/>
          </w:rPr>
          <w:fldChar w:fldCharType="begin" w:fldLock="1"/>
        </w:r>
        <w:r w:rsidR="00B57011">
          <w:rPr>
            <w:lang w:val="en-US"/>
          </w:rPr>
          <w:instrText>ADDIN CSL_CITATION { "citationItems" : [ { "id" : "ITEM-1", "itemData" : { "DOI" : "10.1016/j.foreco.2007.02.014", "ISBN" : "0378-1127", "ISSN" : "03781127", "abstract" : "Damage caused by reduced-impact logging (RIL) was assessed in 18 plots 1 ha each in a terra firme rain forest of Eastern Amazon (Brazil, Paragominas). Mean logging intensity was 6 trees ha-1and the resulting commercial volume 21 m3ha-1. On average, logging damage affected 16% of the original stand while skidtrails occupied 7% (661 m2ha-1) of forest soil area. Canopy openness doubled to a mean of 11%. Of the variables studied, \"number of trees harvested or felled per plot\" gave the best correlation to \"proportion of damaged or destroyed trees\". Damage to each diameter class was distributed in accordance with relative abundance of trees (dbh \u2265 20 cm) in the original population before logging, suggesting that all diameter classes were affected equally. The sustainability of timber management applying RIL was evaluated through the calculation of the recovery level of commercial trees in three different scenarios. In the most optimistic scenario (growth rate of 5 mm year-1and 1% annual mortality), after 30 years, only 50% of the commercial stand would recover, provoking a drastic reduction of the harvesting intensity at the second felling cycle. Within a 30-year felling cycle (i.e. the legal felling cycle duration in the Brazilian Amazon) and even under RIL systems, the present logging intensity occurring in the study area (6 trees ha-1) is not compatible with sustainable yield production on a long-term basis. For the study area, only the implementation of silvicultural treatment ensuring that the remaining potential crop trees grow at 4-5 mm year-1would guarantee a logging intensity of 3-4 trees ha-1(10-14 m3ha-1) 40 years after the first harvest. This study showed that in the Amazon, RIL alone is clearly not sufficient to achieve sustainable forest management. More sophisticated silvicultural systems must be urgently elaborated and implemented to ensure that the forest will still be sustainably managed on a long-term basis. This issue is particularly important in the case of Brazil as a new law allowing the creation of 500,000 km2of forest concessions by 2010 has been recently approved by the congress. \u00a9 2007 Elsevier B.V. All rights reserved.", "author" : [ { "dropping-particle" : "", "family" : "Sist", "given" : "Plinio", "non-dropping-particle" : "", "parse-names" : false, "suffix" : "" }, { "dropping-particle" : "", "family" : "Ferreira", "given" : "Fabricio Nascimento", "non-dropping-particle" : "", "parse-names" : false, "suffix" : "" } ], "container-title" : "Forest Ecology and Management", "id" : "ITEM-1", "issue" : "2-3", "issued" : { "date-parts" : [ [ "2007" ] ] }, "page" : "199-209", "title" : "Sustainability of reduced-impact logging in the Eastern Amazon", "type" : "article-journal", "volume" : "243" }, "uris" : [ "http://www.mendeley.com/documents/?uuid=e662c31a-e5bf-4f43-b8e2-db061cfef5ae" ] }, { "id" : "ITEM-2", "itemData" : { "DOI" : "10.1016/j.foreco.2007.02.023", "ISBN" : "0378-1127", "ISSN" : "03781127", "abstract" : "Timber logging is one of the main land uses in the Brazilian Amazon. Despite its recognized potential as a sustainable activity, logging is generally conducted in an unsustainable or predatory manner, with significant negative environmental impact. There is increasing pressure to adopt more sustainable practices and reduced-impact logging (RIL) is gaining acceptance as a more environmentally benign alternative to unplanned, conventional logging (CL). Comparisons of these two harvest systems have largely focused on differences in efficiency (financial) and immediate impacts on stand structure, residual timber stocks and the physical environment. Growth and yield simulation models allow long-term predictions about the response of forests to disturbance from harvesting, information that is essential to determine the effects of different management systems and to establish systems for the regulation or control of timber that are compatible with sustainable forest management. We describe the calibration of a spatially explicit individual tree-based ecological model within the SYMFOR/SIMFLORA framework for forests located near Paragominas in eastern Amazonia. Data originated from an experiment comparing RIL to CL within an area of 73.5 ha monitored over a period of 10 years. We evaluated biological realism and accuracy of the model, concluding that forest dynamics are adequately represented. This model was used to evaluate long-term effects of RIL and CL on the forest. Our results suggest that total and commercial volume recovery following RIL are faster than following CL; it takes 10 and 30-40 years to recover total and commercial volume under RIL while under CL it takes 35-40 and over 60 years, respectively. Despite benefits from RIL, as currently practiced this logging system does not result in long-term sustained timber yields, reinforcing results from previous studies indicating that RIL must be combined with appropriate systems for yield regulation. In the absence of silvicultural treatments, the model suggests that successive RIL harvests at current intensities will produce stands dominated by pioneer species groups, with few trees belonging to the emergent species group, and an increased proportion of defective trees in commercial size classes. These changes in stand composition present challenges to the long-term financial viability of RIL as currently applied in the Amazon region. \u00a9 2007 Elsevier B.V. All rights reserved.", "author" : [ { "dropping-particle" : "", "family" : "Valle", "given" : "Denis", "non-dropping-particle" : "", "parse-names" : false, "suffix" : "" }, { "dropping-particle" : "", "family" : "Phillips", "given" : "Paul", "non-dropping-particle" : "", "parse-names" : false, "suffix" : "" }, { "dropping-particle" : "", "family" : "Vidal", "given" : "Edson", "non-dropping-particle" : "", "parse-names" : false, "suffix" : "" }, { "dropping-particle" : "", "family" : "Schulze", "given" : "Mark", "non-dropping-particle" : "", "parse-names" : false, "suffix" : "" }, { "dropping-particle" : "", "family" : "Grogan", "given" : "James", "non-dropping-particle" : "", "parse-names" : false, "suffix" : "" }, { "dropping-particle" : "", "family" : "Sales", "given" : "M\u00e1rcio", "non-dropping-particle" : "", "parse-names" : false, "suffix" : "" }, { "dropping-particle" : "", "family" : "Gardingen", "given" : "Paul", "non-dropping-particle" : "van", "parse-names" : false, "suffix" : "" } ], "container-title" : "Forest Ecology and Management", "id" : "ITEM-2", "issue" : "2-3", "issued" : { "date-parts" : [ [ "2007" ] ] }, "page" : "187-198", "title" : "Adaptation of a spatially explicit individual tree-based growth and yield model and long-term comparison between reduced-impact and conventional logging in eastern Amazonia, Brazil", "type" : "article-journal", "volume" : "243" }, "uris" : [ "http://www.mendeley.com/documents/?uuid=961803f2-8663-4d66-91bb-5af75ce43df6" ] }, { "id" : "ITEM-3",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"ITEM-3", "issue" : "4", "issued" : { "date-parts" : [ [ "2004", "7" ] ] }, "page" : "321-333", "title" : "Multicriteria evaluation of simulated logging scenarios in a tropical rain forest", "type" : "article-journal", "volume" : "71" }, "uris" : [ "http://www.mendeley.com/documents/?uuid=c1faeb09-e844-4666-b42e-1f8bc4c21548" ] }, { "id" : "ITEM-4", "itemData" : { "DOI" : "10.1111/j.1523-1739.2007.00670.x", "ISBN" : "0888-8892", "ISSN" : "08888892", "PMID" : "17650242", "abstract" : "Millions of hectares of future timber concessions are slated to be implemented within large public forests under the forest law passed in 2006 by the Brazilian Congress. Additional millions of hectares of large, privately owned forests and smaller areas of community forests are certified as well managed by the Forest Stewardship Council, based on certification standards that will be reviewed in 2007. Forest size and ownership are two key factors that influence management objectives and the capacity of forest managers to achieve them. Current best ecological practices for timber production from Brazil's native Amazon forests are limited to reduced-impact logging (RIL) systems that minimize the environmental impacts of harvest operations and that obey legal restrictions regarding minimum diameters, rare species, retention of seed trees, maximum logging intensity, preservation of riparian buffers, fire protection, and wildlife conservation. Compared with conventional, predatory harvesting that constitutes &gt;90% of the region's timber production, RIL dramatically reduces logging damage and helps maintain forest cover and the presence of rare tree species, but current RIL guidelines do not assure that the volume of timber removed can be sustained in future harvests. We believe it is counterproductive to expect smallholders to subscribe to additional harvest limitations beyond RIL, that larger private forested landholdings managed for timber production should be sustainable with respect to the total volume of timber harvested per unit area per cutting cycle, and that large public forests should sustain volume production of individual harvested species. These additional requirements would improve the ecological sustainability of forest management and help create a stable forest-based sector of the region's economy, but would involve costs associated with lengthened cutting cycles, reduced harvest intensities, and/or postharvest silviculture to promote adequate growth and regeneration.", "author" : [ { "dropping-particle" : "", "family" : "Zarin", "given" : "Daniel J.", "non-dropping-particle" : "", "parse-names" : false, "suffix" : "" }, { "dropping-particle" : "", "family" : "Schulze", "given" : "Mark D.", "non-dropping-particle" : "", "parse-names" : false, "suffix" : "" }, { "dropping-particle" : "", "family" : "Vidal", "given" : "Edson", "non-dropping-particle" : "", "parse-names" : false, "suffix" : "" }, { "dropping-particle" : "", "family" : "Lentini", "given" : "Marco", "non-dropping-particle" : "", "parse-names" : false, "suffix" : "" } ], "container-title" : "Conservation Biology", "id" : "ITEM-4", "issue" : "4", "issued" : { "date-parts" : [ [ "2007" ] ] }, "page" : "916-925", "title" : "Beyond reaping the first harvest: Management objectives for timber production in the Brazilian Amazon", "type" : "article-journal", "volume" : "21" }, "uris" : [ "http://www.mendeley.com/documents/?uuid=2511eef4-fa37-473f-8e8e-3ece8bde99f8" ] }, { "id" : "ITEM-5", "itemData" : { "DOI" : "10.1890/1540-9295(2007)5[213:TPISLT]2.0.CO;2", "ISBN" : "1540-9295", "ISSN" : "15409295 15409309", "abstract" : "Selective logging is an extensive land-use practice in South America. Governments in the region have enacted policies to promote the establishment and maintenance of economically productive and sustainable forest industries. However, both biological and policy constraints threaten to limit the viability of the industry over the long term. Biological constraints, such as slow tree growth rates, can be overcome somewhat by management practices. In order to improve the likelihood of success for sustainable management, it is important to accept that forests change over time and that managed forests may be different than those of the present. Furthermore, education campaigns must convince decision makers and the public of the value of forest resources. We recommend that the forest sector be governed by simple, understandable regulations, based on sound science and consistent enforcement, and that governments work with, instead of against, industry. Problems of tropical forest management are far from being solved, so biological and social scientists should continue to generate new knowledge to promote effective management. \u00a9 The Ecological Society of America.", "author" : [ { "dropping-particle" : "", "family" : "Keller", "given" : "M.", "non-dropping-particle" : "", "parse-names" : false, "suffix" : "" }, { "dropping-particle" : "", "family" : "Asner", "given" : "G.P.", "non-dropping-particle" : "", "parse-names" : false, "suffix" : "" }, { "dropping-particle" : "", "family" : "Blate", "given" : "G.", "non-dropping-particle" : "", "parse-names" : false, "suffix" : "" }, { "dropping-particle" : "", "family" : "McGlocklin", "given" : "J.", "non-dropping-particle" : "", "parse-names" : false, "suffix" : "" }, { "dropping-particle" : "", "family" : "Merry", "given" : "F.", "non-dropping-particle" : "", "parse-names" : false, "suffix" : "" }, { "dropping-particle" : "", "family" : "Pe\u00f1a-Claros", "given" : "M.", "non-dropping-particle" : "", "parse-names" : false, "suffix" : "" }, { "dropping-particle" : "", "family" : "Zweede", "given" : "J.", "non-dropping-particle" : "", "parse-names" : false, "suffix" : "" } ], "container-title" : "Frontiers in Ecology and the Environment", "id" : "ITEM-5", "issue" : "4", "issued" : { "date-parts" : [ [ "2007" ] ] }, "page" : "213-216", "title" : "Timber production in selectively logged tropical forests in South America", "type" : "article-journal", "volume" : "5" }, "uris" : [ "http://www.mendeley.com/documents/?uuid=7e2f7ccf-c544-4460-9406-dc9262c65664" ] } ], "mendeley" : { "formattedCitation" : "(Huth et al., 2004; Keller et al., 2007; Sist and Ferreira, 2007; Valle et al., 2007; Zarin et al., 2007)", "plainTextFormattedCitation" : "(Huth et al., 2004; Keller et al., 2007; Sist and Ferreira, 2007; Valle et al., 2007; Zarin et al., 2007)", "previouslyFormattedCitation" : "(Huth et al., 2004; Keller et al., 2007; Sist and Ferreira, 2007; Valle et al., 2007; Zarin et al., 2007)" }, "properties" : {  }, "schema" : "https://github.com/citation-style-language/schema/raw/master/csl-citation.json" }</w:instrText>
        </w:r>
        <w:r w:rsidR="00EB5FCA">
          <w:rPr>
            <w:lang w:val="en-US"/>
          </w:rPr>
          <w:fldChar w:fldCharType="separate"/>
        </w:r>
        <w:r w:rsidR="00B57011" w:rsidRPr="00B57011">
          <w:rPr>
            <w:noProof/>
            <w:lang w:val="en-US"/>
          </w:rPr>
          <w:t>(Huth et al., 2004; Keller et al., 2007; Sist and Ferreira, 2007; Valle et al., 2007; Zarin et al., 2007)</w:t>
        </w:r>
        <w:r w:rsidR="00EB5FCA">
          <w:rPr>
            <w:lang w:val="en-US"/>
          </w:rPr>
          <w:fldChar w:fldCharType="end"/>
        </w:r>
        <w:r w:rsidR="00A66BEC" w:rsidRPr="00A66BEC">
          <w:rPr>
            <w:lang w:val="en-US"/>
          </w:rPr>
          <w:t>.</w:t>
        </w:r>
        <w:r w:rsidR="00EB5FCA">
          <w:rPr>
            <w:lang w:val="en-US"/>
          </w:rPr>
          <w:t xml:space="preserve"> </w:t>
        </w:r>
        <w:r w:rsidR="00E24AFC" w:rsidRPr="00E24AFC">
          <w:rPr>
            <w:lang w:val="en-US"/>
          </w:rPr>
          <w:t>This can also be said of the Amazon, whose forest management practices differ between countries. The minimum cutting cycles are fixed between 30-60 years with harvests of 10-30m3/ha, mostly not long enough to restore commercial timber reserves.</w:t>
        </w:r>
        <w:r w:rsidR="00815C30">
          <w:rPr>
            <w:lang w:val="en-US"/>
          </w:rPr>
          <w:t xml:space="preserve"> </w:t>
        </w:r>
        <w:r w:rsidR="002A2C0E" w:rsidRPr="002A2C0E">
          <w:rPr>
            <w:lang w:val="en-US"/>
          </w:rPr>
          <w:t>In particular, in French Guiana, with an official c</w:t>
        </w:r>
        <w:r w:rsidR="002A2C0E">
          <w:rPr>
            <w:lang w:val="en-US"/>
          </w:rPr>
          <w:t xml:space="preserve">utting cycle of 65 years and a mean logging </w:t>
        </w:r>
        <w:r w:rsidR="002A2C0E" w:rsidRPr="002A2C0E">
          <w:rPr>
            <w:lang w:val="en-US"/>
          </w:rPr>
          <w:t>intensity of 8-29 m</w:t>
        </w:r>
        <w:r w:rsidR="002A2C0E" w:rsidRPr="00D04626">
          <w:rPr>
            <w:vertAlign w:val="superscript"/>
            <w:lang w:val="en-US"/>
          </w:rPr>
          <w:t>3</w:t>
        </w:r>
        <w:r w:rsidR="002A2C0E" w:rsidRPr="002A2C0E">
          <w:rPr>
            <w:lang w:val="en-US"/>
          </w:rPr>
          <w:t>/ha (averaged over the last 15 years), reduced</w:t>
        </w:r>
        <w:r w:rsidR="002A2C0E">
          <w:rPr>
            <w:lang w:val="en-US"/>
          </w:rPr>
          <w:t xml:space="preserve"> impact</w:t>
        </w:r>
        <w:r w:rsidR="002A2C0E" w:rsidRPr="002A2C0E">
          <w:rPr>
            <w:lang w:val="en-US"/>
          </w:rPr>
          <w:t xml:space="preserve"> logging</w:t>
        </w:r>
        <w:r w:rsidR="002A2C0E">
          <w:rPr>
            <w:lang w:val="en-US"/>
          </w:rPr>
          <w:t>-</w:t>
        </w:r>
        <w:r w:rsidR="002A2C0E" w:rsidRPr="002A2C0E">
          <w:rPr>
            <w:lang w:val="en-US"/>
          </w:rPr>
          <w:t xml:space="preserve">techniques are </w:t>
        </w:r>
        <w:r w:rsidR="00D04626">
          <w:rPr>
            <w:lang w:val="en-US"/>
          </w:rPr>
          <w:t xml:space="preserve">used to </w:t>
        </w:r>
        <w:r w:rsidR="002A2C0E" w:rsidRPr="002A2C0E">
          <w:rPr>
            <w:lang w:val="en-US"/>
          </w:rPr>
          <w:t>practi</w:t>
        </w:r>
        <w:r w:rsidR="002A2C0E">
          <w:rPr>
            <w:lang w:val="en-US"/>
          </w:rPr>
          <w:t>c</w:t>
        </w:r>
        <w:r w:rsidR="002A2C0E" w:rsidRPr="002A2C0E">
          <w:rPr>
            <w:lang w:val="en-US"/>
          </w:rPr>
          <w:t>e</w:t>
        </w:r>
        <w:r w:rsidR="006B52D1">
          <w:rPr>
            <w:lang w:val="en-US"/>
          </w:rPr>
          <w:t xml:space="preserve"> </w:t>
        </w:r>
        <w:r w:rsidR="006B52D1">
          <w:rPr>
            <w:lang w:val="en-US"/>
          </w:rPr>
          <w:fldChar w:fldCharType="begin" w:fldLock="1"/>
        </w:r>
        <w:r w:rsidR="006B52D1">
          <w:rPr>
            <w:lang w:val="en-US"/>
          </w:rPr>
          <w:instrText>ADDIN CSL_CITATION { "citationItems" : [ { "id" : "ITEM-1", "itemData" : { "DOI" : "10.1186/s13021-016-0056-7", "ISSN" : "1750-0680", "author" : [ { "dropping-particle" : "", "family" : "Piponiot", "given" : "Camille", "non-dropping-particle" : "", "parse-names" : false, "suffix" : "" }, { "dropping-particle" : "", "family" : "Cabon", "given" : "Antoine", "non-dropping-particle" : "", "parse-names" : false, "suffix" : "" }, { "dropping-particle" : "", "family" : "Descroix", "given" : "Laurent", "non-dropping-particle" : "", "parse-names" : false, "suffix" : "" }, { "dropping-particle" : "", "family" : "Dourdain", "given" : "Aur\u00e9lie", "non-dropping-particle" : "", "parse-names" : false, "suffix" : "" }, { "dropping-particle" : "", "family" : "Mazzei", "given" : "Lucas", "non-dropping-particle" : "", "parse-names" : false, "suffix" : "" }, { "dropping-particle" : "", "family" : "Ouliac", "given" : "Benjamin", "non-dropping-particle" : "", "parse-names" : false, "suffix" : "" }, { "dropping-particle" : "", "family" : "Rutishauser", "given" : "Ervan", "non-dropping-particle" : "", "parse-names" : false, "suffix" : "" }, { "dropping-particle" : "", "family" : "Sist", "given" : "Plinio", "non-dropping-particle" : "", "parse-names" : false, "suffix" : "" }, { "dropping-particle" : "", "family" : "H\u00e9rault", "given" : "Bruno", "non-dropping-particle" : "", "parse-names" : false, "suffix" : "" } ], "container-title" : "Carbon Balance and Management", "id" : "ITEM-1", "issue" : "1", "issued" : { "date-parts" : [ [ "2016" ] ] }, "page" : "15", "publisher" : "Springer International Publishing", "title" : "A methodological framework to assess the carbon balance of tropical managed forests", "type" : "article-journal", "volume" : "11" }, "uris" : [ "http://www.mendeley.com/documents/?uuid=c9596127-4a63-450d-8769-a1e2638f9cc9" ] } ], "mendeley" : { "formattedCitation" : "(Piponiot et al., 2016)", "plainTextFormattedCitation" : "(Piponiot et al., 2016)", "previouslyFormattedCitation" : "(Piponiot et al., 2016)" }, "properties" : {  }, "schema" : "https://github.com/citation-style-language/schema/raw/master/csl-citation.json" }</w:instrText>
        </w:r>
        <w:r w:rsidR="006B52D1">
          <w:rPr>
            <w:lang w:val="en-US"/>
          </w:rPr>
          <w:fldChar w:fldCharType="separate"/>
        </w:r>
        <w:r w:rsidR="006B52D1" w:rsidRPr="006B52D1">
          <w:rPr>
            <w:noProof/>
            <w:lang w:val="en-US"/>
          </w:rPr>
          <w:t>(Piponiot et al., 2016)</w:t>
        </w:r>
        <w:r w:rsidR="006B52D1">
          <w:rPr>
            <w:lang w:val="en-US"/>
          </w:rPr>
          <w:fldChar w:fldCharType="end"/>
        </w:r>
        <w:r w:rsidR="00815C30" w:rsidRPr="00815C30">
          <w:rPr>
            <w:lang w:val="en-US"/>
          </w:rPr>
          <w:t>.</w:t>
        </w:r>
        <w:r w:rsidR="006822D8">
          <w:rPr>
            <w:lang w:val="en-US"/>
          </w:rPr>
          <w:t xml:space="preserve"> </w:t>
        </w:r>
        <w:r w:rsidR="00D04626">
          <w:rPr>
            <w:lang w:val="en-US"/>
          </w:rPr>
          <w:t>This study’s</w:t>
        </w:r>
        <w:r w:rsidR="00BC52CD" w:rsidRPr="00BC52CD">
          <w:rPr>
            <w:lang w:val="en-US"/>
          </w:rPr>
          <w:t xml:space="preserve"> simulation scenario at moderate logging conditions</w:t>
        </w:r>
        <w:r w:rsidR="00BC52CD">
          <w:rPr>
            <w:lang w:val="en-US"/>
          </w:rPr>
          <w:t xml:space="preserve"> (</w:t>
        </w:r>
        <w:r w:rsidR="00D04626">
          <w:rPr>
            <w:i/>
            <w:lang w:val="en-US"/>
          </w:rPr>
          <w:t>DBH</w:t>
        </w:r>
        <w:r w:rsidR="00BC52CD">
          <w:rPr>
            <w:lang w:val="en-US"/>
          </w:rPr>
          <w:t xml:space="preserve"> lower cutting threshold 0.55m)</w:t>
        </w:r>
        <w:r w:rsidR="00BC52CD" w:rsidRPr="00BC52CD">
          <w:rPr>
            <w:lang w:val="en-US"/>
          </w:rPr>
          <w:t xml:space="preserve"> showed that this period took about 10 years longer to restore the aboveground biomass for forest types found at Paracou test site.</w:t>
        </w:r>
        <w:r w:rsidR="00BC52CD">
          <w:rPr>
            <w:lang w:val="en-US"/>
          </w:rPr>
          <w:t xml:space="preserve"> </w:t>
        </w:r>
        <w:r w:rsidR="00441D54" w:rsidRPr="00441D54">
          <w:rPr>
            <w:lang w:val="en-US"/>
          </w:rPr>
          <w:t xml:space="preserve">Literature research has shown that </w:t>
        </w:r>
        <w:r w:rsidR="00D04626" w:rsidRPr="00441D54">
          <w:rPr>
            <w:lang w:val="en-US"/>
          </w:rPr>
          <w:t xml:space="preserve">for the Amazon </w:t>
        </w:r>
        <w:r w:rsidR="00D04626">
          <w:rPr>
            <w:lang w:val="en-US"/>
          </w:rPr>
          <w:t>region</w:t>
        </w:r>
        <w:r w:rsidR="00D04626" w:rsidRPr="00441D54">
          <w:rPr>
            <w:lang w:val="en-US"/>
          </w:rPr>
          <w:t xml:space="preserve"> </w:t>
        </w:r>
        <w:r w:rsidR="00D04626">
          <w:rPr>
            <w:lang w:val="en-US"/>
          </w:rPr>
          <w:t>so far no</w:t>
        </w:r>
        <w:r w:rsidR="00441D54" w:rsidRPr="00441D54">
          <w:rPr>
            <w:lang w:val="en-US"/>
          </w:rPr>
          <w:t xml:space="preserve"> empirical information on recovery times of primary crown </w:t>
        </w:r>
        <w:r w:rsidR="00D04626">
          <w:rPr>
            <w:lang w:val="en-US"/>
          </w:rPr>
          <w:t xml:space="preserve">cover </w:t>
        </w:r>
        <w:r w:rsidR="00441D54" w:rsidRPr="00441D54">
          <w:rPr>
            <w:lang w:val="en-US"/>
          </w:rPr>
          <w:t>density, gross primary production</w:t>
        </w:r>
        <w:r w:rsidR="00D04626">
          <w:rPr>
            <w:lang w:val="en-US"/>
          </w:rPr>
          <w:t>,</w:t>
        </w:r>
        <w:r w:rsidR="00441D54" w:rsidRPr="00441D54">
          <w:rPr>
            <w:lang w:val="en-US"/>
          </w:rPr>
          <w:t xml:space="preserve"> and the functional diversity of species group abundance is available. </w:t>
        </w:r>
        <w:r w:rsidR="00D04626">
          <w:rPr>
            <w:lang w:val="en-US"/>
          </w:rPr>
          <w:t>Hence, w</w:t>
        </w:r>
        <w:r w:rsidR="00441D54" w:rsidRPr="00441D54">
          <w:rPr>
            <w:lang w:val="en-US"/>
          </w:rPr>
          <w:t>e were</w:t>
        </w:r>
        <w:r w:rsidR="00D04626">
          <w:rPr>
            <w:lang w:val="en-US"/>
          </w:rPr>
          <w:t xml:space="preserve"> </w:t>
        </w:r>
        <w:r w:rsidR="00441D54" w:rsidRPr="00441D54">
          <w:rPr>
            <w:lang w:val="en-US"/>
          </w:rPr>
          <w:t>able</w:t>
        </w:r>
        <w:r w:rsidR="00D04626">
          <w:rPr>
            <w:lang w:val="en-US"/>
          </w:rPr>
          <w:t xml:space="preserve"> for the first time</w:t>
        </w:r>
        <w:r w:rsidR="00441D54" w:rsidRPr="00441D54">
          <w:rPr>
            <w:lang w:val="en-US"/>
          </w:rPr>
          <w:t xml:space="preserve"> to demonstrate that the official cutting cycle of 65 years, </w:t>
        </w:r>
        <w:r w:rsidR="00441D54">
          <w:rPr>
            <w:lang w:val="en-US"/>
          </w:rPr>
          <w:t>under assumptions of the</w:t>
        </w:r>
        <w:r w:rsidR="00441D54" w:rsidRPr="00441D54">
          <w:rPr>
            <w:lang w:val="en-US"/>
          </w:rPr>
          <w:t xml:space="preserve"> moderate </w:t>
        </w:r>
        <w:r w:rsidR="00441D54">
          <w:rPr>
            <w:lang w:val="en-US"/>
          </w:rPr>
          <w:t>logging</w:t>
        </w:r>
        <w:r w:rsidR="00441D54" w:rsidRPr="00441D54">
          <w:rPr>
            <w:lang w:val="en-US"/>
          </w:rPr>
          <w:t xml:space="preserve"> scenario, </w:t>
        </w:r>
        <w:r w:rsidR="00241734">
          <w:rPr>
            <w:lang w:val="en-US"/>
          </w:rPr>
          <w:t>may be</w:t>
        </w:r>
        <w:r w:rsidR="00441D54" w:rsidRPr="00441D54">
          <w:rPr>
            <w:lang w:val="en-US"/>
          </w:rPr>
          <w:t xml:space="preserve"> sufficient for </w:t>
        </w:r>
        <w:r w:rsidR="00D04626">
          <w:rPr>
            <w:lang w:val="en-US"/>
          </w:rPr>
          <w:t xml:space="preserve">the restoration of the crown cover density, gross primary production, and </w:t>
        </w:r>
        <w:r w:rsidR="00D04626" w:rsidRPr="00441D54">
          <w:rPr>
            <w:lang w:val="en-US"/>
          </w:rPr>
          <w:t>the functional diversity of species group</w:t>
        </w:r>
        <w:r w:rsidR="00D04626">
          <w:rPr>
            <w:lang w:val="en-US"/>
          </w:rPr>
          <w:t>s</w:t>
        </w:r>
        <w:r w:rsidR="00D04626" w:rsidRPr="00441D54">
          <w:rPr>
            <w:lang w:val="en-US"/>
          </w:rPr>
          <w:t xml:space="preserve"> </w:t>
        </w:r>
        <w:r w:rsidR="00D04626">
          <w:rPr>
            <w:lang w:val="en-US"/>
          </w:rPr>
          <w:t xml:space="preserve">at </w:t>
        </w:r>
        <w:r w:rsidR="00441D54" w:rsidRPr="00441D54">
          <w:rPr>
            <w:lang w:val="en-US"/>
          </w:rPr>
          <w:t xml:space="preserve">the study </w:t>
        </w:r>
        <w:r w:rsidR="00D04626">
          <w:rPr>
            <w:lang w:val="en-US"/>
          </w:rPr>
          <w:t>site</w:t>
        </w:r>
        <w:r w:rsidR="00441D54" w:rsidRPr="00441D54">
          <w:rPr>
            <w:lang w:val="en-US"/>
          </w:rPr>
          <w:t xml:space="preserve"> Paracou. </w:t>
        </w:r>
        <w:r w:rsidR="00C95008" w:rsidRPr="00C339F2">
          <w:rPr>
            <w:lang w:val="en-US"/>
          </w:rPr>
          <w:t>Unfortunately, declining recovery rates after disturbance reflect a loss of forest resilience</w:t>
        </w:r>
        <w:r w:rsidR="00C95008">
          <w:rPr>
            <w:lang w:val="en-US"/>
          </w:rPr>
          <w:t xml:space="preserve"> in general </w:t>
        </w:r>
        <w:r w:rsidR="00C95008">
          <w:rPr>
            <w:lang w:val="en-US"/>
          </w:rPr>
          <w:fldChar w:fldCharType="begin" w:fldLock="1"/>
        </w:r>
        <w:r w:rsidR="00C95008">
          <w:rPr>
            <w:lang w:val="en-US"/>
          </w:rPr>
          <w:instrText>ADDIN CSL_CITATION { "citationItems" : [ { "id" : "ITEM-1", "itemData" : { "DOI" : "10.1038/nature16512", "ISBN" : "doi:10.1038/nature16512", "ISSN" : "0028-0836", "PMID" : "26840632", "abstract" : "Land-use change occurs nowhere more rapidly than in the tropics, where the imbalance between deforestation and forest regrowth has large consequences for the global carbon cycle. However, considerable uncertainty remains about the rate of biomass recovery in secondary forests, and how these rates are influenced by climate, landscape, and prior land use. Here we analyse aboveground biomass recovery during secondary succession in 45 forest sites and about 1,500 forest plots covering the major environmental gradients in the Neotropics. The studied secondary forests are highly productive and resilient. Aboveground biomass recovery after 20 years was on average 122 megagrams per hectare (Mg ha(-1)), corresponding to a net carbon uptake of 3.05 Mg C ha(-1) yr(-1), 11 times the uptake rate of old-growth forests. Aboveground biomass stocks took a median time of 66 years to recover to 90% of old-growth values. Aboveground biomass recovery after 20 years varied 11.3-fold (from 20 to 225 Mg ha(-1)) across sites, and this recovery increased with water availability (higher local rainfall and lower climatic water deficit). We present a biomass recovery map of Latin America, which illustrates geographical and climatic variation in carbon sequestration potential during forest regrowth. The map will support policies to minimize forest loss in areas where biomass resilience is naturally low (such as seasonally dry forest regions) and promote forest regeneration and restoration in humid tropical lowland areas with high biomass resilience.",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"title" : "Biomass resilience of Neotropical secondary forests", "type" : "article-journal" }, "uris" : [ "http://www.mendeley.com/documents/?uuid=c2f396e0-8a04-33ca-b01f-7a83f66fa4d9" ] } ], "mendeley" : { "formattedCitation" : "(Poorter et al., 2016)", "plainTextFormattedCitation" : "(Poorter et al., 2016)", "previouslyFormattedCitation" : "(Poorter et al., 2016)" }, "properties" : {  }, "schema" : "https://github.com/citation-style-language/schema/raw/master/csl-citation.json" }</w:instrText>
        </w:r>
        <w:r w:rsidR="00C95008">
          <w:rPr>
            <w:lang w:val="en-US"/>
          </w:rPr>
          <w:fldChar w:fldCharType="separate"/>
        </w:r>
        <w:r w:rsidR="00C95008" w:rsidRPr="00C339F2">
          <w:rPr>
            <w:noProof/>
            <w:lang w:val="en-US"/>
          </w:rPr>
          <w:t>(Poorter et al., 2016)</w:t>
        </w:r>
        <w:r w:rsidR="00C95008">
          <w:rPr>
            <w:lang w:val="en-US"/>
          </w:rPr>
          <w:fldChar w:fldCharType="end"/>
        </w:r>
        <w:r w:rsidR="00C95008" w:rsidRPr="00C339F2">
          <w:rPr>
            <w:lang w:val="en-US"/>
          </w:rPr>
          <w:t xml:space="preserve">. </w:t>
        </w:r>
        <w:r w:rsidR="00C95008">
          <w:rPr>
            <w:lang w:val="en-US"/>
          </w:rPr>
          <w:t>A</w:t>
        </w:r>
        <w:r w:rsidR="00C95008" w:rsidRPr="00C339F2">
          <w:rPr>
            <w:lang w:val="en-US"/>
          </w:rPr>
          <w:t xml:space="preserve"> loss of resilience may cause changes in forest conditions with </w:t>
        </w:r>
        <w:r w:rsidR="00C95008">
          <w:rPr>
            <w:lang w:val="en-US"/>
          </w:rPr>
          <w:t xml:space="preserve">a </w:t>
        </w:r>
        <w:r w:rsidR="00C95008" w:rsidRPr="00C339F2">
          <w:rPr>
            <w:lang w:val="en-US"/>
          </w:rPr>
          <w:t xml:space="preserve">partial or complete conversion to </w:t>
        </w:r>
        <w:r w:rsidR="00C95008">
          <w:rPr>
            <w:lang w:val="en-US"/>
          </w:rPr>
          <w:t>another</w:t>
        </w:r>
        <w:r w:rsidR="00C95008" w:rsidRPr="00C339F2">
          <w:rPr>
            <w:lang w:val="en-US"/>
          </w:rPr>
          <w:t xml:space="preserve"> ecosystem type than is potentially expected for </w:t>
        </w:r>
        <w:r w:rsidR="00C95008">
          <w:rPr>
            <w:lang w:val="en-US"/>
          </w:rPr>
          <w:t>a</w:t>
        </w:r>
        <w:r w:rsidR="00C95008" w:rsidRPr="00C339F2">
          <w:rPr>
            <w:lang w:val="en-US"/>
          </w:rPr>
          <w:t xml:space="preserve"> site</w:t>
        </w:r>
        <w:r w:rsidR="00C95008">
          <w:rPr>
            <w:lang w:val="en-US"/>
          </w:rPr>
          <w:t xml:space="preserve"> </w:t>
        </w:r>
        <w:r w:rsidR="00C95008">
          <w:rPr>
            <w:lang w:val="en-US"/>
          </w:rPr>
          <w:fldChar w:fldCharType="begin" w:fldLock="1"/>
        </w:r>
        <w:r w:rsidR="00C95008">
          <w:rPr>
            <w:lang w:val="en-US"/>
          </w:rPr>
          <w: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instrText>
        </w:r>
        <w:r w:rsidR="00C95008">
          <w:rPr>
            <w:lang w:val="en-US"/>
          </w:rPr>
          <w:fldChar w:fldCharType="separate"/>
        </w:r>
        <w:r w:rsidR="00C95008" w:rsidRPr="00F00EC8">
          <w:rPr>
            <w:noProof/>
            <w:lang w:val="en-US"/>
          </w:rPr>
          <w:t>(Thompson, 2011)</w:t>
        </w:r>
        <w:r w:rsidR="00C95008">
          <w:rPr>
            <w:lang w:val="en-US"/>
          </w:rPr>
          <w:fldChar w:fldCharType="end"/>
        </w:r>
        <w:r w:rsidR="00C95008" w:rsidRPr="00C339F2">
          <w:rPr>
            <w:lang w:val="en-US"/>
          </w:rPr>
          <w:t xml:space="preserve">. </w:t>
        </w:r>
        <w:r w:rsidR="00C95008">
          <w:rPr>
            <w:lang w:val="en-US"/>
          </w:rPr>
          <w:t>However, a</w:t>
        </w:r>
        <w:r w:rsidR="00C95008" w:rsidRPr="00FB0CD0">
          <w:rPr>
            <w:lang w:val="en-US"/>
          </w:rPr>
          <w:t>ssumptions of potential land use change were not taken into account in our simulation</w:t>
        </w:r>
        <w:r w:rsidR="00C95008">
          <w:rPr>
            <w:lang w:val="en-US"/>
          </w:rPr>
          <w:t>s</w:t>
        </w:r>
        <w:r w:rsidR="00C95008" w:rsidRPr="00FB0CD0">
          <w:rPr>
            <w:lang w:val="en-US"/>
          </w:rPr>
          <w:t xml:space="preserve">. </w:t>
        </w:r>
      </w:ins>
    </w:p>
    <w:p w14:paraId="4F9621D2" w14:textId="77777777" w:rsidR="006822D8" w:rsidRDefault="00241734" w:rsidP="0099435F">
      <w:pPr>
        <w:rPr>
          <w:ins w:id="420" w:author="Ulrike Hiltner" w:date="2018-04-25T16:51:00Z"/>
          <w:lang w:val="en-US"/>
        </w:rPr>
      </w:pPr>
      <w:ins w:id="421" w:author="Ulrike Hiltner" w:date="2018-04-25T16:51:00Z">
        <w:r w:rsidRPr="00E5034D">
          <w:rPr>
            <w:lang w:val="en-US"/>
          </w:rPr>
          <w:t xml:space="preserve">Although forest management strategies are already being improved, </w:t>
        </w:r>
        <w:r w:rsidRPr="008F757E">
          <w:rPr>
            <w:lang w:val="en-US"/>
          </w:rPr>
          <w:t>often through financial incentives from international forest conservation initiatives (</w:t>
        </w:r>
        <w:r>
          <w:rPr>
            <w:lang w:val="en-US"/>
          </w:rPr>
          <w:t xml:space="preserve">e.g. </w:t>
        </w:r>
        <w:r w:rsidRPr="008F757E">
          <w:rPr>
            <w:lang w:val="en-US"/>
          </w:rPr>
          <w:t>REDD+,</w:t>
        </w:r>
        <w:r>
          <w:rPr>
            <w:lang w:val="en-US"/>
          </w:rPr>
          <w:t xml:space="preserve"> certification: FSC, PEFC</w:t>
        </w:r>
        <w:r w:rsidRPr="008F757E">
          <w:rPr>
            <w:lang w:val="en-US"/>
          </w:rPr>
          <w:t>)</w:t>
        </w:r>
        <w:r w:rsidRPr="00E5034D">
          <w:rPr>
            <w:lang w:val="en-US"/>
          </w:rPr>
          <w:t>, only about 5% of the permanent forest estates of ITTO member states are managed sustainably</w:t>
        </w:r>
        <w:r>
          <w:rPr>
            <w:lang w:val="en-US"/>
          </w:rPr>
          <w:t xml:space="preserve"> </w:t>
        </w:r>
        <w:r>
          <w:rPr>
            <w:lang w:val="en-US"/>
          </w:rPr>
          <w:fldChar w:fldCharType="begin" w:fldLock="1"/>
        </w:r>
        <w:r>
          <w:rPr>
            <w:lang w:val="en-US"/>
          </w:rPr>
          <w:instrText>ADDIN CSL_CITATION { "citationItems" : [ { "id" : "ITEM-1", "itemData" : { "ISBN" : "4902045788", "ISSN" : "0146-9592",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 : "June", "issued" : { "date-parts" : [ [ "2011" ] ] }, "number-of-pages" : "418", "publisher" : "International Tropical Timber Organization", "publisher-place" : "Yokohama", "title" : "Status of Tropical Forest Management 2011", "type" : "book", "volume" : "38" }, "uris" : [ "http://www.mendeley.com/documents/?uuid=46e27b4a-d196-4c2e-a61c-803bc0568831" ] }, { "id" : "ITEM-2", "itemData" : { "DOI" : "10.1111/j.1475-4762.1998.tb00055.x", "ISBN" : "1475-4762", "ISSN" : "00040894", "PMID" : "24239943", "abstract" : "Summary A theoretical basis for the forest transition (the change from contraction to expansion of national forest area) is suggested in terms of increasing agricultural adjustment to land quality. This adjustment, operating through a process of learning by farmers, results in the concentration of agricultural production in smaller areas of better land, and the agricultural abandonment of larger areas of poorer land, which are then available for reforestation through natural regeneration or planting.", "author" : [ { "dropping-particle" : "", "family" : "Mather", "given" : "A. S.", "non-dropping-particle" : "", "parse-names" : false, "suffix" : "" }, { "dropping-particle" : "", "family" : "Needle", "given" : "C. L.", "non-dropping-particle" : "", "parse-names" : false, "suffix" : "" } ], "container-title" : "Area", "id" : "ITEM-2", "issue" : "2", "issued" : { "date-parts" : [ [ "1998" ] ] }, "page" : "117-124", "title" : "The forest transition: A theoretical basis", "type" : "article-journal", "volume" : "30" }, "uris" : [ "http://www.mendeley.com/documents/?uuid=de2a1d87-4a89-4854-86af-f2f4855ccfad" ] } ], "mendeley" : { "formattedCitation" : "(Blaser et al., 2011; Mather and Needle, 1998)", "plainTextFormattedCitation" : "(Blaser et al., 2011; Mather and Needle, 1998)", "previouslyFormattedCitation" : "(Blaser et al., 2011; Mather and Needle, 1998)" }, "properties" : {  }, "schema" : "https://github.com/citation-style-language/schema/raw/master/csl-citation.json" }</w:instrText>
        </w:r>
        <w:r>
          <w:rPr>
            <w:lang w:val="en-US"/>
          </w:rPr>
          <w:fldChar w:fldCharType="separate"/>
        </w:r>
        <w:r w:rsidRPr="00E5034D">
          <w:rPr>
            <w:noProof/>
            <w:lang w:val="en-US"/>
          </w:rPr>
          <w:t>(Blaser et al., 2011; Mather and Needle, 1998)</w:t>
        </w:r>
        <w:r>
          <w:rPr>
            <w:lang w:val="en-US"/>
          </w:rPr>
          <w:fldChar w:fldCharType="end"/>
        </w:r>
        <w:r>
          <w:rPr>
            <w:lang w:val="en-US"/>
          </w:rPr>
          <w:t xml:space="preserve">. </w:t>
        </w:r>
        <w:r w:rsidR="00020EFE">
          <w:rPr>
            <w:lang w:val="en-US"/>
          </w:rPr>
          <w:t>K</w:t>
        </w:r>
        <w:r w:rsidR="00020EFE" w:rsidRPr="00C339F2">
          <w:rPr>
            <w:lang w:val="en-US"/>
          </w:rPr>
          <w:t>ey priorities include</w:t>
        </w:r>
        <w:r w:rsidR="00020EFE">
          <w:rPr>
            <w:lang w:val="en-US"/>
          </w:rPr>
          <w:t>d</w:t>
        </w:r>
        <w:r w:rsidR="00020EFE" w:rsidRPr="00C339F2">
          <w:rPr>
            <w:lang w:val="en-US"/>
          </w:rPr>
          <w:t xml:space="preserve"> sustainable harvesting practices (in the sense of REDD+ or forest certifiers) to </w:t>
        </w:r>
        <w:r w:rsidR="00020EFE">
          <w:rPr>
            <w:lang w:val="en-US"/>
          </w:rPr>
          <w:t>prevent</w:t>
        </w:r>
        <w:r w:rsidR="00020EFE" w:rsidRPr="00C339F2">
          <w:rPr>
            <w:lang w:val="en-US"/>
          </w:rPr>
          <w:t xml:space="preserve"> negative impacts on ecosystem functions and services. </w:t>
        </w:r>
        <w:r w:rsidR="00C7086F" w:rsidRPr="00C7086F">
          <w:rPr>
            <w:lang w:val="en-US"/>
          </w:rPr>
          <w:t xml:space="preserve">It is therefore essential for these decision-makers to evaluate recovery times as </w:t>
        </w:r>
        <w:r w:rsidR="00EE5134">
          <w:rPr>
            <w:lang w:val="en-US"/>
          </w:rPr>
          <w:t>one of the</w:t>
        </w:r>
        <w:r w:rsidR="00C7086F" w:rsidRPr="00C7086F">
          <w:rPr>
            <w:lang w:val="en-US"/>
          </w:rPr>
          <w:t xml:space="preserve"> indicator</w:t>
        </w:r>
        <w:r w:rsidR="00EE5134">
          <w:rPr>
            <w:lang w:val="en-US"/>
          </w:rPr>
          <w:t>s</w:t>
        </w:r>
        <w:r w:rsidR="00C7086F" w:rsidRPr="00C7086F">
          <w:rPr>
            <w:lang w:val="en-US"/>
          </w:rPr>
          <w:t xml:space="preserve"> of sustainable f</w:t>
        </w:r>
        <w:r w:rsidR="00C7086F">
          <w:rPr>
            <w:lang w:val="en-US"/>
          </w:rPr>
          <w:t>orest management in the tropics</w:t>
        </w:r>
        <w:r w:rsidR="00C7086F" w:rsidRPr="00C7086F">
          <w:rPr>
            <w:lang w:val="en-US"/>
          </w:rPr>
          <w:t xml:space="preserve"> </w:t>
        </w:r>
        <w:r w:rsidR="000F1436">
          <w:rPr>
            <w:lang w:val="en-US"/>
          </w:rPr>
          <w:fldChar w:fldCharType="begin" w:fldLock="1"/>
        </w:r>
        <w:r w:rsidR="000F1436">
          <w:rPr>
            <w:lang w:val="en-US"/>
          </w:rPr>
          <w:instrText>ADDIN CSL_CITATION { "citationItems" : [ { "id" : "ITEM-1", "itemData" : { "DOI" : "10.1016/j.foreco.2008.03.036", "ISBN" : "0378-1127", "ISSN" : "03781127", "abstract" : "Over the past two decades, sets of timber harvesting guidelines designed to mitigate the deleterious environmental impacts of tree felling, yarding, and hauling have become known as \"reduced-impact logging\" (RIL) techniques. Although none of the components of RIL are new, concerns about destructive logging practices and worker safety in the tropics stimulated this recent proliferation of semi-coordinated research and training activities related to timber harvesting. Studies in Southeast Asia, Africa, and South and Central America have clearly documented that the undesired impacts of selective logging on residual stands and soils can be substantially reduced through implementation of a series of recommended logging practices by crews that are appropriately trained, supervised, and compensated. Whether reducing the deleterious impacts of logging also reduces profits seems to depend on site conditions (e.g., terrain, soil trafficability, and riparian areas), whether the profits from illegal activities are included in the baseline, and the perspective from which the economic calculations are made. A standardized approach for calculating logging costs using RILSIM software is advocated to facilitate comparisons and to allow uncoupling RIL practices to evaluate their individual financial costs and benefits. Further complicating the matter is that while there are elements common to all RIL guidelines (e.g., directional felling), other components vary (e.g., slope limits of 17-40\u00b0 with ground-based yarding). While use of RIL techniques may be considered as a prerequisite for sustaining timber yields (STY), in particular, and sustainable forest management (SFM), in general, RIL should not be confounded with STY and SFM. This confusion is particularly problematic in forests managed for light-demanding species that benefit from both canopy opening and mineral soil exposure as well as where harvesting intensities are high and controlled primarily by minimum diameter cutting limits. These qualifications notwithstanding, since logging is the most intensive of silvicultural treatments in most tropical forests managed for timber, some aspects of RIL are critical (e.g., protection of water courses) whether forests are managed for STY, SFM, or even replacement by agricultural crops. \u00a9 2008 Elsevier B.V. All rights reserved.", "author" : [ { "dropping-particle" : "", "family" : "Putz", "given" : "F. E.", "non-dropping-particle" : "", "parse-names" : false, "suffix" : "" }, { "dropping-particle" : "", "family" : "Sist", "given" : "P.", "non-dropping-particle" : "", "parse-names" : false, "suffix" : "" }, { "dropping-particle" : "", "family" : "Fredericksen", "given" : "T.", "non-dropping-particle" : "", "parse-names" : false, "suffix" : "" }, { "dropping-particle" : "", "family" : "Dykstra", "given" : "D.", "non-dropping-particle" : "", "parse-names" : false, "suffix" : "" } ], "container-title" : "Forest Ecology and Management", "id" : "ITEM-1", "issue" : "7", "issued" : { "date-parts" : [ [ "2008" ] ] }, "page" : "1427-1433", "title" : "Reduced-impact logging: Challenges and opportunities", "type" : "article-journal", "volume" : "256" }, "uris" : [ "http://www.mendeley.com/documents/?uuid=6a0053af-2bc3-4d31-b5cb-71c8c1d92c24" ] } ], "mendeley" : { "formattedCitation" : "(F. E. Putz et al., 2008)", "plainTextFormattedCitation" : "(F. E. Putz et al., 2008)", "previouslyFormattedCitation" : "(F. E. Putz et al., 2008)" }, "properties" : {  }, "schema" : "https://github.com/citation-style-language/schema/raw/master/csl-citation.json" }</w:instrText>
        </w:r>
        <w:r w:rsidR="000F1436">
          <w:rPr>
            <w:lang w:val="en-US"/>
          </w:rPr>
          <w:fldChar w:fldCharType="separate"/>
        </w:r>
        <w:r w:rsidR="000F1436" w:rsidRPr="000F1436">
          <w:rPr>
            <w:noProof/>
            <w:lang w:val="en-US"/>
          </w:rPr>
          <w:t>(F. E. Putz et al., 2008)</w:t>
        </w:r>
        <w:r w:rsidR="000F1436">
          <w:rPr>
            <w:lang w:val="en-US"/>
          </w:rPr>
          <w:fldChar w:fldCharType="end"/>
        </w:r>
        <w:r w:rsidR="000F1436" w:rsidRPr="000F1436">
          <w:rPr>
            <w:lang w:val="en-US"/>
          </w:rPr>
          <w:t xml:space="preserve">. </w:t>
        </w:r>
        <w:r w:rsidR="00EE5134" w:rsidRPr="00EE5134">
          <w:rPr>
            <w:lang w:val="en-US"/>
          </w:rPr>
          <w:t>The use of techniques to reduce the effects of selective logging, including limiting logging intensity and extending cutting cycles, is required to maintain the yields and other values of these forests.</w:t>
        </w:r>
        <w:r w:rsidR="0009054C">
          <w:rPr>
            <w:lang w:val="en-US"/>
          </w:rPr>
          <w:t xml:space="preserve"> </w:t>
        </w:r>
        <w:r w:rsidR="0009054C" w:rsidRPr="0009054C">
          <w:rPr>
            <w:lang w:val="en-US"/>
          </w:rPr>
          <w:t xml:space="preserve">Based on the assumptions of our simulation scenarios, the cut thresholds of commercial trees above 0.5 m DBH should be chosen to limit the recovery time of the forest stand to 65 years. </w:t>
        </w:r>
        <w:r w:rsidR="000F1436" w:rsidRPr="000F1436">
          <w:rPr>
            <w:lang w:val="en-US"/>
          </w:rPr>
          <w:t xml:space="preserve">In addition, </w:t>
        </w:r>
        <w:r w:rsidR="00A612E6">
          <w:rPr>
            <w:lang w:val="en-US"/>
          </w:rPr>
          <w:t>it became clear</w:t>
        </w:r>
        <w:r w:rsidR="000F1436" w:rsidRPr="000F1436">
          <w:rPr>
            <w:lang w:val="en-US"/>
          </w:rPr>
          <w:t xml:space="preserve"> that </w:t>
        </w:r>
        <w:r w:rsidR="00A612E6">
          <w:rPr>
            <w:lang w:val="en-US"/>
          </w:rPr>
          <w:t xml:space="preserve">the </w:t>
        </w:r>
        <w:r w:rsidR="000F1436" w:rsidRPr="000F1436">
          <w:rPr>
            <w:lang w:val="en-US"/>
          </w:rPr>
          <w:t xml:space="preserve">relationship between aboveground biomass and gross primary production </w:t>
        </w:r>
        <w:r w:rsidR="00A612E6">
          <w:rPr>
            <w:lang w:val="en-US"/>
          </w:rPr>
          <w:t>is</w:t>
        </w:r>
        <w:r w:rsidR="000F1436" w:rsidRPr="000F1436">
          <w:rPr>
            <w:lang w:val="en-US"/>
          </w:rPr>
          <w:t xml:space="preserve"> variable: </w:t>
        </w:r>
        <w:r w:rsidR="00CF158D">
          <w:rPr>
            <w:lang w:val="en-US"/>
          </w:rPr>
          <w:t>both</w:t>
        </w:r>
        <w:r w:rsidR="000F1436" w:rsidRPr="000F1436">
          <w:rPr>
            <w:lang w:val="en-US"/>
          </w:rPr>
          <w:t xml:space="preserve"> change as a function of the logging intensity and the time after logging.</w:t>
        </w:r>
        <w:r w:rsidR="00CF158D">
          <w:rPr>
            <w:lang w:val="en-US"/>
          </w:rPr>
          <w:t xml:space="preserve"> </w:t>
        </w:r>
        <w:r w:rsidR="0007571F">
          <w:rPr>
            <w:lang w:val="en-US"/>
          </w:rPr>
          <w:t>I</w:t>
        </w:r>
        <w:r w:rsidR="00CF158D" w:rsidRPr="00CF158D">
          <w:rPr>
            <w:lang w:val="en-US"/>
          </w:rPr>
          <w:t xml:space="preserve">t is </w:t>
        </w:r>
        <w:r w:rsidR="00A612E6">
          <w:rPr>
            <w:lang w:val="en-US"/>
          </w:rPr>
          <w:t>crucial to consider the</w:t>
        </w:r>
        <w:r w:rsidR="00CF158D" w:rsidRPr="00CF158D">
          <w:rPr>
            <w:lang w:val="en-US"/>
          </w:rPr>
          <w:t xml:space="preserve"> </w:t>
        </w:r>
        <w:r w:rsidR="00A612E6">
          <w:rPr>
            <w:lang w:val="en-US"/>
          </w:rPr>
          <w:t>state of</w:t>
        </w:r>
        <w:r w:rsidR="00CF158D" w:rsidRPr="00CF158D">
          <w:rPr>
            <w:lang w:val="en-US"/>
          </w:rPr>
          <w:t xml:space="preserve"> succession</w:t>
        </w:r>
        <w:r w:rsidR="00A612E6">
          <w:rPr>
            <w:lang w:val="en-US"/>
          </w:rPr>
          <w:t xml:space="preserve"> of a</w:t>
        </w:r>
        <w:r w:rsidR="00CF158D" w:rsidRPr="00CF158D">
          <w:rPr>
            <w:lang w:val="en-US"/>
          </w:rPr>
          <w:t xml:space="preserve"> forest stand</w:t>
        </w:r>
        <w:r w:rsidR="0007571F">
          <w:rPr>
            <w:lang w:val="en-US"/>
          </w:rPr>
          <w:t xml:space="preserve"> to be logged</w:t>
        </w:r>
        <w:r w:rsidR="00CF158D" w:rsidRPr="00CF158D">
          <w:rPr>
            <w:lang w:val="en-US"/>
          </w:rPr>
          <w:t xml:space="preserve">. </w:t>
        </w:r>
        <w:r w:rsidR="0099435F">
          <w:rPr>
            <w:lang w:val="en-US"/>
          </w:rPr>
          <w:t>Furthermore</w:t>
        </w:r>
        <w:r w:rsidR="0099435F" w:rsidRPr="0099435F">
          <w:rPr>
            <w:lang w:val="en-US"/>
          </w:rPr>
          <w:t>, the intensity of logging must be known, as this determines the structural composition of the forest. Our results are perfectly supplemented</w:t>
        </w:r>
        <w:r w:rsidR="0099435F">
          <w:rPr>
            <w:lang w:val="en-US"/>
          </w:rPr>
          <w:t xml:space="preserve"> by </w:t>
        </w:r>
        <w:r w:rsidR="00611965">
          <w:rPr>
            <w:lang w:val="en-US"/>
          </w:rPr>
          <w:fldChar w:fldCharType="begin" w:fldLock="1"/>
        </w:r>
        <w:r w:rsidR="00611965">
          <w:rPr>
            <w:lang w:val="en-US"/>
          </w:rPr>
          <w:instrText>ADDIN CSL_CITATION { "citationItems" : [ { "id" : "ITEM-1", "itemData" : { "ISBN" : "4934123547", "author" : [ { "dropping-particle" : "", "family" : "R\u00f6dig", "given" : "Edna", "non-dropping-particle" : "", "parse-names" : false, "suffix" : "" }, { "dropping-particle" : "", "family" : "Cuntz", "given" : "Matthias", "non-dropping-particle" : "", "parse-names" : false, "suffix" : "" }, { "dropping-particle" : "", "family" : "Fischer", "given" : "Rico", "non-dropping-particle" : "", "parse-names" : false, "suffix" : "" }, { "dropping-particle" : "", "family" : "Taubert", "given" : "Franziska", "non-dropping-particle" : "", "parse-names" : false, "suffix" : "" }, { "dropping-particle" : "", "family" : "Huth", "given" : "Andreas", "non-dropping-particle" : "", "parse-names" : false, "suffix" : "" } ], "container-title" : "Environmental Research Letters", "id" : "ITEM-1", "issued" : { "date-parts" : [ [ "0" ] ] }, "title" : "The importance of forest structure for carbon fluxes of the Amazon rainforest", "type" : "article-journal" }, "uris" : [ "http://www.mendeley.com/documents/?uuid=11ab90dc-4c19-4d91-976d-c0109d52784b" ] } ], "mendeley" : { "formattedCitation" : "(R\u00f6dig et al., n.d.)", "manualFormatting" : "R\u00f6dig et al., (in press)", "plainTextFormattedCitation" : "(R\u00f6dig et al., n.d.)", "previouslyFormattedCitation" : "(R\u00f6dig et al., n.d.)" }, "properties" : {  }, "schema" : "https://github.com/citation-style-language/schema/raw/master/csl-citation.json" }</w:instrText>
        </w:r>
        <w:r w:rsidR="00611965">
          <w:rPr>
            <w:lang w:val="en-US"/>
          </w:rPr>
          <w:fldChar w:fldCharType="separate"/>
        </w:r>
        <w:r w:rsidR="00611965" w:rsidRPr="00611965">
          <w:rPr>
            <w:noProof/>
            <w:lang w:val="en-US"/>
          </w:rPr>
          <w:t>Rödig et al.,</w:t>
        </w:r>
        <w:r w:rsidR="00611965">
          <w:rPr>
            <w:noProof/>
            <w:lang w:val="en-US"/>
          </w:rPr>
          <w:t xml:space="preserve"> (in press</w:t>
        </w:r>
        <w:r w:rsidR="00611965" w:rsidRPr="00611965">
          <w:rPr>
            <w:noProof/>
            <w:lang w:val="en-US"/>
          </w:rPr>
          <w:t>)</w:t>
        </w:r>
        <w:r w:rsidR="00611965">
          <w:rPr>
            <w:lang w:val="en-US"/>
          </w:rPr>
          <w:fldChar w:fldCharType="end"/>
        </w:r>
        <w:r w:rsidR="00CF158D" w:rsidRPr="00CF158D">
          <w:rPr>
            <w:lang w:val="en-US"/>
          </w:rPr>
          <w:t xml:space="preserve">: </w:t>
        </w:r>
        <w:r w:rsidR="0099435F" w:rsidRPr="0099435F">
          <w:rPr>
            <w:lang w:val="en-US"/>
          </w:rPr>
          <w:t xml:space="preserve">If the disturbance intensity (anthropogenic and natural) is increased, the trees to be felled (e.g. in the undergrowth of the forest) become all the smaller. This increases the loss of biomass. As a result, the more the disturbance, the more </w:t>
        </w:r>
        <w:r w:rsidR="0099435F" w:rsidRPr="0099435F">
          <w:rPr>
            <w:lang w:val="en-US"/>
          </w:rPr>
          <w:lastRenderedPageBreak/>
          <w:t>the species group composition is shifted and the time to recover ecos</w:t>
        </w:r>
        <w:r w:rsidR="0099435F">
          <w:rPr>
            <w:lang w:val="en-US"/>
          </w:rPr>
          <w:t xml:space="preserve">ystem functions becomes longer. </w:t>
        </w:r>
        <w:r w:rsidR="00DF45AA" w:rsidRPr="00DF45AA">
          <w:rPr>
            <w:lang w:val="en-US"/>
          </w:rPr>
          <w:t>A similar pattern was found in another study evaluating the species richness of different animal species between logged and unlogged tropical forests</w:t>
        </w:r>
        <w:r w:rsidR="00DF45AA">
          <w:rPr>
            <w:lang w:val="en-US"/>
          </w:rPr>
          <w:t xml:space="preserve"> </w:t>
        </w:r>
        <w:r w:rsidR="00DF45AA">
          <w:rPr>
            <w:lang w:val="en-US"/>
          </w:rPr>
          <w:fldChar w:fldCharType="begin" w:fldLock="1"/>
        </w:r>
        <w:r w:rsidR="00DF45AA">
          <w:rPr>
            <w:lang w:val="en-US"/>
          </w:rPr>
          <w:instrText>ADDIN CSL_CITATION { "citationItems" : [ { "id" : "ITEM-1", "itemData" : { "DOI" : "10.1016/j.cub.2014.06.065", "ISBN" : "0960-9822", "ISSN" : "09609822", "PMID" : "25088557", "abstract" : "Primary tropical forests are lost at an alarming rate, and much of the remaining forest is being degraded by selective logging [1-5]. Yet, the impacts of logging on biodiversity remain poorly understood, in part due to the seemingly conflicting findings of case studies: about as many studies have reported increases in biodiversity after selective logging as have reported decreases [2, 6-11]. Consequently, meta-analytical studies that treat selective logging as a uniform land use tend to conclude that logging has negligible effects on biodiversity [2, 6, 12]. However, selectively logged forests might not all be the same [2, 13-15]. Through a pantropical meta-analysis and using an information-theoretic approach, we compared and tested alternative hypotheses for key predictors of the richness of tropical forest fauna in logged forest. We found that the species richness of invertebrates, amphibians, and mammals decreases as logging intensity increases and that this effect varies with taxonomic group and continental location. In particular, mammals and amphibians would suffer a halving of species richness at logging intensities of 38 m 3 ha-1 and 63 m3 ha-1, respectively. Birds exhibit an opposing trend as their total species richness increases with logging intensity. An analysis of forest bird species, however, suggests that this pattern is largely due to an influx of habitat generalists into heavily logged areas while forest specialist species decline. Our study provides a quantitative analysis of the nuanced responses of species along a gradient of logging intensity, which could help inform evidence-based sustainable logging practices from the perspective of biodiversity conservation. \u00a9 2014 Elsevier Ltd.", "author" : [ { "dropping-particle" : "", "family" : "Burivalova", "given" : "Zuzana", "non-dropping-particle" : "", "parse-names" : false, "suffix" : "" }, { "dropping-particle" : "", "family" : "\u015eekercio\u01e7lu", "given" : "\u00c7a\u01e7an Hakki", "non-dropping-particle" : "", "parse-names" : false, "suffix" : "" }, { "dropping-particle" : "", "family" : "Koh", "given" : "Lian Pin", "non-dropping-particle" : "", "parse-names" : false, "suffix" : "" } ], "container-title" : "Current Biology", "id" : "ITEM-1", "issue" : "16", "issued" : { "date-parts" : [ [ "2014" ] ] }, "page" : "1893-1898", "title" : "Thresholds of logging intensity to maintain tropical forest biodiversity", "type" : "article-journal", "volume" : "24" }, "uris" : [ "http://www.mendeley.com/documents/?uuid=36095a92-ecce-4ed8-95d4-982ec3531c7d" ] } ], "mendeley" : { "formattedCitation" : "(Burivalova et al., 2014)", "plainTextFormattedCitation" : "(Burivalova et al., 2014)", "previouslyFormattedCitation" : "(Burivalova et al., 2014)" }, "properties" : {  }, "schema" : "https://github.com/citation-style-language/schema/raw/master/csl-citation.json" }</w:instrText>
        </w:r>
        <w:r w:rsidR="00DF45AA">
          <w:rPr>
            <w:lang w:val="en-US"/>
          </w:rPr>
          <w:fldChar w:fldCharType="separate"/>
        </w:r>
        <w:r w:rsidR="00DF45AA" w:rsidRPr="004D0178">
          <w:rPr>
            <w:noProof/>
            <w:lang w:val="en-US"/>
          </w:rPr>
          <w:t>(Burivalova et al., 2014)</w:t>
        </w:r>
        <w:r w:rsidR="00DF45AA">
          <w:rPr>
            <w:lang w:val="en-US"/>
          </w:rPr>
          <w:fldChar w:fldCharType="end"/>
        </w:r>
        <w:r w:rsidR="00DF45AA" w:rsidRPr="00DF45AA">
          <w:rPr>
            <w:lang w:val="en-US"/>
          </w:rPr>
          <w:t xml:space="preserve">. </w:t>
        </w:r>
        <w:r w:rsidR="00D748C2">
          <w:rPr>
            <w:lang w:val="en-US"/>
          </w:rPr>
          <w:t>They found the</w:t>
        </w:r>
        <w:r w:rsidR="00DF45AA" w:rsidRPr="00DF45AA">
          <w:rPr>
            <w:lang w:val="en-US"/>
          </w:rPr>
          <w:t xml:space="preserve"> variability between taxa was accompanied by lower diversity, </w:t>
        </w:r>
        <w:r w:rsidR="00D748C2">
          <w:rPr>
            <w:lang w:val="en-US"/>
          </w:rPr>
          <w:t xml:space="preserve">mainly </w:t>
        </w:r>
        <w:r w:rsidR="00DF45AA" w:rsidRPr="00DF45AA">
          <w:rPr>
            <w:lang w:val="en-US"/>
          </w:rPr>
          <w:t>explained by the intensity of logging.</w:t>
        </w:r>
        <w:r w:rsidR="00DF45AA">
          <w:rPr>
            <w:lang w:val="en-US"/>
          </w:rPr>
          <w:t xml:space="preserve"> </w:t>
        </w:r>
      </w:ins>
    </w:p>
    <w:p w14:paraId="761EE7CE" w14:textId="77777777" w:rsidR="0053233F" w:rsidRDefault="00020EFE" w:rsidP="00F469AE">
      <w:pPr>
        <w:rPr>
          <w:del w:id="422" w:author="Ulrike Hiltner" w:date="2018-04-25T16:51:00Z"/>
        </w:rPr>
      </w:pPr>
      <w:moveToRangeStart w:id="423" w:author="Ulrike Hiltner" w:date="2018-04-25T16:51:00Z" w:name="move512438450"/>
      <w:moveTo w:id="424" w:author="Ulrike Hiltner" w:date="2018-04-25T16:51:00Z">
        <w:r w:rsidRPr="00C339F2">
          <w:t>In the future, we intend to develop reduced impact strategies by means of further simulation experiments showing the best possible relationship between maximum yield and minimum impact of logging on forest growth. Furthermore, we intend to evaluate the effects of a wider range of management strategies in the context of climatic changes on long-term forest growth dynamics by implementing an updated version of the management module into the model architecture.</w:t>
        </w:r>
        <w:r>
          <w:t xml:space="preserve"> </w:t>
        </w:r>
      </w:moveTo>
      <w:moveToRangeEnd w:id="423"/>
      <w:del w:id="425" w:author="Ulrike Hiltner" w:date="2018-04-25T16:51:00Z">
        <w:r w:rsidR="00C07449">
          <w:delText xml:space="preserve">4.1 </w:delText>
        </w:r>
        <w:r w:rsidR="003820CC" w:rsidRPr="003820CC">
          <w:delText>Consistent model parameterization of both primary and selectively logged forests</w:delText>
        </w:r>
      </w:del>
    </w:p>
    <w:p w14:paraId="1AAFB85C" w14:textId="77777777" w:rsidR="001F1049" w:rsidRPr="001F1049" w:rsidRDefault="001F1049" w:rsidP="001F1049">
      <w:pPr>
        <w:rPr>
          <w:del w:id="426" w:author="Ulrike Hiltner" w:date="2018-04-25T16:51:00Z"/>
          <w:lang w:val="en-US"/>
        </w:rPr>
      </w:pPr>
      <w:del w:id="427" w:author="Ulrike Hiltner" w:date="2018-04-25T16:51:00Z">
        <w:r w:rsidRPr="001F1049">
          <w:rPr>
            <w:lang w:val="en-US"/>
          </w:rPr>
          <w:delText>One of the challenges of this study was to develop a consistent parameterization of the FORMIND forest model for the Paracou test site in French Guiana. For this purpose it was important to simulate the succession of the primary fore</w:delText>
        </w:r>
        <w:r w:rsidR="00545E7C">
          <w:rPr>
            <w:lang w:val="en-US"/>
          </w:rPr>
          <w:delText>st (e. g. productivity of above</w:delText>
        </w:r>
        <w:r w:rsidRPr="001F1049">
          <w:rPr>
            <w:lang w:val="en-US"/>
          </w:rPr>
          <w:delText>ground biomass) and the forest structure (e. g. distribution of the tree size among the number of trees) as accurately as possible, despite aggregation of field observation data. The accuracy of the forest model was achieved by calibration wi</w:delText>
        </w:r>
        <w:r w:rsidR="007B3936">
          <w:rPr>
            <w:lang w:val="en-US"/>
          </w:rPr>
          <w:delText>th the inventory data of the T0-</w:delText>
        </w:r>
        <w:r w:rsidRPr="001F1049">
          <w:rPr>
            <w:lang w:val="en-US"/>
          </w:rPr>
          <w:delText xml:space="preserve">control </w:delText>
        </w:r>
        <w:r w:rsidR="007B3936">
          <w:rPr>
            <w:lang w:val="en-US"/>
          </w:rPr>
          <w:delText>plots</w:delText>
        </w:r>
        <w:r w:rsidRPr="001F1049">
          <w:rPr>
            <w:lang w:val="en-US"/>
          </w:rPr>
          <w:delText xml:space="preserve"> of Paracou. We compared observed and simulated variables (tree size-tree number distributions, aboveground biomass values). The forest model slightly overestimate</w:delText>
        </w:r>
        <w:r>
          <w:rPr>
            <w:lang w:val="en-US"/>
          </w:rPr>
          <w:delText>d</w:delText>
        </w:r>
        <w:r w:rsidRPr="001F1049">
          <w:rPr>
            <w:lang w:val="en-US"/>
          </w:rPr>
          <w:delText xml:space="preserve"> the observed mean aboveground biomass (AGB</w:delText>
        </w:r>
        <w:r w:rsidRPr="003E16C4">
          <w:rPr>
            <w:vertAlign w:val="subscript"/>
            <w:lang w:val="en-US"/>
          </w:rPr>
          <w:delText>obs</w:delText>
        </w:r>
        <w:r w:rsidRPr="001F1049">
          <w:rPr>
            <w:lang w:val="en-US"/>
          </w:rPr>
          <w:delText xml:space="preserve"> 418t</w:delText>
        </w:r>
        <w:r w:rsidR="007B3936" w:rsidRPr="0054570E">
          <w:rPr>
            <w:vertAlign w:val="subscript"/>
            <w:lang w:val="en-US"/>
          </w:rPr>
          <w:delText>ODM</w:delText>
        </w:r>
        <w:r w:rsidRPr="001F1049">
          <w:rPr>
            <w:lang w:val="en-US"/>
          </w:rPr>
          <w:delText>/ha) by 5%</w:delText>
        </w:r>
        <w:r>
          <w:rPr>
            <w:lang w:val="en-US"/>
          </w:rPr>
          <w:delText xml:space="preserve">. </w:delText>
        </w:r>
        <w:r w:rsidR="00545E7C">
          <w:rPr>
            <w:lang w:val="en-US"/>
          </w:rPr>
          <w:fldChar w:fldCharType="begin" w:fldLock="1"/>
        </w:r>
        <w:r w:rsidR="00545E7C">
          <w:rPr>
            <w:lang w:val="en-US"/>
          </w:rPr>
          <w:delInstrText>ADDIN CSL_CITATION { "citationItems" : [ { "id" : "ITEM-1", "itemData" : { "DOI" : "10.1111/j.1654-1103.2010.01175.x", "ISBN" : "1100-9233", "ISSN" : "11009233", "abstract" : "Question: What are the relative roles of tree growth, mortality and recruitment in variations of above- ground biomass in tropical forests? Location: Paracou, French Guiana. Methods: We quantified the contribution of growth, recruitment and mortality to total biomass of stands (trees DBH ? 10 cm) in six 6.25-ha permanent plots over 16 yr. Live biomass stocks and fluxes were computed for four separate size classes. Results: All plots showed increasing biomass stocks over the study period, with an average value of 10.9Mgha?1 yr?1. Plots aggrading biomass were characterized by either minor biomass losses due to mortality or substantial increases in the biomass of large trees (DBH ? 60 cm). Conclusions: Within the study period, the rarity of mortality events could not counter-balance the slow permanent increase in biomass, resulting in an appar- ent increase in biomass. Accounting for such rare events results in no net change in biomass balance.", "author" : [ { "dropping-particle" : "", "family" : "Rutishauser", "given" : "Ervan", "non-dropping-particle" : "", "parse-names" : false, "suffix" : "" }, { "dropping-particle" : "", "family" : "Wagner", "given" : "Fabien", "non-dropping-particle" : "", "parse-names" : false, "suffix" : "" }, { "dropping-particle" : "", "family" : "Herault", "given" : "Bruno", "non-dropping-particle" : "", "parse-names" : false, "suffix" : "" }, { "dropping-particle" : "", "family" : "Nicolini", "given" : "Eric Andr\u00e9", "non-dropping-particle" : "", "parse-names" : false, "suffix" : "" }, { "dropping-particle" : "", "family" : "Blanc", "given" : "Lilian", "non-dropping-particle" : "", "parse-names" : false, "suffix" : "" } ], "container-title" : "Journal of Vegetation Science", "id" : "ITEM-1", "issue" : "4", "issued" : { "date-parts" : [ [ "2010" ] ] }, "page" : "672-682", "title" : "Contrasting above-ground biomass balance in a Neotropical rain forest", "type" : "article-journal", "volume" : "21" }, "uris" : [ "http://www.mendeley.com/documents/?uuid=3982f02e-0be0-4b7a-b55c-c30e7f26e955" ] } ], "mendeley" : { "formattedCitation" : "(Rutishauser et al., 2010)", "manualFormatting" : "Rutishauser et al. (2010)", "plainTextFormattedCitation" : "(Rutishauser et al., 2010)", "previouslyFormattedCitation" : "(Rutishauser et al., 2010)" }, "properties" : {  }, "schema" : "https://github.com/citation-style-language/schema/raw/master/csl-citation.json" }</w:delInstrText>
        </w:r>
        <w:r w:rsidR="00545E7C">
          <w:rPr>
            <w:lang w:val="en-US"/>
          </w:rPr>
          <w:fldChar w:fldCharType="separate"/>
        </w:r>
        <w:r w:rsidR="00545E7C" w:rsidRPr="00545E7C">
          <w:rPr>
            <w:noProof/>
            <w:lang w:val="en-US"/>
          </w:rPr>
          <w:delText xml:space="preserve">Rutishauser et al. </w:delText>
        </w:r>
        <w:r w:rsidR="00545E7C">
          <w:rPr>
            <w:noProof/>
            <w:lang w:val="en-US"/>
          </w:rPr>
          <w:delText>(</w:delText>
        </w:r>
        <w:r w:rsidR="00545E7C" w:rsidRPr="00545E7C">
          <w:rPr>
            <w:noProof/>
            <w:lang w:val="en-US"/>
          </w:rPr>
          <w:delText>2010)</w:delText>
        </w:r>
        <w:r w:rsidR="00545E7C">
          <w:rPr>
            <w:lang w:val="en-US"/>
          </w:rPr>
          <w:fldChar w:fldCharType="end"/>
        </w:r>
        <w:r w:rsidRPr="001F1049">
          <w:rPr>
            <w:lang w:val="en-US"/>
          </w:rPr>
          <w:delText xml:space="preserve"> provided an additional indication that the forest model well reflects the observed forest dynamics and structure. They assume that the aboveground biomass of the T0-control plots in </w:delText>
        </w:r>
        <w:r w:rsidR="00984778">
          <w:rPr>
            <w:lang w:val="en-US"/>
          </w:rPr>
          <w:delText xml:space="preserve">the years </w:delText>
        </w:r>
        <w:r w:rsidRPr="001F1049">
          <w:rPr>
            <w:lang w:val="en-US"/>
          </w:rPr>
          <w:delText>199</w:delText>
        </w:r>
        <w:r w:rsidR="007B3936">
          <w:rPr>
            <w:lang w:val="en-US"/>
          </w:rPr>
          <w:delText>1 and 2007 averaged between 388</w:delText>
        </w:r>
        <w:r w:rsidRPr="001F1049">
          <w:rPr>
            <w:lang w:val="en-US"/>
          </w:rPr>
          <w:delText>t</w:delText>
        </w:r>
        <w:r w:rsidRPr="003E16C4">
          <w:rPr>
            <w:vertAlign w:val="subscript"/>
            <w:lang w:val="en-US"/>
          </w:rPr>
          <w:delText>ODM</w:delText>
        </w:r>
        <w:r w:rsidR="007B3936">
          <w:rPr>
            <w:lang w:val="en-US"/>
          </w:rPr>
          <w:delText>/ha and 443</w:delText>
        </w:r>
        <w:r w:rsidRPr="001F1049">
          <w:rPr>
            <w:lang w:val="en-US"/>
          </w:rPr>
          <w:delText>t</w:delText>
        </w:r>
        <w:r w:rsidRPr="003E16C4">
          <w:rPr>
            <w:vertAlign w:val="subscript"/>
            <w:lang w:val="en-US"/>
          </w:rPr>
          <w:delText>ODM</w:delText>
        </w:r>
        <w:r w:rsidRPr="001F1049">
          <w:rPr>
            <w:lang w:val="en-US"/>
          </w:rPr>
          <w:delText>/ha. This ideally supports our findings.</w:delText>
        </w:r>
        <w:r>
          <w:rPr>
            <w:lang w:val="en-US"/>
          </w:rPr>
          <w:delText xml:space="preserve"> </w:delText>
        </w:r>
        <w:r w:rsidRPr="003E16C4">
          <w:rPr>
            <w:lang w:val="en-US"/>
          </w:rPr>
          <w:delText xml:space="preserve">Additionally, </w:delText>
        </w:r>
        <w:r>
          <w:rPr>
            <w:lang w:val="en-US"/>
          </w:rPr>
          <w:delText xml:space="preserve">group-specific </w:delText>
        </w:r>
        <w:r w:rsidRPr="003E16C4">
          <w:rPr>
            <w:lang w:val="en-US"/>
          </w:rPr>
          <w:delText xml:space="preserve">differences in variance between simulated and observed </w:delText>
        </w:r>
        <w:r>
          <w:rPr>
            <w:lang w:val="en-US"/>
          </w:rPr>
          <w:delText>biomass</w:delText>
        </w:r>
        <w:r w:rsidRPr="003E16C4">
          <w:rPr>
            <w:lang w:val="en-US"/>
          </w:rPr>
          <w:delText xml:space="preserve"> values were small (R</w:delText>
        </w:r>
        <w:r w:rsidRPr="003E16C4">
          <w:rPr>
            <w:vertAlign w:val="superscript"/>
            <w:lang w:val="en-US"/>
          </w:rPr>
          <w:delText>2</w:delText>
        </w:r>
        <w:r w:rsidRPr="003E16C4">
          <w:rPr>
            <w:lang w:val="en-US"/>
          </w:rPr>
          <w:delText xml:space="preserve"> 0.994, rmse 4.659</w:delText>
        </w:r>
        <w:r>
          <w:rPr>
            <w:rFonts w:cs="Times New Roman"/>
            <w:lang w:val="en-US"/>
          </w:rPr>
          <w:delText>t</w:delText>
        </w:r>
        <w:r w:rsidRPr="003E16C4">
          <w:rPr>
            <w:rFonts w:cs="Times New Roman"/>
            <w:vertAlign w:val="subscript"/>
            <w:lang w:val="en-US"/>
          </w:rPr>
          <w:delText>ODM</w:delText>
        </w:r>
        <w:r>
          <w:rPr>
            <w:rFonts w:cs="Times New Roman"/>
            <w:lang w:val="en-US"/>
          </w:rPr>
          <w:delText>/ha</w:delText>
        </w:r>
        <w:r w:rsidRPr="003E16C4">
          <w:rPr>
            <w:lang w:val="en-US"/>
          </w:rPr>
          <w:delText>)</w:delText>
        </w:r>
        <w:r>
          <w:rPr>
            <w:lang w:val="en-US"/>
          </w:rPr>
          <w:delText>.</w:delText>
        </w:r>
        <w:r w:rsidRPr="003E16C4">
          <w:rPr>
            <w:lang w:val="en-US"/>
          </w:rPr>
          <w:delText xml:space="preserve"> </w:delText>
        </w:r>
        <w:r w:rsidRPr="001F1049">
          <w:rPr>
            <w:lang w:val="en-US"/>
          </w:rPr>
          <w:delText xml:space="preserve"> </w:delText>
        </w:r>
      </w:del>
    </w:p>
    <w:p w14:paraId="4D9C4EC1" w14:textId="624051E6" w:rsidR="00094075" w:rsidRDefault="00951706" w:rsidP="00C339F2">
      <w:pPr>
        <w:rPr>
          <w:ins w:id="428" w:author="Ulrike Hiltner" w:date="2018-04-25T16:51:00Z"/>
          <w:lang w:val="en-US"/>
        </w:rPr>
      </w:pPr>
      <w:del w:id="429" w:author="Ulrike Hiltner" w:date="2018-04-25T16:51:00Z">
        <w:r w:rsidRPr="00951706">
          <w:rPr>
            <w:lang w:val="en-US"/>
          </w:rPr>
          <w:delText>Furthermore, we tested simulation results of one of the selective logging scenarios (dbh of lower cutting threshold 0.55m) with an i</w:delText>
        </w:r>
        <w:r>
          <w:rPr>
            <w:lang w:val="en-US"/>
          </w:rPr>
          <w:delText>n</w:delText>
        </w:r>
        <w:r w:rsidRPr="00951706">
          <w:rPr>
            <w:lang w:val="en-US"/>
          </w:rPr>
          <w:delText>dependent set of Paracou</w:delText>
        </w:r>
        <w:r>
          <w:rPr>
            <w:lang w:val="en-US"/>
          </w:rPr>
          <w:delText>’</w:delText>
        </w:r>
        <w:r w:rsidRPr="00951706">
          <w:rPr>
            <w:lang w:val="en-US"/>
          </w:rPr>
          <w:delText>s forest inventory data (T1-</w:delText>
        </w:r>
        <w:r w:rsidRPr="003E16C4">
          <w:rPr>
            <w:i/>
            <w:lang w:val="en-US"/>
          </w:rPr>
          <w:delText>RIL</w:delText>
        </w:r>
        <w:r w:rsidRPr="00951706">
          <w:rPr>
            <w:lang w:val="en-US"/>
          </w:rPr>
          <w:delText xml:space="preserve"> plots). Deviations between simulated and observed aboveground biomass values during 30</w:delText>
        </w:r>
        <w:r w:rsidR="007B3936">
          <w:rPr>
            <w:lang w:val="en-US"/>
          </w:rPr>
          <w:delText xml:space="preserve"> years</w:delText>
        </w:r>
        <w:r w:rsidRPr="00951706">
          <w:rPr>
            <w:lang w:val="en-US"/>
          </w:rPr>
          <w:delText xml:space="preserve"> after logging differed only little (R</w:delText>
        </w:r>
        <w:r w:rsidRPr="003E16C4">
          <w:rPr>
            <w:vertAlign w:val="superscript"/>
            <w:lang w:val="en-US"/>
          </w:rPr>
          <w:delText>2</w:delText>
        </w:r>
        <w:r w:rsidR="007B3936">
          <w:rPr>
            <w:lang w:val="en-US"/>
          </w:rPr>
          <w:delText xml:space="preserve"> 0.991, rmse 4.631</w:delText>
        </w:r>
        <w:r w:rsidRPr="00951706">
          <w:rPr>
            <w:lang w:val="en-US"/>
          </w:rPr>
          <w:delText>t</w:delText>
        </w:r>
        <w:r w:rsidRPr="003E16C4">
          <w:rPr>
            <w:vertAlign w:val="subscript"/>
            <w:lang w:val="en-US"/>
          </w:rPr>
          <w:delText>ODM</w:delText>
        </w:r>
        <w:r w:rsidRPr="00951706">
          <w:rPr>
            <w:lang w:val="en-US"/>
          </w:rPr>
          <w:delText>/ha). This means group-sp</w:delText>
        </w:r>
        <w:r>
          <w:rPr>
            <w:lang w:val="en-US"/>
          </w:rPr>
          <w:delText>e</w:delText>
        </w:r>
        <w:r w:rsidRPr="00951706">
          <w:rPr>
            <w:lang w:val="en-US"/>
          </w:rPr>
          <w:delText>cific biomass productivity and structure of selectively logged forest was well represented by the simulations (</w:delText>
        </w:r>
        <w:r w:rsidR="007B3936">
          <w:rPr>
            <w:highlight w:val="yellow"/>
            <w:lang w:val="en-US"/>
          </w:rPr>
          <w:fldChar w:fldCharType="begin"/>
        </w:r>
        <w:r w:rsidR="007B3936">
          <w:rPr>
            <w:highlight w:val="yellow"/>
            <w:lang w:val="en-US"/>
          </w:rPr>
          <w:delInstrText xml:space="preserve"> REF _Ref508619978 \h </w:delInstrText>
        </w:r>
        <w:r w:rsidR="007B3936">
          <w:rPr>
            <w:highlight w:val="yellow"/>
            <w:lang w:val="en-US"/>
          </w:rPr>
        </w:r>
        <w:r w:rsidR="007B3936">
          <w:rPr>
            <w:highlight w:val="yellow"/>
            <w:lang w:val="en-US"/>
          </w:rPr>
          <w:fldChar w:fldCharType="separate"/>
        </w:r>
        <w:r w:rsidR="007B3936" w:rsidRPr="003E16C4">
          <w:rPr>
            <w:lang w:val="en-US"/>
          </w:rPr>
          <w:delText xml:space="preserve">Figure </w:delText>
        </w:r>
        <w:r w:rsidR="007B3936">
          <w:rPr>
            <w:noProof/>
            <w:lang w:val="en-US"/>
          </w:rPr>
          <w:delText>1</w:delText>
        </w:r>
        <w:r w:rsidR="007B3936">
          <w:rPr>
            <w:highlight w:val="yellow"/>
            <w:lang w:val="en-US"/>
          </w:rPr>
          <w:fldChar w:fldCharType="end"/>
        </w:r>
        <w:r w:rsidRPr="00CB0D55">
          <w:rPr>
            <w:lang w:val="en-US"/>
          </w:rPr>
          <w:delText xml:space="preserve">.a; </w:delText>
        </w:r>
        <w:r w:rsidR="00C505A4" w:rsidRPr="003E16C4">
          <w:rPr>
            <w:lang w:val="en-US"/>
          </w:rPr>
          <w:delText xml:space="preserve">figure </w:delText>
        </w:r>
        <w:r w:rsidRPr="00CB0D55">
          <w:rPr>
            <w:lang w:val="en-US"/>
          </w:rPr>
          <w:delText>A1</w:delText>
        </w:r>
        <w:r w:rsidR="00C505A4" w:rsidRPr="003E16C4">
          <w:rPr>
            <w:lang w:val="en-US"/>
          </w:rPr>
          <w:delText>.</w:delText>
        </w:r>
        <w:r w:rsidR="00C505A4" w:rsidRPr="00CB0D55">
          <w:rPr>
            <w:lang w:val="en-US"/>
          </w:rPr>
          <w:delText>x</w:delText>
        </w:r>
        <w:r w:rsidRPr="00951706">
          <w:rPr>
            <w:lang w:val="en-US"/>
          </w:rPr>
          <w:delText>).</w:delText>
        </w:r>
      </w:del>
      <w:ins w:id="430" w:author="Ulrike Hiltner" w:date="2018-04-25T16:51:00Z">
        <w:r w:rsidR="00020EFE">
          <w:rPr>
            <w:lang w:val="en-US"/>
          </w:rPr>
          <w:t>T</w:t>
        </w:r>
        <w:r w:rsidR="00DE2CBC" w:rsidRPr="00DE2CBC">
          <w:rPr>
            <w:lang w:val="en-US"/>
          </w:rPr>
          <w:t xml:space="preserve">he question of how multiple parameter variations affect the secondary succession of the forest remains open. For example, the cutting cycle, the minimum cutting threshold value of commercial tree species or </w:t>
        </w:r>
        <w:r w:rsidR="00C95008">
          <w:rPr>
            <w:lang w:val="en-US"/>
          </w:rPr>
          <w:t>reduced impact logging</w:t>
        </w:r>
        <w:r w:rsidR="00DE2CBC" w:rsidRPr="00DE2CBC">
          <w:rPr>
            <w:lang w:val="en-US"/>
          </w:rPr>
          <w:t xml:space="preserve"> techniques can be adjusted due to changes in forest management regulations</w:t>
        </w:r>
        <w:r w:rsidR="00C95008">
          <w:rPr>
            <w:lang w:val="en-US"/>
          </w:rPr>
          <w:t xml:space="preserve"> </w:t>
        </w:r>
        <w:r w:rsidR="00C95008">
          <w:rPr>
            <w:lang w:val="en-US"/>
          </w:rPr>
          <w:fldChar w:fldCharType="begin" w:fldLock="1"/>
        </w:r>
        <w:r w:rsidR="00C95008">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"plainTextFormattedCitation" : "(Francis E. Putz et al., 2008)", "previouslyFormattedCitation" : "(Francis E. Putz et al., 2008)" }, "properties" : {  }, "schema" : "https://github.com/citation-style-language/schema/raw/master/csl-citation.json" }</w:instrText>
        </w:r>
        <w:r w:rsidR="00C95008">
          <w:rPr>
            <w:lang w:val="en-US"/>
          </w:rPr>
          <w:fldChar w:fldCharType="separate"/>
        </w:r>
        <w:r w:rsidR="00C95008" w:rsidRPr="00C95008">
          <w:rPr>
            <w:noProof/>
            <w:lang w:val="en-US"/>
          </w:rPr>
          <w:t>(Francis E. Putz et al., 2008)</w:t>
        </w:r>
        <w:r w:rsidR="00C95008">
          <w:rPr>
            <w:lang w:val="en-US"/>
          </w:rPr>
          <w:fldChar w:fldCharType="end"/>
        </w:r>
        <w:r w:rsidR="00DE2CBC" w:rsidRPr="00DE2CBC">
          <w:rPr>
            <w:lang w:val="en-US"/>
          </w:rPr>
          <w:t xml:space="preserve">. This can result in changes in harvest intensity or damage to the remaining forest stand. </w:t>
        </w:r>
        <w:r w:rsidR="00C95008" w:rsidRPr="00C95008">
          <w:rPr>
            <w:lang w:val="en-US"/>
          </w:rPr>
          <w:t>In addition, the question arises as to what influence climate change has on the carbon balance of the forest stand</w:t>
        </w:r>
        <w:r w:rsidR="00020EFE">
          <w:rPr>
            <w:lang w:val="en-US"/>
          </w:rPr>
          <w:t xml:space="preserve"> </w:t>
        </w:r>
        <w:r w:rsidR="00020EFE">
          <w:rPr>
            <w:lang w:val="en-US"/>
          </w:rPr>
          <w:fldChar w:fldCharType="begin" w:fldLock="1"/>
        </w:r>
        <w:r w:rsidR="00020EFE">
          <w:rPr>
            <w:lang w:val="en-US"/>
          </w:rPr>
          <w:instrText>ADDIN CSL_CITATION { "citationItems" : [ { "id" : "ITEM-1", "itemData" : { "DOI" : "10.5194/hess-2016-430", "ISSN" : "1812-2116", "abstract" : "&lt;p&gt;Neglecting any atmospheric feedback to precipitation, deforestation in Amazon, i.e., replacement of trees by shallow rooted short vegetation, is expected to decrease evapotranspiration (ET). Under energy-limited conditions, this process should lead to higher soil moisture and a consequent increase in river discharge. The magnitude and sign of the response of ET to deforestation depends both on land-cover change (LCC), and on climate and CO2 concentration changes in the future. Using three regional LCC scenarios recently established for the Brazilian and Bolivian Amazon, we investigate the combined impacts of deforestation and climate change on the surface hydrology of the Amazon basin for this century at sub-basin scale. For each LCC scenario, three land surface models (LSMs), LPJmL-DGVM, INLAND-DGVM and ORCHIDEE, are forced by bias-corrected climate simulated by three General Circulation Models (GCMs) for different scenarios of the IPCC 4th Assessment Report (AR4). The GCM results indicate that by 2100, without deforestation, the temperature will have increased by a mean of 3.3&amp;thinsp;&amp;deg;C (a range of 1.7 to 4.5&amp;thinsp;&amp;deg;C) over the Amazon basin, intensifing the regional water cycle, whereby precipitation, ET and runoff increase by 8.5, 5.0 and 14&amp;thinsp;%, respectively. However, under this same scenario in south-east Amazonia, precipitation decreases by 10&amp;thinsp;% at the end of the dry season and the three LSMs estimate a 6&amp;thinsp;% decrease of ET, which does not compensate for lower precipitation. Runoff in southeastern Amazonia decreases by 22&amp;thinsp;%, reducing minimum river discharge from the Rio Tapaj\u00f3s catchment by 31&amp;thinsp;% in 2100. The low LCC scenario projects a 7&amp;thinsp;% decline in the area of Amazonian forest by 2100, as compared to 2009; for the high LCC scenario the projection is a 34&amp;thinsp;% decline. In the extreme deforestation scenario, forest loss partly offsets (&amp;minus;2.5&amp;thinsp;%) the positive effect of climate change on increasing ET and slightly amplifies (+3.0&amp;thinsp;%) the increase of runoff. Effects of deforestation are more pronounced in the southern part of the Amazon basin, in particular in the Rio Madeira catchment where up to 56&amp;thinsp;% of the 2009 forest area is lost. The effect of deforestation on water budgets is more severe at the end of the dry season in the Tapaj\u00f3s and the Xingu catchments where the decrease of ET due to climate change is amplified by forest area loss. Deforestation enhances runoff dur\u2026", "author" : [ { "dropping-particle" : "", "family" : "Guimberteau", "given" : "Matthieu", "non-dropping-particle" : "", "parse-names" : false, "suffix" : "" }, { "dropping-particle" : "", "family" : "Ciais", "given" : "Philippe", "non-dropping-particle" : "", "parse-names" : false, "suffix" : "" }, { "dropping-particle" : "", "family" : "Ducharne", "given" : "Agn\u00e8s", "non-dropping-particle" : "", "parse-names" : false, "suffix" : "" }, { "dropping-particle" : "", "family" : "Boisier", "given" : "Juan Pablo", "non-dropping-particle" : "", "parse-names" : false, "suffix" : "" }, { "dropping-particle" : "", "family" : "Aguiar", "given" : "Ana Paula Dutra", "non-dropping-particle" : "", "parse-names" : false, "suffix" : "" }, { "dropping-particle" : "", "family" : "Biemans", "given" : "Hester", "non-dropping-particle" : "", "parse-names" : false, "suffix" : "" }, { "dropping-particle" : "", "family" : "Deurwaerder", "given" : "Hannes", "non-dropping-particle" : "De", "parse-names" : false, "suffix" : "" }, { "dropping-particle" : "", "family" : "Galbraith", "given" : "David", "non-dropping-particle" : "", "parse-names" : false, "suffix" : "" }, { "dropping-particle" : "", "family" : "Kruijt", "given" : "Bart", "non-dropping-particle" : "", "parse-names" : false, "suffix" : "" }, { "dropping-particle" : "", "family" : "Langerwisch", "given" : "Fanny", "non-dropping-particle" : "", "parse-names" : false, "suffix" : "" }, { "dropping-particle" : "", "family" : "Poveda", "given" : "German", "non-dropping-particle" : "", "parse-names" : false, "suffix" : "" }, { "dropping-particle" : "", "family" : "Rammig", "given" : "Anja", "non-dropping-particle" : "", "parse-names" : false, "suffix" : "" }, { "dropping-particle" : "", "family" : "Rodriguez", "given" : "Daniel Andres", "non-dropping-particle" : "", "parse-names" : false, "suffix" : "" }, { "dropping-particle" : "", "family" : "Tejada", "given" : "Graciela", "non-dropping-particle" : "", "parse-names" : false, "suffix" : "" }, { "dropping-particle" : "", "family" : "Thonicke", "given" : "Kirsten", "non-dropping-particle" : "", "parse-names" : false, "suffix" : "" }, { "dropping-particle" : "", "family" : "Randow", "given" : "Celso", "non-dropping-particle" : "Von", "parse-names" : false, "suffix" : "" }, { "dropping-particle" : "", "family" : "Randow", "given" : "Rita C. S.", "non-dropping-particle" : "Von", "parse-names" : false, "suffix" : "" }, { "dropping-particle" : "", "family" : "Zhang", "given" : "Ke", "non-dropping-particle" : "", "parse-names" : false, "suffix" : "" }, { "dropping-particle" : "", "family" : "Verbeeck", "given" : "Hans", "non-dropping-particle" : "", "parse-names" : false, "suffix" : "" } ], "container-title" : "Hydrology and Earth System Sciences Discussions", "id" : "ITEM-1", "issue" : "August", "issued" : { "date-parts" : [ [ "2016" ] ] }, "page" : "1-34", "title" : "Impacts of future deforestation and climate change on the hydrology of the Amazon basin: a multi-model analysis with a new set of land-cover change scenarios", "type" : "article-journal" }, "uris" : [ "http://www.mendeley.com/documents/?uuid=1e840327-eebe-429a-a6d7-e99e7edbfb6f" ] }, { "id" : "ITEM-2", "itemData" : { "DOI" : "https://ipcc-wg2.gov/AR5/report/full-report/", "abstract" : "This article reconceptualizes current analyses of adaptation and vulnerability to climate change within an evolutionary theory of social change premised on the concept of a socially constructed adaptive landscape. The latter describes a negotiated and contested fitness terrain. Individual and corporate actors simultaneously adapt to and actively manipulate this terrain by using alternative collective action frames, mobilizing resources, and creating or exploiting political opportunities in order to legitimate or delegitimate social structures and their associated technologies at various levels of analysis. Adaptation is conceptualized as occurring through homeostatic, developmental, rational choice, and populational mechanisms. Vulnerability results from the adaptive failure of social structures sustaining individual and collective health, livelihood, and well-being. This framework combines organizational sociologists\u2019 insights into structure\u2013environment interaction; constructionists\u2019 attention to agency, language, culture, and values; and political ecologists\u2019 concerns with power, inequality, and processes of marginalization.", "author" : [ { "dropping-particle" : "", "family" : "IPCC", "given" : "", "non-dropping-particle" : "", "parse-names" : false, "suffix" : "" } ], "container-title" : "Organization &amp; Environment", "id" : "ITEM-2", "issued" : { "date-parts" : [ [ "2014" ] ] }, "page" : "688", "title" : "Climate Change 2014: Impacts, Adaptation, and Vulnerability. Part B: Regional Aspects. Contribution of Working Group II to the Fifth Assessment Report of the Intergovernmental Panel on Climate Change", "type" : "article-journal", "volume" : "24" }, "uris" : [ "http://www.mendeley.com/documents/?uuid=ed80fc20-27fa-46c3-977a-83591df27874" ] } ], "mendeley" : { "formattedCitation" : "(Guimberteau et al., 2016; IPCC, 2014a)", "plainTextFormattedCitation" : "(Guimberteau et al., 2016; IPCC, 2014a)", "previouslyFormattedCitation" : "(Guimberteau et al., 2016; IPCC, 2014a)" }, "properties" : {  }, "schema" : "https://github.com/citation-style-language/schema/raw/master/csl-citation.json" }</w:instrText>
        </w:r>
        <w:r w:rsidR="00020EFE">
          <w:rPr>
            <w:lang w:val="en-US"/>
          </w:rPr>
          <w:fldChar w:fldCharType="separate"/>
        </w:r>
        <w:r w:rsidR="00020EFE" w:rsidRPr="00020EFE">
          <w:rPr>
            <w:noProof/>
            <w:lang w:val="en-US"/>
          </w:rPr>
          <w:t>(Guimberteau et al., 2016; IPCC, 2014a)</w:t>
        </w:r>
        <w:r w:rsidR="00020EFE">
          <w:rPr>
            <w:lang w:val="en-US"/>
          </w:rPr>
          <w:fldChar w:fldCharType="end"/>
        </w:r>
        <w:r w:rsidR="00C95008" w:rsidRPr="00C95008">
          <w:rPr>
            <w:lang w:val="en-US"/>
          </w:rPr>
          <w:t>.</w:t>
        </w:r>
        <w:r w:rsidR="00DE2CBC" w:rsidRPr="00DE2CBC">
          <w:rPr>
            <w:lang w:val="en-US"/>
          </w:rPr>
          <w:t xml:space="preserve"> </w:t>
        </w:r>
        <w:r w:rsidR="00C339F2" w:rsidRPr="00C339F2">
          <w:rPr>
            <w:lang w:val="en-US"/>
          </w:rPr>
          <w:t xml:space="preserve">Climate change </w:t>
        </w:r>
        <w:r w:rsidR="00020EFE">
          <w:rPr>
            <w:lang w:val="en-US"/>
          </w:rPr>
          <w:t>will</w:t>
        </w:r>
        <w:r w:rsidR="00C339F2" w:rsidRPr="00C339F2">
          <w:rPr>
            <w:lang w:val="en-US"/>
          </w:rPr>
          <w:t xml:space="preserve"> also be taken into account to identify additional impacts on the global carbon balance</w:t>
        </w:r>
        <w:r w:rsidR="00020EFE">
          <w:rPr>
            <w:lang w:val="en-US"/>
          </w:rPr>
          <w:t>.</w:t>
        </w:r>
        <w:r w:rsidR="00F00EC8">
          <w:rPr>
            <w:lang w:val="en-US"/>
          </w:rPr>
          <w:t xml:space="preserve"> </w:t>
        </w:r>
      </w:ins>
    </w:p>
    <w:p w14:paraId="00861750" w14:textId="77777777" w:rsidR="00D7084D" w:rsidRPr="00450098" w:rsidRDefault="00C07449">
      <w:pPr>
        <w:pStyle w:val="berschrift2"/>
        <w:rPr>
          <w:ins w:id="431" w:author="Ulrike Hiltner" w:date="2018-04-25T16:51:00Z"/>
        </w:rPr>
      </w:pPr>
      <w:ins w:id="432" w:author="Ulrike Hiltner" w:date="2018-04-25T16:51:00Z">
        <w:r>
          <w:t xml:space="preserve">4.4 </w:t>
        </w:r>
        <w:bookmarkStart w:id="433" w:name="header4.1"/>
        <w:bookmarkStart w:id="434" w:name="header4.2"/>
        <w:bookmarkStart w:id="435" w:name="header4.3"/>
        <w:bookmarkEnd w:id="433"/>
        <w:bookmarkEnd w:id="434"/>
        <w:bookmarkEnd w:id="435"/>
        <w:r w:rsidR="00DB0970">
          <w:t>Conclusion</w:t>
        </w:r>
      </w:ins>
    </w:p>
    <w:p w14:paraId="139E77D6" w14:textId="77777777" w:rsidR="001E5E71" w:rsidRDefault="00C41A5C" w:rsidP="001F1049">
      <w:pPr>
        <w:rPr>
          <w:del w:id="436" w:author="Ulrike Hiltner" w:date="2018-04-25T16:51:00Z"/>
          <w:lang w:val="en-US"/>
        </w:rPr>
      </w:pPr>
      <w:ins w:id="437" w:author="Ulrike Hiltner" w:date="2018-04-25T16:51:00Z">
        <w:r>
          <w:rPr>
            <w:lang w:val="en-US"/>
          </w:rPr>
          <w:t xml:space="preserve">The protection of tropical </w:t>
        </w:r>
        <w:r w:rsidR="00422642" w:rsidRPr="00422642">
          <w:rPr>
            <w:lang w:val="en-US"/>
          </w:rPr>
          <w:t>forests</w:t>
        </w:r>
      </w:ins>
      <w:moveFromRangeStart w:id="438" w:author="Ulrike Hiltner" w:date="2018-04-25T16:51:00Z" w:name="move512438449"/>
      <w:moveFrom w:id="439" w:author="Ulrike Hiltner" w:date="2018-04-25T16:51:00Z">
        <w:r w:rsidR="00951706" w:rsidRPr="00951706">
          <w:rPr>
            <w:lang w:val="en-US"/>
          </w:rPr>
          <w:t xml:space="preserve"> A reason for this qualitatively good model performance was the excellent data basis of Paracou’s forest inventory data.</w:t>
        </w:r>
        <w:r w:rsidR="001E2273">
          <w:rPr>
            <w:lang w:val="en-US"/>
          </w:rPr>
          <w:t xml:space="preserve"> </w:t>
        </w:r>
      </w:moveFrom>
      <w:moveFromRangeEnd w:id="438"/>
      <w:del w:id="440" w:author="Ulrike Hiltner" w:date="2018-04-25T16:51:00Z">
        <w:r w:rsidR="00951706" w:rsidRPr="00951706">
          <w:rPr>
            <w:lang w:val="en-US"/>
          </w:rPr>
          <w:delText>Another reason were methods used for calibration and fine-tuning, which took simulated and observed number</w:delText>
        </w:r>
        <w:r w:rsidR="00951706">
          <w:rPr>
            <w:lang w:val="en-US"/>
          </w:rPr>
          <w:delText>s</w:delText>
        </w:r>
        <w:r w:rsidR="00951706" w:rsidRPr="00951706">
          <w:rPr>
            <w:lang w:val="en-US"/>
          </w:rPr>
          <w:delText xml:space="preserve"> of trees per size class (tree size-tree number-distribution) into account explicitly reflect</w:delText>
        </w:r>
        <w:r w:rsidR="00951706">
          <w:rPr>
            <w:lang w:val="en-US"/>
          </w:rPr>
          <w:delText>ing</w:delText>
        </w:r>
        <w:r w:rsidR="00951706" w:rsidRPr="00951706">
          <w:rPr>
            <w:lang w:val="en-US"/>
          </w:rPr>
          <w:delText xml:space="preserve"> the structure of a forest stand </w:delText>
        </w:r>
        <w:r w:rsidR="00097D3C">
          <w:rPr>
            <w:lang w:val="en-US"/>
          </w:rPr>
          <w:fldChar w:fldCharType="begin" w:fldLock="1"/>
        </w:r>
        <w:r w:rsidR="00097D3C">
          <w:rPr>
            <w:lang w:val="en-US"/>
          </w:rPr>
          <w:delInstrText>ADDIN CSL_CITATION { "citationItems" : [ { "id" : "ITEM-1", "itemData" : { "DOI" : "10.1016/S0378-1127(00)00364-9", "ISSN" : "03781127", "abstract" : "In this paper previously unpublished field data from 25 ha of permanent sampling plots (PSPs) in Sabah, Malaysia, in four different forest reserves are analysed for mortality rates and basal area development. Field data of an observation length of 9 to 20 years were available. These data then form the basis of several benchmark tests for the evaluation of the individual-oriented tropical rain forest growth model formind. A new version of the formind is presented. The model in its version formind1.1 includes enhanced submodels for mortality and tree growth. The model evaluation is focused on the model components for tree growth, competition and mortality. Data for tree recruitment were not available. Results show a good agreement between simulation and field data for the main output variables basal area and stem number indicating a reasonable behaviour of the model components we focused on. Furthermore the results show that differences in site conditions influence tree growth and mortality. Site characteristics should be included in the model in the future.", "author" : [ { "dropping-particle" : "", "family" : "K\u00f6hler", "given" : "Peter", "non-dropping-particle" : "", "parse-names" : false, "suffix" : "" }, { "dropping-particle" : "", "family" : "Ditzer", "given" : "Thomas", "non-dropping-particle" : "", "parse-names" : false, "suffix" : "" }, { "dropping-particle" : "", "family" : "Ong", "given" : "Robert C", "non-dropping-particle" : "", "parse-names" : false, "suffix" : "" }, { "dropping-particle" : "", "family" : "Huth", "given" : "Andreas", "non-dropping-particle" : "", "parse-names" : false, "suffix" : "" } ], "container-title" : "Forest Ecology and Management", "id" : "ITEM-1", "issue" : "1-3", "issued" : { "date-parts" : [ [ "2001", "4" ] ] }, "page" : "101-111", "title" : "Comparison of measured and modelled growth on permanent plots in Sabahs rain forests", "type" : "article-journal", "volume" : "144" }, "uris" : [ "http://www.mendeley.com/documents/?uuid=d450f0b9-6be1-45b7-b933-dc9dfd1d5d04" ] }, { "id" : "ITEM-2", "itemData" : { "DOI" : "10.1016/S0304-3800(00)00328-8", "ISBN" : "0304-3800", "ISSN" : "03043800", "abstract" : "In this paper a new model for simulation of the growth of tropical rain forest is presented (FORMIX3). The model describes growth, mortality, recruitment of trees and competition between trees. The calculation of tree growth is based on a carbon balance. The carbon gain of a tree depends on the photo production of its leaves, respiration and other losses. Trees compete for light and space. Dying large trees fall down and create gaps in the forest. Based on an extensive field data review, a parametrisation was developed for the simulation of lowland Dipterocarp rain forest at Deramakot, Malaysia. A total of 28 variables describing different aspects of forest structure and growth were compared with field data. The model reproduces most parts of the forest dynamics well. A new concept for sensitivity analysis is presented: 46 Model parameter were varied and analysed in respect to their influence on 26 variables describing the forest state. The influence of the different processes on forest structure is complex. Some general trends can be observed: The growth characteristics of the two Dipterocarp species groups strongly influences species composition in the forest, but not general forest structure (biomass, leaf area, production, leaf area, tree size distribution) (C) 2000 Elsevier Science B.V.", "author" : [ { "dropping-particle" : "", "family" : "Huth", "given" : "A.", "non-dropping-particle" : "", "parse-names" : false, "suffix" : "" }, { "dropping-particle" : "", "family" : "Ditzer", "given" : "T.", "non-dropping-particle" : "", "parse-names" : false, "suffix" : "" } ], "container-title" : "Ecological Modelling", "id" : "ITEM-2", "issue" : "1", "issued" : { "date-parts" : [ [ "2000" ] ] }, "page" : "1-25", "title" : "Simulation of the growth of a lowland Dipterocarp rain forest with FORMIX3", "type" : "article-journal", "volume" : "134" }, "uris" : [ "http://www.mendeley.com/documents/?uuid=3f48afc4-3545-417b-9aee-210b75043da7" ] } ], "mendeley" : { "formattedCitation" : "(Huth and Ditzer, 2000; K\u00f6hler et al., 2001)", "plainTextFormattedCitation" : "(Huth and Ditzer, 2000; K\u00f6hler et al., 2001)", "previouslyFormattedCitation" : "(Huth and Ditzer, 2000; K\u00f6hler et al., 2001)" }, "properties" : {  }, "schema" : "https://github.com/citation-style-language/schema/raw/master/csl-citation.json" }</w:delInstrText>
        </w:r>
        <w:r w:rsidR="00097D3C">
          <w:rPr>
            <w:lang w:val="en-US"/>
          </w:rPr>
          <w:fldChar w:fldCharType="separate"/>
        </w:r>
        <w:r w:rsidR="00097D3C" w:rsidRPr="00097D3C">
          <w:rPr>
            <w:noProof/>
            <w:lang w:val="en-US"/>
          </w:rPr>
          <w:delText>(Huth and Ditzer, 2000; Köhler et al., 2001)</w:delText>
        </w:r>
        <w:r w:rsidR="00097D3C">
          <w:rPr>
            <w:lang w:val="en-US"/>
          </w:rPr>
          <w:fldChar w:fldCharType="end"/>
        </w:r>
        <w:r w:rsidR="00951706" w:rsidRPr="00951706">
          <w:rPr>
            <w:lang w:val="en-US"/>
          </w:rPr>
          <w:delText xml:space="preserve">. During the fine-tuning it was also essential to select a corresponding target function for the </w:delText>
        </w:r>
        <w:r w:rsidR="00951706" w:rsidRPr="003E16C4">
          <w:rPr>
            <w:i/>
            <w:lang w:val="en-US"/>
          </w:rPr>
          <w:delText>DDS</w:delText>
        </w:r>
        <w:r w:rsidR="00951706" w:rsidRPr="00951706">
          <w:rPr>
            <w:lang w:val="en-US"/>
          </w:rPr>
          <w:delText xml:space="preserve"> procedure (</w:delText>
        </w:r>
        <w:r w:rsidR="00176D0D">
          <w:rPr>
            <w:highlight w:val="yellow"/>
            <w:lang w:val="en-US"/>
          </w:rPr>
          <w:delText>see</w:delText>
        </w:r>
        <w:r w:rsidR="00951706" w:rsidRPr="003E16C4">
          <w:rPr>
            <w:highlight w:val="yellow"/>
            <w:lang w:val="en-US"/>
          </w:rPr>
          <w:delText xml:space="preserve"> A1</w:delText>
        </w:r>
        <w:r w:rsidR="007B3936">
          <w:rPr>
            <w:highlight w:val="yellow"/>
            <w:lang w:val="en-US"/>
          </w:rPr>
          <w:delText>.x</w:delText>
        </w:r>
        <w:r w:rsidR="00951706" w:rsidRPr="003E16C4">
          <w:rPr>
            <w:highlight w:val="yellow"/>
            <w:lang w:val="en-US"/>
          </w:rPr>
          <w:delText>;</w:delText>
        </w:r>
        <w:r w:rsidR="00951706" w:rsidRPr="00951706">
          <w:rPr>
            <w:lang w:val="en-US"/>
          </w:rPr>
          <w:delText xml:space="preserve"> </w:delText>
        </w:r>
        <w:r w:rsidR="00E9097D">
          <w:rPr>
            <w:lang w:val="en-US"/>
          </w:rPr>
          <w:fldChar w:fldCharType="begin" w:fldLock="1"/>
        </w:r>
        <w:r w:rsidR="00E9097D">
          <w:rPr>
            <w:lang w:val="en-US"/>
          </w:rPr>
          <w:delInstrText>ADDIN CSL_CITATION { "citationItems" : [ { "id" : "ITEM-1", "itemData" : { "DOI" : "10.1016/j.ecolmodel.2015.01.013", "ISSN" : "03043800", "abstract" : "The estimation and uncertainty analysis of parameters for dynamic vegetation models is a complex process. If one is mainly interested in parameter estimation, this can be done with simple global stochastic search methods, while uncertainty analysis is carried out with traditional first-order analysis, which significantly reduces the number of needed model evaluations. Within a nonlinear regression framework, where the misfit between model and observations is expressed as a sum of weighted squares, we model the dynamics of tropical forest with a size-structured Sinko-Streifer model and demonstrate the general calibration procedure on a virtual data set. A second case study on real data for a single species shows that surprisingly total stem number, basal area and aboveground biomass are the minimum observations needed for successful calibration. A third case study on real data for a three species group shows the prediction of successional states while only using the former reduced set of observations for calibration. The methodology is well suited for time consuming models, where only limited amount of forest site observations are available.", "author" : [ { "dropping-particle" : "", "family" : "Lehmann", "given" : "Sebastian", "non-dropping-particle" : "", "parse-names" : false, "suffix" : "" }, { "dropping-particle" : "", "family" : "Huth", "given" : "Andreas", "non-dropping-particle" : "", "parse-names" : false, "suffix" : "" } ], "container-title" : "Ecological Modelling", "id" : "ITEM-1", "issued" : { "date-parts" : [ [ "2015" ] ] }, "page" : "98-105", "publisher" : "Elsevier B.V.", "title" : "Fast calibration of a dynamic vegetation model with minimum observation data", "type" : "article-journal", "volume" : "301" }, "uris" : [ "http://www.mendeley.com/documents/?uuid=a31a7cb8-6cde-4ad7-99a5-f6774ed8eac7" ] } ], "mendeley" : { "formattedCitation" : "(Lehmann and Huth, 2015)", "manualFormatting" : "Lehmann and Huth, 2015)", "plainTextFormattedCitation" : "(Lehmann and Huth, 2015)", "previouslyFormattedCitation" : "(Lehmann and Huth, 2015)" }, "properties" : {  }, "schema" : "https://github.com/citation-style-language/schema/raw/master/csl-citation.json" }</w:delInstrText>
        </w:r>
        <w:r w:rsidR="00E9097D">
          <w:rPr>
            <w:lang w:val="en-US"/>
          </w:rPr>
          <w:fldChar w:fldCharType="separate"/>
        </w:r>
        <w:r w:rsidR="00E9097D" w:rsidRPr="00E9097D">
          <w:rPr>
            <w:noProof/>
            <w:lang w:val="en-US"/>
          </w:rPr>
          <w:delText>Lehmann and Huth, 2015)</w:delText>
        </w:r>
        <w:r w:rsidR="00E9097D">
          <w:rPr>
            <w:lang w:val="en-US"/>
          </w:rPr>
          <w:fldChar w:fldCharType="end"/>
        </w:r>
        <w:r w:rsidR="00951706" w:rsidRPr="00951706">
          <w:rPr>
            <w:lang w:val="en-US"/>
          </w:rPr>
          <w:delText>. With the FORMIND forest model inclusive management-module it is now possible to estimate, quantitatively and in the long term, forest stand variables depending on aboveground biomass productivity and tree size-tree number distribution for both primary and selectively logged forest types, such as those found at Paracou.</w:delText>
        </w:r>
      </w:del>
    </w:p>
    <w:p w14:paraId="41680BFB" w14:textId="77777777" w:rsidR="00C626FE" w:rsidRDefault="00C07449" w:rsidP="003E16C4">
      <w:pPr>
        <w:pStyle w:val="berschrift2"/>
        <w:rPr>
          <w:del w:id="441" w:author="Ulrike Hiltner" w:date="2018-04-25T16:51:00Z"/>
        </w:rPr>
      </w:pPr>
      <w:del w:id="442" w:author="Ulrike Hiltner" w:date="2018-04-25T16:51:00Z">
        <w:r>
          <w:delText xml:space="preserve">4.2 </w:delText>
        </w:r>
        <w:r w:rsidR="00C626FE">
          <w:delText>Effect</w:delText>
        </w:r>
        <w:r w:rsidR="00790C6D">
          <w:delText>s</w:delText>
        </w:r>
        <w:r w:rsidR="00C626FE">
          <w:delText xml:space="preserve"> of different selective logging intensities on ecosystem functions</w:delText>
        </w:r>
      </w:del>
    </w:p>
    <w:p w14:paraId="4FA081B6" w14:textId="77777777" w:rsidR="004178A1" w:rsidRDefault="004178A1" w:rsidP="00CB0D55">
      <w:pPr>
        <w:rPr>
          <w:del w:id="443" w:author="Ulrike Hiltner" w:date="2018-04-25T16:51:00Z"/>
          <w:lang w:val="en-US"/>
        </w:rPr>
      </w:pPr>
      <w:del w:id="444" w:author="Ulrike Hiltner" w:date="2018-04-25T16:51:00Z">
        <w:r w:rsidRPr="004178A1">
          <w:rPr>
            <w:lang w:val="en-US"/>
          </w:rPr>
          <w:delText xml:space="preserve">A further objective of this study was the estimation of forest stand characteristics, such as </w:delText>
        </w:r>
        <w:r w:rsidRPr="003E16C4">
          <w:rPr>
            <w:i/>
            <w:lang w:val="en-US"/>
          </w:rPr>
          <w:delText>LAI</w:delText>
        </w:r>
        <w:r w:rsidRPr="004178A1">
          <w:rPr>
            <w:lang w:val="en-US"/>
          </w:rPr>
          <w:delText xml:space="preserve">, Shannon index </w:delText>
        </w:r>
        <w:r w:rsidRPr="003E16C4">
          <w:rPr>
            <w:i/>
            <w:lang w:val="en-US"/>
          </w:rPr>
          <w:delText>H'</w:delText>
        </w:r>
        <w:r w:rsidRPr="004178A1">
          <w:rPr>
            <w:lang w:val="en-US"/>
          </w:rPr>
          <w:delText xml:space="preserve">, and gross primary production </w:delText>
        </w:r>
        <w:r w:rsidRPr="003E16C4">
          <w:rPr>
            <w:i/>
            <w:lang w:val="en-US"/>
          </w:rPr>
          <w:delText>GPP</w:delText>
        </w:r>
        <w:r w:rsidRPr="004178A1">
          <w:rPr>
            <w:lang w:val="en-US"/>
          </w:rPr>
          <w:delText xml:space="preserve">, all of which have not yet been measured on different scales </w:delText>
        </w:r>
        <w:r w:rsidRPr="004178A1">
          <w:rPr>
            <w:lang w:val="en-US"/>
          </w:rPr>
          <w:lastRenderedPageBreak/>
          <w:delText xml:space="preserve">of the stand. We simulated secondary succession after selective logging in a series of scenarios in which different intensities of the minimum </w:delText>
        </w:r>
        <w:r w:rsidRPr="003E16C4">
          <w:rPr>
            <w:i/>
            <w:lang w:val="en-US"/>
          </w:rPr>
          <w:delText>dbh</w:delText>
        </w:r>
        <w:r w:rsidRPr="004178A1">
          <w:rPr>
            <w:lang w:val="en-US"/>
          </w:rPr>
          <w:delText xml:space="preserve"> of harvestable commercial trees were assumed. A specific logging scenario (minimum </w:delText>
        </w:r>
        <w:r w:rsidRPr="003E16C4">
          <w:rPr>
            <w:i/>
            <w:lang w:val="en-US"/>
          </w:rPr>
          <w:delText>dbh</w:delText>
        </w:r>
        <w:r w:rsidRPr="004178A1">
          <w:rPr>
            <w:lang w:val="en-US"/>
          </w:rPr>
          <w:delText xml:space="preserve"> of the harvestable trees 0.55m) was compared with the field observation data of the Paracou T1-</w:delText>
        </w:r>
        <w:r w:rsidRPr="003E16C4">
          <w:rPr>
            <w:i/>
            <w:lang w:val="en-US"/>
          </w:rPr>
          <w:delText>RIL</w:delText>
        </w:r>
        <w:r w:rsidRPr="004178A1">
          <w:rPr>
            <w:lang w:val="en-US"/>
          </w:rPr>
          <w:delText xml:space="preserve"> plots over about 3</w:delText>
        </w:r>
        <w:r>
          <w:rPr>
            <w:lang w:val="en-US"/>
          </w:rPr>
          <w:delText>0 years (1987-2016;</w:delText>
        </w:r>
        <w:r w:rsidR="007B3936">
          <w:rPr>
            <w:lang w:val="en-US"/>
          </w:rPr>
          <w:delText xml:space="preserve"> see </w:delText>
        </w:r>
        <w:r w:rsidR="007B3936">
          <w:rPr>
            <w:lang w:val="en-US"/>
          </w:rPr>
          <w:fldChar w:fldCharType="begin"/>
        </w:r>
        <w:r w:rsidR="007B3936">
          <w:rPr>
            <w:lang w:val="en-US"/>
          </w:rPr>
          <w:delInstrText xml:space="preserve"> REF _Ref508619978 \h </w:delInstrText>
        </w:r>
        <w:r w:rsidR="007B3936">
          <w:rPr>
            <w:lang w:val="en-US"/>
          </w:rPr>
        </w:r>
        <w:r w:rsidR="007B3936">
          <w:rPr>
            <w:lang w:val="en-US"/>
          </w:rPr>
          <w:fldChar w:fldCharType="separate"/>
        </w:r>
        <w:r w:rsidR="007B3936" w:rsidRPr="003E16C4">
          <w:rPr>
            <w:lang w:val="en-US"/>
          </w:rPr>
          <w:delText xml:space="preserve">Figure </w:delText>
        </w:r>
        <w:r w:rsidR="007B3936">
          <w:rPr>
            <w:noProof/>
            <w:lang w:val="en-US"/>
          </w:rPr>
          <w:delText>1</w:delText>
        </w:r>
        <w:r w:rsidR="007B3936">
          <w:rPr>
            <w:lang w:val="en-US"/>
          </w:rPr>
          <w:fldChar w:fldCharType="end"/>
        </w:r>
        <w:r w:rsidR="007B3936">
          <w:rPr>
            <w:lang w:val="en-US"/>
          </w:rPr>
          <w:delText>.a</w:delText>
        </w:r>
        <w:r w:rsidRPr="004178A1">
          <w:rPr>
            <w:lang w:val="en-US"/>
          </w:rPr>
          <w:delText>). For each year considered after logging, aboveground biomass and gross primary production were derived for all parameter variations (linear</w:delText>
        </w:r>
        <w:r>
          <w:rPr>
            <w:lang w:val="en-US"/>
          </w:rPr>
          <w:delText xml:space="preserve"> regression models; </w:delText>
        </w:r>
        <w:r w:rsidRPr="00CB0D55">
          <w:rPr>
            <w:lang w:val="en-US"/>
          </w:rPr>
          <w:delText>see</w:delText>
        </w:r>
        <w:r w:rsidR="007B3936" w:rsidRPr="003E16C4">
          <w:rPr>
            <w:lang w:val="en-US"/>
          </w:rPr>
          <w:delText xml:space="preserve"> </w:delText>
        </w:r>
        <w:r w:rsidR="007B3936">
          <w:rPr>
            <w:highlight w:val="yellow"/>
            <w:lang w:val="en-US"/>
          </w:rPr>
          <w:fldChar w:fldCharType="begin"/>
        </w:r>
        <w:r w:rsidR="007B3936">
          <w:rPr>
            <w:highlight w:val="yellow"/>
            <w:lang w:val="en-US"/>
          </w:rPr>
          <w:delInstrText xml:space="preserve"> REF _Ref508620155 \h </w:delInstrText>
        </w:r>
        <w:r w:rsidR="007B3936">
          <w:rPr>
            <w:highlight w:val="yellow"/>
            <w:lang w:val="en-US"/>
          </w:rPr>
        </w:r>
        <w:r w:rsidR="007B3936">
          <w:rPr>
            <w:highlight w:val="yellow"/>
            <w:lang w:val="en-US"/>
          </w:rPr>
          <w:fldChar w:fldCharType="separate"/>
        </w:r>
        <w:r w:rsidR="007B3936" w:rsidRPr="003E16C4">
          <w:rPr>
            <w:lang w:val="en-US"/>
          </w:rPr>
          <w:delText xml:space="preserve">Figure </w:delText>
        </w:r>
        <w:r w:rsidR="007B3936" w:rsidRPr="003E16C4">
          <w:rPr>
            <w:noProof/>
            <w:lang w:val="en-US"/>
          </w:rPr>
          <w:delText>2</w:delText>
        </w:r>
        <w:r w:rsidR="007B3936">
          <w:rPr>
            <w:highlight w:val="yellow"/>
            <w:lang w:val="en-US"/>
          </w:rPr>
          <w:fldChar w:fldCharType="end"/>
        </w:r>
        <w:r w:rsidRPr="00CB0D55">
          <w:rPr>
            <w:lang w:val="en-US"/>
          </w:rPr>
          <w:delText>.a, b</w:delText>
        </w:r>
        <w:r w:rsidRPr="004178A1">
          <w:rPr>
            <w:lang w:val="en-US"/>
          </w:rPr>
          <w:delText xml:space="preserve">). Similarly, gross primary production was related to aboveground biomass (model of the smallest squares; </w:delText>
        </w:r>
        <w:r w:rsidRPr="003E16C4">
          <w:rPr>
            <w:lang w:val="en-US"/>
          </w:rPr>
          <w:delText>see</w:delText>
        </w:r>
        <w:r w:rsidR="007B3936">
          <w:rPr>
            <w:lang w:val="en-US"/>
          </w:rPr>
          <w:delText xml:space="preserve"> </w:delText>
        </w:r>
        <w:r w:rsidR="007B3936">
          <w:rPr>
            <w:lang w:val="en-US"/>
          </w:rPr>
          <w:fldChar w:fldCharType="begin"/>
        </w:r>
        <w:r w:rsidR="007B3936">
          <w:rPr>
            <w:lang w:val="en-US"/>
          </w:rPr>
          <w:delInstrText xml:space="preserve"> REF _Ref508620155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2</w:delText>
        </w:r>
        <w:r w:rsidR="007B3936">
          <w:rPr>
            <w:lang w:val="en-US"/>
          </w:rPr>
          <w:fldChar w:fldCharType="end"/>
        </w:r>
        <w:r w:rsidR="007B3936">
          <w:rPr>
            <w:lang w:val="en-US"/>
          </w:rPr>
          <w:delText>.c</w:delText>
        </w:r>
        <w:r w:rsidRPr="004178A1">
          <w:rPr>
            <w:lang w:val="en-US"/>
          </w:rPr>
          <w:delText xml:space="preserve">).  An innovative part of this study is that these diagrams allow different forest management strategies to be evaluated. This is particularly valuable in the case of </w:delText>
        </w:r>
        <w:r w:rsidRPr="003E16C4">
          <w:rPr>
            <w:i/>
            <w:lang w:val="en-US"/>
          </w:rPr>
          <w:delText>GPP</w:delText>
        </w:r>
        <w:r w:rsidRPr="004178A1">
          <w:rPr>
            <w:lang w:val="en-US"/>
          </w:rPr>
          <w:delText xml:space="preserve">, as there have not yet been any measurements on different scales of forest stand. </w:delText>
        </w:r>
        <w:r>
          <w:rPr>
            <w:lang w:val="en-US"/>
          </w:rPr>
          <w:delText>However, i</w:delText>
        </w:r>
        <w:r w:rsidRPr="004178A1">
          <w:rPr>
            <w:lang w:val="en-US"/>
          </w:rPr>
          <w:delText xml:space="preserve">n the diagrams in </w:delText>
        </w:r>
        <w:r w:rsidR="007B3936">
          <w:rPr>
            <w:lang w:val="en-US"/>
          </w:rPr>
          <w:fldChar w:fldCharType="begin"/>
        </w:r>
        <w:r w:rsidR="007B3936">
          <w:rPr>
            <w:lang w:val="en-US"/>
          </w:rPr>
          <w:delInstrText xml:space="preserve"> REF _Ref508620155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2</w:delText>
        </w:r>
        <w:r w:rsidR="007B3936">
          <w:rPr>
            <w:lang w:val="en-US"/>
          </w:rPr>
          <w:fldChar w:fldCharType="end"/>
        </w:r>
        <w:r w:rsidR="007B3936">
          <w:rPr>
            <w:lang w:val="en-US"/>
          </w:rPr>
          <w:delText xml:space="preserve"> </w:delText>
        </w:r>
        <w:r w:rsidRPr="004178A1">
          <w:rPr>
            <w:lang w:val="en-US"/>
          </w:rPr>
          <w:delText>we looked at 30 years after logging. At the end of this period, the simulated forest stand did not recover completely. If the effects of forest management strategies are to be assessed in the longer term, the time period would have to be extrapolated. The question was how long the forest would take to recover.</w:delText>
        </w:r>
      </w:del>
    </w:p>
    <w:p w14:paraId="5B9D01AD" w14:textId="77777777" w:rsidR="00696E8D" w:rsidRDefault="00C07449" w:rsidP="003E16C4">
      <w:pPr>
        <w:pStyle w:val="berschrift2"/>
        <w:rPr>
          <w:del w:id="445" w:author="Ulrike Hiltner" w:date="2018-04-25T16:51:00Z"/>
        </w:rPr>
      </w:pPr>
      <w:del w:id="446" w:author="Ulrike Hiltner" w:date="2018-04-25T16:51:00Z">
        <w:r>
          <w:delText xml:space="preserve">4.3 </w:delText>
        </w:r>
        <w:r w:rsidR="002E64BA">
          <w:delText>Recovery time of ecosystem functions after selective logging</w:delText>
        </w:r>
      </w:del>
    </w:p>
    <w:p w14:paraId="0F94512A" w14:textId="77777777" w:rsidR="0078469C" w:rsidRPr="00450098" w:rsidRDefault="00664B98" w:rsidP="0078469C">
      <w:pPr>
        <w:rPr>
          <w:del w:id="447" w:author="Ulrike Hiltner" w:date="2018-04-25T16:51:00Z"/>
          <w:lang w:val="en-US"/>
        </w:rPr>
      </w:pPr>
      <w:del w:id="448" w:author="Ulrike Hiltner" w:date="2018-04-25T16:51:00Z">
        <w:r>
          <w:rPr>
            <w:lang w:val="en-US"/>
          </w:rPr>
          <w:delText>R</w:delText>
        </w:r>
        <w:r w:rsidRPr="001A6BA0">
          <w:rPr>
            <w:lang w:val="en-US"/>
          </w:rPr>
          <w:delText>ecovery time is directly linked to the policy of management techniques (i. e. permissible harvest volumes and cutting cycle lengths) and indirectly to forest based climate protection policies.</w:delText>
        </w:r>
        <w:r w:rsidRPr="00780AA7">
          <w:rPr>
            <w:lang w:val="en-US"/>
          </w:rPr>
          <w:delText xml:space="preserve"> </w:delText>
        </w:r>
        <w:r w:rsidR="00B82BA2" w:rsidRPr="00B82BA2">
          <w:rPr>
            <w:lang w:val="en-US"/>
          </w:rPr>
          <w:delText xml:space="preserve">In the two considered logging scenarios (moderate vs. intensive; </w:delText>
        </w:r>
        <w:r w:rsidR="00176D0D">
          <w:rPr>
            <w:lang w:val="en-US"/>
          </w:rPr>
          <w:delText>see</w:delText>
        </w:r>
        <w:r w:rsidR="007B3936">
          <w:rPr>
            <w:lang w:val="en-US"/>
          </w:rPr>
          <w:delText xml:space="preserve"> </w:delText>
        </w:r>
        <w:r w:rsidR="007B3936">
          <w:rPr>
            <w:lang w:val="en-US"/>
          </w:rPr>
          <w:fldChar w:fldCharType="begin"/>
        </w:r>
        <w:r w:rsidR="007B3936">
          <w:rPr>
            <w:lang w:val="en-US"/>
          </w:rPr>
          <w:delInstrText xml:space="preserve"> REF _Ref508619978 \h </w:delInstrText>
        </w:r>
        <w:r w:rsidR="007B3936">
          <w:rPr>
            <w:lang w:val="en-US"/>
          </w:rPr>
        </w:r>
        <w:r w:rsidR="007B3936">
          <w:rPr>
            <w:lang w:val="en-US"/>
          </w:rPr>
          <w:fldChar w:fldCharType="separate"/>
        </w:r>
        <w:r w:rsidR="007B3936" w:rsidRPr="003E16C4">
          <w:rPr>
            <w:lang w:val="en-US"/>
          </w:rPr>
          <w:delText xml:space="preserve">Figure </w:delText>
        </w:r>
        <w:r w:rsidR="007B3936">
          <w:rPr>
            <w:noProof/>
            <w:lang w:val="en-US"/>
          </w:rPr>
          <w:delText>1</w:delText>
        </w:r>
        <w:r w:rsidR="007B3936">
          <w:rPr>
            <w:lang w:val="en-US"/>
          </w:rPr>
          <w:fldChar w:fldCharType="end"/>
        </w:r>
        <w:r w:rsidR="00B82BA2" w:rsidRPr="00B82BA2">
          <w:rPr>
            <w:lang w:val="en-US"/>
          </w:rPr>
          <w:delText>) it was already clear that the forest structure (species group composition) changed after logging: the stronger and longer, the more intensive the management strategy. Similarly to the results of</w:delText>
        </w:r>
        <w:r w:rsidR="007B3936">
          <w:rPr>
            <w:lang w:val="en-US"/>
          </w:rPr>
          <w:delText xml:space="preserve"> </w:delText>
        </w:r>
        <w:r w:rsidR="007B3936">
          <w:rPr>
            <w:lang w:val="en-US"/>
          </w:rPr>
          <w:fldChar w:fldCharType="begin"/>
        </w:r>
        <w:r w:rsidR="007B3936">
          <w:rPr>
            <w:lang w:val="en-US"/>
          </w:rPr>
          <w:delInstrText xml:space="preserve"> REF _Ref508620155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2</w:delText>
        </w:r>
        <w:r w:rsidR="007B3936">
          <w:rPr>
            <w:lang w:val="en-US"/>
          </w:rPr>
          <w:fldChar w:fldCharType="end"/>
        </w:r>
        <w:r w:rsidR="00B82BA2" w:rsidRPr="00B82BA2">
          <w:rPr>
            <w:lang w:val="en-US"/>
          </w:rPr>
          <w:delText xml:space="preserve">, we modeled the relationship between the dbh of the lower cut threshold and the recovery time of four forest variables (Shannon index </w:delText>
        </w:r>
        <w:r w:rsidR="00B82BA2" w:rsidRPr="003E16C4">
          <w:rPr>
            <w:i/>
            <w:lang w:val="en-US"/>
          </w:rPr>
          <w:delText>H'</w:delText>
        </w:r>
        <w:r w:rsidR="00B82BA2" w:rsidRPr="00B82BA2">
          <w:rPr>
            <w:lang w:val="en-US"/>
          </w:rPr>
          <w:delText xml:space="preserve">, leaf area index </w:delText>
        </w:r>
        <w:r w:rsidR="00B82BA2" w:rsidRPr="003E16C4">
          <w:rPr>
            <w:i/>
            <w:lang w:val="en-US"/>
          </w:rPr>
          <w:delText>LAI</w:delText>
        </w:r>
        <w:r w:rsidR="00B82BA2" w:rsidRPr="00B82BA2">
          <w:rPr>
            <w:lang w:val="en-US"/>
          </w:rPr>
          <w:delText xml:space="preserve">, gross primary production </w:delText>
        </w:r>
        <w:r w:rsidR="00B82BA2" w:rsidRPr="003E16C4">
          <w:rPr>
            <w:i/>
            <w:lang w:val="en-US"/>
          </w:rPr>
          <w:delText>GPP</w:delText>
        </w:r>
        <w:r w:rsidR="00B82BA2" w:rsidRPr="00B82BA2">
          <w:rPr>
            <w:lang w:val="en-US"/>
          </w:rPr>
          <w:delText xml:space="preserve">, aboveground biomass </w:delText>
        </w:r>
        <w:r w:rsidR="00B82BA2" w:rsidRPr="003E16C4">
          <w:rPr>
            <w:i/>
            <w:lang w:val="en-US"/>
          </w:rPr>
          <w:delText>AGB</w:delText>
        </w:r>
        <w:r w:rsidR="00B82BA2" w:rsidRPr="00B82BA2">
          <w:rPr>
            <w:lang w:val="en-US"/>
          </w:rPr>
          <w:delText>). Firstly, the Shannon index is one of the most widely used biodiversity indicators</w:delText>
        </w:r>
      </w:del>
      <w:moveFromRangeStart w:id="449" w:author="Ulrike Hiltner" w:date="2018-04-25T16:51:00Z" w:name="move512438448"/>
      <w:moveFrom w:id="450" w:author="Ulrike Hiltner" w:date="2018-04-25T16:51:00Z">
        <w:r w:rsidR="00541E28">
          <w:rPr>
            <w:lang w:val="en-US"/>
          </w:rPr>
          <w:t xml:space="preserve"> </w:t>
        </w:r>
        <w:r w:rsidR="00696E6A">
          <w:rPr>
            <w:lang w:val="en-US"/>
          </w:rPr>
          <w:fldChar w:fldCharType="begin" w:fldLock="1"/>
        </w:r>
        <w:r w:rsidR="00696E6A">
          <w:rPr>
            <w:lang w:val="en-US"/>
          </w:rPr>
          <w:instrText>ADDIN CSL_CITATION { "citationItems" : [ { "id" : "ITEM-1", "itemData" : { "DOI" : "10.1046/j.1466-822X.2003.00015.x", "ISBN" : "1466-8238", "ISSN" : "1466822X", "PMID" : "22519571", "abstract" : "In the literature, the terms species richness and species diversity are sometimes used interchangeably. We suggest that at the very least, authors should define what they mean by either term. Of the many species diversity indices used in the literature, the Shannon Index is perhaps most commonly used. On some occasions it is called the Shannon\u2013Wiener Index and on other occasions it is called the Shannon\u2013Weaver Index. We suggest an explanation for this dual use of terms and in so doing we offer a tribute to the late Claude Shannon (who passed away on 24 February 2001).", "author" : [ { "dropping-particle" : "", "family" : "Spellerberg", "given" : "Ian F.", "non-dropping-particle" : "", "parse-names" : false, "suffix" : "" }, { "dropping-particle" : "", "family" : "Fedor", "given" : "Peter J.", "non-dropping-particle" : "", "parse-names" : false, "suffix" : "" } ], "container-title" : "Global Ecology and Biogeography", "id" : "ITEM-1", "issue" : "3", "issued" : { "date-parts" : [ [ "2003", "5" ] ] }, "page" : "177-179", "title" : "A tribute to Claude Shannon (1916-2001) and a plea for more rigorous use of species richness, species diversity and the \u2018Shannon-Wiener\u2019 Index", "type" : "article-journal", "volume" : "12" }, "uris" : [ "http://www.mendeley.com/documents/?uuid=41aa2303-b72c-40ba-ad3e-a109b865e8ff" ] } ], "mendeley" : { "formattedCitation" : "(Spellerberg and Fedor, 2003)", "plainTextFormattedCitation" : "(Spellerberg and Fedor, 2003)", "previouslyFormattedCitation" : "(Spellerberg and Fedor, 2003)" }, "properties" : {  }, "schema" : "https://github.com/citation-style-language/schema/raw/master/csl-citation.json" }</w:instrText>
        </w:r>
        <w:r w:rsidR="00696E6A">
          <w:rPr>
            <w:lang w:val="en-US"/>
          </w:rPr>
          <w:fldChar w:fldCharType="separate"/>
        </w:r>
        <w:r w:rsidR="00696E6A" w:rsidRPr="00696E6A">
          <w:rPr>
            <w:noProof/>
            <w:lang w:val="en-US"/>
          </w:rPr>
          <w:t>(Spellerberg and Fedor, 2003)</w:t>
        </w:r>
        <w:r w:rsidR="00696E6A">
          <w:rPr>
            <w:lang w:val="en-US"/>
          </w:rPr>
          <w:fldChar w:fldCharType="end"/>
        </w:r>
        <w:r w:rsidR="00696E6A" w:rsidRPr="00696E6A">
          <w:rPr>
            <w:lang w:val="en-US"/>
          </w:rPr>
          <w:t xml:space="preserve">. </w:t>
        </w:r>
      </w:moveFrom>
      <w:moveFromRangeEnd w:id="449"/>
      <w:del w:id="451" w:author="Ulrike Hiltner" w:date="2018-04-25T16:51:00Z">
        <w:r w:rsidR="00B82BA2" w:rsidRPr="00B82BA2">
          <w:rPr>
            <w:lang w:val="en-US"/>
          </w:rPr>
          <w:delText>In this way, the ratio of the number of individuals of a species</w:delText>
        </w:r>
        <w:r w:rsidR="00B82BA2">
          <w:rPr>
            <w:lang w:val="en-US"/>
          </w:rPr>
          <w:delText xml:space="preserve"> group </w:delText>
        </w:r>
        <w:r w:rsidR="00B82BA2" w:rsidRPr="003E16C4">
          <w:rPr>
            <w:i/>
            <w:lang w:val="en-US"/>
          </w:rPr>
          <w:delText>PFT</w:delText>
        </w:r>
        <w:r w:rsidR="00B82BA2" w:rsidRPr="00B82BA2">
          <w:rPr>
            <w:lang w:val="en-US"/>
          </w:rPr>
          <w:delText xml:space="preserve"> to the sum of all trees in the forest was determined and thus a comparative measure for the indication of diversity. Combining this fact with the findings on the entire logging scenario set and the curve form of the Shannon index (see </w:delText>
        </w:r>
        <w:r w:rsidR="00AA1A91" w:rsidRPr="003E16C4">
          <w:rPr>
            <w:lang w:val="en-US"/>
          </w:rPr>
          <w:delText>figure</w:delText>
        </w:r>
        <w:r w:rsidR="00B82BA2" w:rsidRPr="00CB0D55">
          <w:rPr>
            <w:lang w:val="en-US"/>
          </w:rPr>
          <w:delText xml:space="preserve"> 3</w:delText>
        </w:r>
        <w:r w:rsidR="00B82BA2" w:rsidRPr="00B82BA2">
          <w:rPr>
            <w:lang w:val="en-US"/>
          </w:rPr>
          <w:delText xml:space="preserve">), it became clear that the </w:delText>
        </w:r>
        <w:r w:rsidR="00B82BA2" w:rsidRPr="003E16C4">
          <w:rPr>
            <w:i/>
            <w:lang w:val="en-US"/>
          </w:rPr>
          <w:delText>PFTs</w:delText>
        </w:r>
        <w:r w:rsidR="00B82BA2" w:rsidRPr="00B82BA2">
          <w:rPr>
            <w:lang w:val="en-US"/>
          </w:rPr>
          <w:delText xml:space="preserve"> had recovered at the latest after about 50 years of simulation with regard to the succession phase of the forest. </w:delText>
        </w:r>
        <w:r w:rsidR="00B82BA2">
          <w:rPr>
            <w:lang w:val="en-US"/>
          </w:rPr>
          <w:delText xml:space="preserve"> </w:delText>
        </w:r>
        <w:r w:rsidR="00A960C4" w:rsidRPr="00A960C4">
          <w:rPr>
            <w:lang w:val="en-US"/>
          </w:rPr>
          <w:delText xml:space="preserve">In principle, other forest attributes (e. g. biomass) can be used instead of the number of trees to calculate </w:delText>
        </w:r>
        <w:r w:rsidR="00A960C4" w:rsidRPr="003E16C4">
          <w:rPr>
            <w:i/>
            <w:lang w:val="en-US"/>
          </w:rPr>
          <w:delText>H'</w:delText>
        </w:r>
        <w:r w:rsidR="00A960C4" w:rsidRPr="00A960C4">
          <w:rPr>
            <w:lang w:val="en-US"/>
          </w:rPr>
          <w:delText>. At this point, however, the calculation based on the number of individuals provided important information on the duration of forest structure recovery.</w:delText>
        </w:r>
        <w:r w:rsidR="00A960C4">
          <w:rPr>
            <w:lang w:val="en-US"/>
          </w:rPr>
          <w:delText xml:space="preserve"> </w:delText>
        </w:r>
        <w:r w:rsidR="00B82BA2" w:rsidRPr="00B82BA2">
          <w:rPr>
            <w:lang w:val="en-US"/>
          </w:rPr>
          <w:delText xml:space="preserve">Secondly, this relatively short mean recovery time </w:delText>
        </w:r>
        <w:r w:rsidR="00A960C4">
          <w:rPr>
            <w:lang w:val="en-US"/>
          </w:rPr>
          <w:delText xml:space="preserve">as for </w:delText>
        </w:r>
        <w:r w:rsidR="00A960C4" w:rsidRPr="003E16C4">
          <w:rPr>
            <w:i/>
            <w:lang w:val="en-US"/>
          </w:rPr>
          <w:delText>H’</w:delText>
        </w:r>
        <w:r w:rsidR="00A960C4">
          <w:rPr>
            <w:lang w:val="en-US"/>
          </w:rPr>
          <w:delText xml:space="preserve"> </w:delText>
        </w:r>
        <w:r w:rsidR="00B82BA2" w:rsidRPr="00B82BA2">
          <w:rPr>
            <w:lang w:val="en-US"/>
          </w:rPr>
          <w:delText>did not apply to aboveground biomass, gross primary production, and crown density (</w:delText>
        </w:r>
        <w:r w:rsidR="00B82BA2" w:rsidRPr="003E16C4">
          <w:rPr>
            <w:i/>
            <w:lang w:val="en-US"/>
          </w:rPr>
          <w:delText>LAI</w:delText>
        </w:r>
        <w:r w:rsidR="00B82BA2" w:rsidRPr="00B82BA2">
          <w:rPr>
            <w:lang w:val="en-US"/>
          </w:rPr>
          <w:delText>). Their curves</w:delText>
        </w:r>
        <w:r w:rsidR="00A960C4">
          <w:rPr>
            <w:lang w:val="en-US"/>
          </w:rPr>
          <w:delText xml:space="preserve"> (nearest least squares models)</w:delText>
        </w:r>
        <w:r w:rsidR="00B82BA2" w:rsidRPr="00B82BA2">
          <w:rPr>
            <w:lang w:val="en-US"/>
          </w:rPr>
          <w:delText xml:space="preserve"> in </w:delText>
        </w:r>
        <w:r w:rsidR="007B3936">
          <w:rPr>
            <w:lang w:val="en-US"/>
          </w:rPr>
          <w:fldChar w:fldCharType="begin"/>
        </w:r>
        <w:r w:rsidR="007B3936">
          <w:rPr>
            <w:lang w:val="en-US"/>
          </w:rPr>
          <w:delInstrText xml:space="preserve"> REF _Ref508620296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3</w:delText>
        </w:r>
        <w:r w:rsidR="007B3936">
          <w:rPr>
            <w:lang w:val="en-US"/>
          </w:rPr>
          <w:fldChar w:fldCharType="end"/>
        </w:r>
        <w:r w:rsidR="007B3936">
          <w:rPr>
            <w:lang w:val="en-US"/>
          </w:rPr>
          <w:delText xml:space="preserve"> </w:delText>
        </w:r>
        <w:r w:rsidR="00B82BA2" w:rsidRPr="00B82BA2">
          <w:rPr>
            <w:lang w:val="en-US"/>
          </w:rPr>
          <w:delText xml:space="preserve">show that the recovery period lasted at least twice as long until the state of a primary forest was balanced. </w:delText>
        </w:r>
        <w:r w:rsidR="00A960C4">
          <w:rPr>
            <w:lang w:val="en-US"/>
          </w:rPr>
          <w:delText>Their</w:delText>
        </w:r>
        <w:r w:rsidR="00B82BA2" w:rsidRPr="00B82BA2">
          <w:rPr>
            <w:lang w:val="en-US"/>
          </w:rPr>
          <w:delText xml:space="preserve"> recovery time increased almost exponentially as the selective logging strategy intensified. </w:delText>
        </w:r>
        <w:r w:rsidR="008863C6">
          <w:rPr>
            <w:lang w:val="en-US"/>
          </w:rPr>
          <w:delText>Exemplarily for the intense scenario (</w:delText>
        </w:r>
        <w:r w:rsidR="00176D0D" w:rsidRPr="003E16C4">
          <w:rPr>
            <w:lang w:val="en-US"/>
          </w:rPr>
          <w:delText>see</w:delText>
        </w:r>
        <w:r w:rsidR="008863C6" w:rsidRPr="00CB0D55">
          <w:rPr>
            <w:lang w:val="en-US"/>
          </w:rPr>
          <w:delText xml:space="preserve"> </w:delText>
        </w:r>
        <w:r w:rsidR="007B3936">
          <w:rPr>
            <w:lang w:val="en-US"/>
          </w:rPr>
          <w:fldChar w:fldCharType="begin"/>
        </w:r>
        <w:r w:rsidR="007B3936">
          <w:rPr>
            <w:lang w:val="en-US"/>
          </w:rPr>
          <w:delInstrText xml:space="preserve"> REF _Ref508620296 \h </w:delInstrText>
        </w:r>
        <w:r w:rsidR="007B3936">
          <w:rPr>
            <w:lang w:val="en-US"/>
          </w:rPr>
        </w:r>
        <w:r w:rsidR="007B3936">
          <w:rPr>
            <w:lang w:val="en-US"/>
          </w:rPr>
          <w:fldChar w:fldCharType="separate"/>
        </w:r>
        <w:r w:rsidR="007B3936" w:rsidRPr="003E16C4">
          <w:rPr>
            <w:lang w:val="en-US"/>
          </w:rPr>
          <w:delText xml:space="preserve">Figure </w:delText>
        </w:r>
        <w:r w:rsidR="007B3936" w:rsidRPr="003E16C4">
          <w:rPr>
            <w:noProof/>
            <w:lang w:val="en-US"/>
          </w:rPr>
          <w:delText>3</w:delText>
        </w:r>
        <w:r w:rsidR="007B3936">
          <w:rPr>
            <w:lang w:val="en-US"/>
          </w:rPr>
          <w:fldChar w:fldCharType="end"/>
        </w:r>
        <w:r w:rsidR="007B3936">
          <w:rPr>
            <w:lang w:val="en-US"/>
          </w:rPr>
          <w:delText xml:space="preserve"> </w:delText>
        </w:r>
        <w:r w:rsidR="008863C6" w:rsidRPr="00CB0D55">
          <w:rPr>
            <w:lang w:val="en-US"/>
          </w:rPr>
          <w:delText>and</w:delText>
        </w:r>
        <w:r w:rsidR="007B3936">
          <w:rPr>
            <w:lang w:val="en-US"/>
          </w:rPr>
          <w:delText xml:space="preserve"> </w:delText>
        </w:r>
        <w:r w:rsidR="007B3936">
          <w:rPr>
            <w:lang w:val="en-US"/>
          </w:rPr>
          <w:fldChar w:fldCharType="begin"/>
        </w:r>
        <w:r w:rsidR="007B3936">
          <w:rPr>
            <w:lang w:val="en-US"/>
          </w:rPr>
          <w:delInstrText xml:space="preserve"> REF _Ref508619978 \h </w:delInstrText>
        </w:r>
        <w:r w:rsidR="007B3936">
          <w:rPr>
            <w:lang w:val="en-US"/>
          </w:rPr>
        </w:r>
        <w:r w:rsidR="007B3936">
          <w:rPr>
            <w:lang w:val="en-US"/>
          </w:rPr>
          <w:fldChar w:fldCharType="separate"/>
        </w:r>
        <w:r w:rsidR="007B3936" w:rsidRPr="003E16C4">
          <w:rPr>
            <w:lang w:val="en-US"/>
          </w:rPr>
          <w:delText xml:space="preserve">Figure </w:delText>
        </w:r>
        <w:r w:rsidR="007B3936">
          <w:rPr>
            <w:noProof/>
            <w:lang w:val="en-US"/>
          </w:rPr>
          <w:delText>1</w:delText>
        </w:r>
        <w:r w:rsidR="007B3936">
          <w:rPr>
            <w:lang w:val="en-US"/>
          </w:rPr>
          <w:fldChar w:fldCharType="end"/>
        </w:r>
        <w:r w:rsidR="008863C6" w:rsidRPr="00CB0D55">
          <w:rPr>
            <w:lang w:val="en-US"/>
          </w:rPr>
          <w:delText>.b</w:delText>
        </w:r>
        <w:r w:rsidR="008863C6">
          <w:rPr>
            <w:lang w:val="en-US"/>
          </w:rPr>
          <w:delText>), i</w:delText>
        </w:r>
        <w:r w:rsidR="00B82BA2" w:rsidRPr="00B82BA2">
          <w:rPr>
            <w:lang w:val="en-US"/>
          </w:rPr>
          <w:delText xml:space="preserve">t can be interpreted that the total number of individuals already equaled </w:delText>
        </w:r>
        <w:r w:rsidR="008863C6">
          <w:rPr>
            <w:lang w:val="en-US"/>
          </w:rPr>
          <w:delText>that of the</w:delText>
        </w:r>
        <w:r w:rsidR="00B82BA2" w:rsidRPr="00B82BA2">
          <w:rPr>
            <w:lang w:val="en-US"/>
          </w:rPr>
          <w:delText xml:space="preserve"> pre-logging phase after </w:delText>
        </w:r>
        <w:r w:rsidR="007B3936">
          <w:rPr>
            <w:lang w:val="en-US"/>
          </w:rPr>
          <w:delText xml:space="preserve">ca. </w:delText>
        </w:r>
        <w:r w:rsidR="00B82BA2" w:rsidRPr="00B82BA2">
          <w:rPr>
            <w:lang w:val="en-US"/>
          </w:rPr>
          <w:delText xml:space="preserve">50 years, and not only pioneers were present, but the structure of a mature forest has </w:delText>
        </w:r>
        <w:r w:rsidR="00A960C4" w:rsidRPr="00B82BA2">
          <w:rPr>
            <w:lang w:val="en-US"/>
          </w:rPr>
          <w:delText>recovered</w:delText>
        </w:r>
        <w:r w:rsidR="00B82BA2" w:rsidRPr="00B82BA2">
          <w:rPr>
            <w:lang w:val="en-US"/>
          </w:rPr>
          <w:delText xml:space="preserve"> after more than a century.</w:delText>
        </w:r>
        <w:r w:rsidR="008863C6">
          <w:rPr>
            <w:lang w:val="en-US"/>
          </w:rPr>
          <w:delText xml:space="preserve"> </w:delText>
        </w:r>
        <w:r w:rsidR="0078469C">
          <w:rPr>
            <w:lang w:val="en-US"/>
          </w:rPr>
          <w:delText>W</w:delText>
        </w:r>
        <w:r w:rsidR="0078469C" w:rsidRPr="00450098">
          <w:rPr>
            <w:lang w:val="en-US"/>
          </w:rPr>
          <w:delText xml:space="preserve">e </w:delText>
        </w:r>
        <w:r w:rsidR="0078469C">
          <w:rPr>
            <w:lang w:val="en-US"/>
          </w:rPr>
          <w:delText>conclude</w:delText>
        </w:r>
        <w:r w:rsidR="0078469C" w:rsidRPr="00450098">
          <w:rPr>
            <w:lang w:val="en-US"/>
          </w:rPr>
          <w:delText xml:space="preserve"> that</w:delText>
        </w:r>
        <w:r w:rsidR="0078469C" w:rsidRPr="00F44316">
          <w:rPr>
            <w:lang w:val="en-US"/>
          </w:rPr>
          <w:delText xml:space="preserve"> </w:delText>
        </w:r>
        <w:r w:rsidR="0078469C">
          <w:rPr>
            <w:lang w:val="en-US"/>
          </w:rPr>
          <w:delText>moderate</w:delText>
        </w:r>
        <w:r w:rsidR="0078469C" w:rsidRPr="00450098">
          <w:rPr>
            <w:lang w:val="en-US"/>
          </w:rPr>
          <w:delText xml:space="preserve"> </w:delText>
        </w:r>
        <w:r w:rsidR="0078469C">
          <w:rPr>
            <w:lang w:val="en-US"/>
          </w:rPr>
          <w:delText xml:space="preserve">logging </w:delText>
        </w:r>
        <w:r w:rsidR="0078469C" w:rsidRPr="00450098">
          <w:rPr>
            <w:lang w:val="en-US"/>
          </w:rPr>
          <w:delText>strategies are advantageous for the resilience of the forest stand. A similar species composition as well as biomass balance could already be achieved 7</w:delText>
        </w:r>
        <w:r w:rsidR="007B3936">
          <w:rPr>
            <w:lang w:val="en-US"/>
          </w:rPr>
          <w:delText>7</w:delText>
        </w:r>
        <w:r w:rsidR="0078469C" w:rsidRPr="00450098">
          <w:rPr>
            <w:lang w:val="en-US"/>
          </w:rPr>
          <w:delText xml:space="preserve"> years after </w:delText>
        </w:r>
        <w:r w:rsidR="0078469C">
          <w:rPr>
            <w:lang w:val="en-US"/>
          </w:rPr>
          <w:delText>logging, as in the reference (pre-logging)</w:delText>
        </w:r>
        <w:r w:rsidR="0078469C" w:rsidRPr="00450098">
          <w:rPr>
            <w:lang w:val="en-US"/>
          </w:rPr>
          <w:delText xml:space="preserve">. This is important against the background of carbon fixation and biodiversity debates. </w:delText>
        </w:r>
        <w:r w:rsidR="0078469C">
          <w:rPr>
            <w:lang w:val="en-US"/>
          </w:rPr>
          <w:delText>E.g. t</w:delText>
        </w:r>
        <w:r w:rsidR="0078469C" w:rsidRPr="00450098">
          <w:rPr>
            <w:lang w:val="en-US"/>
          </w:rPr>
          <w:delText xml:space="preserve">he yield of the </w:delText>
        </w:r>
        <w:r w:rsidR="0078469C">
          <w:rPr>
            <w:lang w:val="en-US"/>
          </w:rPr>
          <w:delText>intense</w:delText>
        </w:r>
        <w:r w:rsidR="0078469C" w:rsidRPr="00450098">
          <w:rPr>
            <w:lang w:val="en-US"/>
          </w:rPr>
          <w:delText xml:space="preserve"> scenario was </w:delText>
        </w:r>
        <w:r w:rsidR="0078469C">
          <w:rPr>
            <w:lang w:val="en-US"/>
          </w:rPr>
          <w:delText>10 times higher</w:delText>
        </w:r>
        <w:r w:rsidR="0078469C" w:rsidRPr="00450098">
          <w:rPr>
            <w:lang w:val="en-US"/>
          </w:rPr>
          <w:delText xml:space="preserve"> as that of the </w:delText>
        </w:r>
        <w:r w:rsidR="0078469C" w:rsidRPr="00780AA7">
          <w:rPr>
            <w:lang w:val="en-US"/>
          </w:rPr>
          <w:delText>moderate</w:delText>
        </w:r>
        <w:r w:rsidR="0078469C" w:rsidRPr="00450098">
          <w:rPr>
            <w:lang w:val="en-US"/>
          </w:rPr>
          <w:delText xml:space="preserve"> scenario</w:delText>
        </w:r>
        <w:r w:rsidR="0078469C">
          <w:rPr>
            <w:lang w:val="en-US"/>
          </w:rPr>
          <w:delText>, but the recovery of biomass, a dense crown cover and species diversity of</w:delText>
        </w:r>
        <w:r w:rsidR="0078469C" w:rsidRPr="00450098">
          <w:rPr>
            <w:lang w:val="en-US"/>
          </w:rPr>
          <w:delText xml:space="preserve"> the remaining forest stand </w:delText>
        </w:r>
        <w:r w:rsidR="0078469C">
          <w:rPr>
            <w:lang w:val="en-US"/>
          </w:rPr>
          <w:delText xml:space="preserve">took up to </w:delText>
        </w:r>
        <w:r w:rsidR="007B3936">
          <w:rPr>
            <w:lang w:val="en-US"/>
          </w:rPr>
          <w:delText>138</w:delText>
        </w:r>
        <w:r w:rsidR="0078469C">
          <w:rPr>
            <w:lang w:val="en-US"/>
          </w:rPr>
          <w:delText xml:space="preserve"> years</w:delText>
        </w:r>
        <w:r w:rsidR="0078469C" w:rsidRPr="00450098">
          <w:rPr>
            <w:lang w:val="en-US"/>
          </w:rPr>
          <w:delText xml:space="preserve">. The simulation experiment also showed that the structure of the forest stand was changed so much after the intervention of </w:delText>
        </w:r>
        <w:r w:rsidR="0078469C" w:rsidRPr="00780AA7">
          <w:rPr>
            <w:lang w:val="en-US"/>
          </w:rPr>
          <w:delText>intense scenario</w:delText>
        </w:r>
        <w:r w:rsidR="0078469C" w:rsidRPr="00450098">
          <w:rPr>
            <w:lang w:val="en-US"/>
          </w:rPr>
          <w:delText xml:space="preserve"> that a different type of forest would result.</w:delText>
        </w:r>
      </w:del>
    </w:p>
    <w:p w14:paraId="47FA65F7" w14:textId="77777777" w:rsidR="00352FB7" w:rsidRPr="003E16C4" w:rsidRDefault="00352FB7" w:rsidP="003E16C4">
      <w:pPr>
        <w:rPr>
          <w:del w:id="452" w:author="Ulrike Hiltner" w:date="2018-04-25T16:51:00Z"/>
          <w:lang w:val="en-US"/>
        </w:rPr>
      </w:pPr>
      <w:del w:id="453" w:author="Ulrike Hiltner" w:date="2018-04-25T16:51:00Z">
        <w:r w:rsidRPr="00352FB7">
          <w:rPr>
            <w:lang w:val="en-US"/>
          </w:rPr>
          <w:delText xml:space="preserve">Based on the extrapolation of the biomass productivity of forest stands beyond the period of Paracou's forest inventory data, we were able to estimate the forest structure and succession. The recovery period of biomass production could be used as an indicator for the identification of ecologically and economically efficient forest management strategies. In the context of resilience theory, the species group composition of forest ecosystems varies over time, often depending on natural disturbances and climate fluctuations </w:delText>
        </w:r>
        <w:r w:rsidR="00E9097D">
          <w:rPr>
            <w:lang w:val="en-US"/>
          </w:rPr>
          <w:lastRenderedPageBreak/>
          <w:fldChar w:fldCharType="begin" w:fldLock="1"/>
        </w:r>
        <w:r w:rsidR="00E9097D">
          <w:rPr>
            <w:lang w:val="en-US"/>
          </w:rPr>
          <w:del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delInstrText>
        </w:r>
        <w:r w:rsidR="00E9097D">
          <w:rPr>
            <w:lang w:val="en-US"/>
          </w:rPr>
          <w:fldChar w:fldCharType="separate"/>
        </w:r>
        <w:r w:rsidR="00E9097D" w:rsidRPr="00E9097D">
          <w:rPr>
            <w:noProof/>
            <w:lang w:val="en-US"/>
          </w:rPr>
          <w:delText>(Thompson, 2011)</w:delText>
        </w:r>
        <w:r w:rsidR="00E9097D">
          <w:rPr>
            <w:lang w:val="en-US"/>
          </w:rPr>
          <w:fldChar w:fldCharType="end"/>
        </w:r>
        <w:r w:rsidRPr="00352FB7">
          <w:rPr>
            <w:lang w:val="en-US"/>
          </w:rPr>
          <w:delText xml:space="preserve">. Such fluctuations, however, remain more or less constant within the framework of the natural fluctuations related to a state of equilibrium </w:delText>
        </w:r>
        <w:r w:rsidR="00E9097D">
          <w:rPr>
            <w:lang w:val="en-US"/>
          </w:rPr>
          <w:fldChar w:fldCharType="begin" w:fldLock="1"/>
        </w:r>
        <w:r w:rsidR="00E9097D">
          <w:rPr>
            <w:lang w:val="en-US"/>
          </w:rPr>
          <w:delInstrText>ADDIN CSL_CITATION { "citationItems" : [ { "id" : "ITEM-1", "itemData" : { "DOI" : "10.1038/nclimate3109", "ISSN" : "1758-678X", "abstract" : "Climate change threatens ecosystems worldwide, yet their potential future resilience remains largely unquantified1 . In recent years many studies have shown that biodiversity, and in particular functional diversity, can enhance ecosystem resilience by providing a higher response diversity2\u20135 . So far these insights have been mostly neglected in large-scale projections of ecosystem responses to climate change6 . Here we show that plant trait diversity, as a key component of functional diversity, can have a strikingly positive effect on the Amazon forests\u2019 biomass under future climate change. Using a terrestrial biogeochemical model that simulates diverse forest communities on the basis of individual tree growth7 , we show that plant trait diversity may enable the Amazon forests to adjust to new climate conditions via a process of ecological sorting, protecting the Amazon\u2019s carbon sink function. Therefore, plant trait diversity, and biodiversity in general, should be considered in large-scale ecosystem projections and be included as an integral part of climate change research and policy.", "author" : [ { "dropping-particle" : "", "family" : "Sakschewski", "given" : "Boris", "non-dropping-particle" : "", "parse-names" : false, "suffix" : "" }, { "dropping-particle" : "", "family" : "Bloh", "given" : "Werner", "non-dropping-particle" : "von", "parse-names" : false, "suffix" : "" }, { "dropping-particle" : "", "family" : "Boit", "given" : "Alice", "non-dropping-particle" : "", "parse-names" : false, "suffix" : "" }, { "dropping-particle" : "", "family" : "Poorter", "given" : "Lourens", "non-dropping-particle" : "", "parse-names" : false, "suffix" : "" }, { "dropping-particle" : "", "family" : "Pe\u00f1a-Claros", "given" : "Marielos", "non-dropping-particle" : "", "parse-names" : false, "suffix" : "" }, { "dropping-particle" : "", "family" : "Heinke", "given" : "Jens", "non-dropping-particle" : "", "parse-names" : false, "suffix" : "" }, { "dropping-particle" : "", "family" : "Joshi", "given" : "Jasmin", "non-dropping-particle" : "", "parse-names" : false, "suffix" : "" }, { "dropping-particle" : "", "family" : "Thonicke", "given" : "Kirsten", "non-dropping-particle" : "", "parse-names" : false, "suffix" : "" } ], "container-title" : "Nature Climate Change", "id" : "ITEM-1", "issue" : "August", "issued" : { "date-parts" : [ [ "2016", "8", "29" ] ] }, "title" : "Resilience of Amazon forests emerges from plant trait diversity", "type" : "article-journal", "volume" : "1" }, "uris" : [ "http://www.mendeley.com/documents/?uuid=4c8e567b-d28c-46cd-98ab-5313a656330b" ] } ], "mendeley" : { "formattedCitation" : "(Sakschewski et al., 2016)", "plainTextFormattedCitation" : "(Sakschewski et al., 2016)", "previouslyFormattedCitation" : "(Sakschewski et al., 2016)" }, "properties" : {  }, "schema" : "https://github.com/citation-style-language/schema/raw/master/csl-citation.json" }</w:delInstrText>
        </w:r>
        <w:r w:rsidR="00E9097D">
          <w:rPr>
            <w:lang w:val="en-US"/>
          </w:rPr>
          <w:fldChar w:fldCharType="separate"/>
        </w:r>
        <w:r w:rsidR="00E9097D" w:rsidRPr="00E9097D">
          <w:rPr>
            <w:noProof/>
            <w:lang w:val="en-US"/>
          </w:rPr>
          <w:delText>(Sakschewski et al., 2016)</w:delText>
        </w:r>
        <w:r w:rsidR="00E9097D">
          <w:rPr>
            <w:lang w:val="en-US"/>
          </w:rPr>
          <w:fldChar w:fldCharType="end"/>
        </w:r>
        <w:r w:rsidRPr="00352FB7">
          <w:rPr>
            <w:lang w:val="en-US"/>
          </w:rPr>
          <w:delText xml:space="preserve">. In a mature state, forests can produce a variety of products and services that can be useful to mankind </w:delText>
        </w:r>
        <w:r w:rsidR="00E9097D">
          <w:rPr>
            <w:lang w:val="en-US"/>
          </w:rPr>
          <w:fldChar w:fldCharType="begin" w:fldLock="1"/>
        </w:r>
        <w:r w:rsidR="00E9097D">
          <w:rPr>
            <w:lang w:val="en-US"/>
          </w:rPr>
          <w:delInstrText>ADDIN CSL_CITATION { "citationItems" : [ { "id" : "ITEM-1", "itemData" : { "author" : [ { "dropping-particle" : "", "family" : "Simula", "given" : "M", "non-dropping-particle" : "", "parse-names" : false, "suffix" : "" } ], "id" : "ITEM-1", "issued" : { "date-parts" : [ [ "2009" ] ] }, "number-of-pages" : "1-59", "publisher-place" : "Rome", "title" : "TOWARDS DEFINING FOREST DEGRADATION: COMPARATIVE ANALYSIS OF EXISTING DEFINITIONS", "type" : "report" }, "uris" : [ "http://www.mendeley.com/documents/?uuid=72bc8d2f-abdc-4c6f-b8e7-a26119e05cab" ] } ], "mendeley" : { "formattedCitation" : "(Simula, 2009)", "plainTextFormattedCitation" : "(Simula, 2009)", "previouslyFormattedCitation" : "(Simula, 2009)" }, "properties" : {  }, "schema" : "https://github.com/citation-style-language/schema/raw/master/csl-citation.json" }</w:delInstrText>
        </w:r>
        <w:r w:rsidR="00E9097D">
          <w:rPr>
            <w:lang w:val="en-US"/>
          </w:rPr>
          <w:fldChar w:fldCharType="separate"/>
        </w:r>
        <w:r w:rsidR="00E9097D" w:rsidRPr="00E9097D">
          <w:rPr>
            <w:noProof/>
            <w:lang w:val="en-US"/>
          </w:rPr>
          <w:delText>(Simula, 2009)</w:delText>
        </w:r>
        <w:r w:rsidR="00E9097D">
          <w:rPr>
            <w:lang w:val="en-US"/>
          </w:rPr>
          <w:fldChar w:fldCharType="end"/>
        </w:r>
        <w:r w:rsidRPr="00352FB7">
          <w:rPr>
            <w:lang w:val="en-US"/>
          </w:rPr>
          <w:delText xml:space="preserve">. However, changes in forest conditions may result from a loss of resilience, with partial or complete conversion to a different ecosystem type than potentially expected for the site. Such changes in status lead to a reduction in the production of goods and ecosystem services </w:delText>
        </w:r>
        <w:r w:rsidR="005C4DD8">
          <w:rPr>
            <w:lang w:val="en-US"/>
          </w:rPr>
          <w:fldChar w:fldCharType="begin" w:fldLock="1"/>
        </w:r>
        <w:r w:rsidR="005C4DD8">
          <w:rPr>
            <w:lang w:val="en-US"/>
          </w:rPr>
          <w:delInstrText>ADDIN CSL_CITATION { "citationItems" : [ { "id" : "ITEM-1", "itemData" : { "DOI" : "10.1016/j.foreco.2008.11.010", "ISBN" : "0378-1127", "ISSN" : "03781127", "PMID" : "20035299", "abstract" : "The ecosystem service concept has been proposed as a meaningful framework for natural resource management. In theory it holds concomitant benefit and consequence for the forest product sector. However, numerous barriers impede practitioners from developing concrete and enduring responses to emerging ecosystem service markets, policies, and initiatives. Principle among these barriers is that the ecosystem service concept has a complex history, numerous definitions in use, and an astounding diversity in rationale and application. This article provides a conceptual review of ecosystem services and its economic foundations, distinguishes among several current definitions of the term and their relatedness to strategies in practical application, discusses diverse approaches to valuation, and explores potential for future relevance in forest product and other sectors.", "author" : [ { "dropping-particle" : "", "family" : "Patterson", "given" : "Trista M.", "non-dropping-particle" : "", "parse-names" : false, "suffix" : "" }, { "dropping-particle" : "", "family" : "Coelho", "given" : "Dana L.", "non-dropping-particle" : "", "parse-names" : false, "suffix" : "" } ], "container-title" : "Forest Ecology and Management", "id" : "ITEM-1", "issue" : "8", "issued" : { "date-parts" : [ [ "2009" ] ] }, "page" : "1637-1646", "title" : "Ecosystem services: Foundations, opportunities, and challenges for the forest products sector", "type" : "article-journal", "volume" : "257" }, "uris" : [ "http://www.mendeley.com/documents/?uuid=0acebd0b-c902-48c9-aeb2-3bd045033651" ] }, { "id" : "ITEM-2", "itemData" : { "DOI" : "10.1007/s10980-014-9988-z", "ISBN" : "0921-2973", "ISSN" : "09212973", "abstract" : "Native forests play an important role regarding ecosystem services related to biodiversity, water, and nutrient cycling, and the intensity of those services should be related to the amount, configuration and quality of the forest. However, in highly dynamic landscapes, such as some tropical regions, ecosystem services are potentially affected not only by the present landscape structure, but also by the historical land use. Herewepropose a simplemethodological framework to evaluate the contribution of past landscape dynamics and present landscape structure in the provision of ecosystem services. We applied this framework to a traditional agricultural landscape from the Brazilian Atlantic Forest hotspot, where natural forests cover has increased from 8 to 16 % in the last 60 years (1962\u20132008), and where old forests are being reduced while young forests are being regenerated. Forests of different ages, in association with current landscape structure, reveal a mosaic of forest patches under different conditions, implying different abilities to deliver ecosystem services. With the replacement of old-growth forests by young-regenerating forests and a high level of forest fragmentation, less than 1/4 of the current forest cover is able to fully satisfy the ecosystem service demands. To avoid such tendency, government policies should not only focus on increasing forest cover, but also in conserving old-growth forest frag- ments or increasing forest quality. The proposed methodology allows integrating historical land use and current landscape structure to evaluate ecosystem services provision and can be useful to establish programs of payment for ecosystem services.", "author" : [ { "dropping-particle" : "", "family" : "Ferraz", "given" : "Silvio F.B.", "non-dropping-particle" : "", "parse-names" : false, "suffix" : "" }, { "dropping-particle" : "", "family" : "Ferraz", "given" : "Katia M.P.M.B.", "non-dropping-particle" : "", "parse-names" : false, "suffix" : "" }, { "dropping-particle" : "", "family" : "Cassiano", "given" : "Carla C.", "non-dropping-particle" : "", "parse-names" : false, "suffix" : "" }, { "dropping-particle" : "", "family" : "Brancalion", "given" : "Pedro Henrique S.", "non-dropping-particle" : "", "parse-names" : false, "suffix" : "" }, { "dropping-particle" : "", "family" : "Luz", "given" : "Daniela T.A.", "non-dropping-particle" : "da", "parse-names" : false, "suffix" : "" }, { "dropping-particle" : "", "family" : "Azevedo", "given" : "Thais N.", "non-dropping-particle" : "", "parse-names" : false, "suffix" : "" }, { "dropping-particle" : "", "family" : "Tambosi", "given" : "Leandro R.", "non-dropping-particle" : "", "parse-names" : false, "suffix" : "" }, { "dropping-particle" : "", "family" : "Metzger", "given" : "Jean Paul", "non-dropping-particle" : "", "parse-names" : false, "suffix" : "" } ], "container-title" : "Landscape Ecology", "id" : "ITEM-2", "issue" : "2", "issued" : { "date-parts" : [ [ "2014" ] ] }, "page" : "187-200", "title" : "How good are tropical forest patches for ecosystem services provisioning?", "type" : "article-journal", "volume" : "29" }, "uris" : [ "http://www.mendeley.com/documents/?uuid=137a5408-578b-48f6-8ecf-0e5a20669240" ] }, { "id" : "ITEM-3", "itemData" : { "DOI" : "10.1007/s10531-017-1453-2", "ISSN" : "15729710", "abstract" : "Forests are critical habitats for biodiversity and they are also essential for the provision of a wide range of ecosystem services that are important to human well-being. There is increasing evidence that biodiversity contributes to forest ecosystem functioning and the provision of ecosystem services. Here we provide a review of forest ecosystem services including biomass production, habitat provisioning services, pollination, seed dispersal, resistance to wind storms, fire regulation and mitigation, pest regulation of native and invading insects, carbon sequestration, and cultural ecosystem services, in relation to forest type, structure and diversity. We also consider relationships between forest biodiversity and multifunctionality, and trade-offs among ecosystem services. We compare the concepts of ecosystem processes, functions and services to clarify their definitions. Our review of published studies indicates a lack of empirical studies that establish quantitative and causal relationships between forest biodiversity and many important ecosystem services. The literature is highly skewed; studies on provisioning of nutrition and energy, and on cultural services, delivered by mixed-species forests are under-represented. Planted forests offer ample opportunity for optimising their composition and diversity because replanting after harvesting is a recurring process. Planting mixed-species forests should be given more consideration as they are likely to provide a wider range of ecosystem services within the forest and for adjacent land uses. This review also serves as the introduction to this special issue of Biodiversity and Conservation on various aspects of forest biodiversity and ecosystem services.", "author" : [ { "dropping-particle" : "", "family" : "Brockerhoff", "given" : "Eckehard G.", "non-dropping-particle" : "", "parse-names" : false, "suffix" : "" }, { "dropping-particle" : "", "family" : "Barbaro", "given" : "Luc", "non-dropping-particle" : "", "parse-names" : false, "suffix" : "" }, { "dropping-particle" : "", "family" : "Castagneyrol", "given" : "Bastien", "non-dropping-particle" : "", "parse-names" : false, "suffix" : "" }, { "dropping-particle" : "", "family" : "Forrester", "given" : "David I.", "non-dropping-particle" : "", "parse-names" : false, "suffix" : "" }, { "dropping-particle" : "", "family" : "Gardiner", "given" : "Barry", "non-dropping-particle" : "", "parse-names" : false, "suffix" : "" }, { "dropping-particle" : "", "family" : "Gonz\u00e1lez-Olabarria", "given" : "Jos\u00e9 Ram\u00f3n", "non-dropping-particle" : "", "parse-names" : false, "suffix" : "" }, { "dropping-particle" : "", "family" : "Lyver", "given" : "Phil O.B.", "non-dropping-particle" : "", "parse-names" : false, "suffix" : "" }, { "dropping-particle" : "", "family" : "Meurisse", "given" : "Nicolas", "non-dropping-particle" : "", "parse-names" : false, "suffix" : "" }, { "dropping-particle" : "", "family" : "Oxbrough", "given" : "Anne", "non-dropping-particle" : "", "parse-names" : false, "suffix" : "" }, { "dropping-particle" : "", "family" : "Taki", "given" : "Hisatomo", "non-dropping-particle" : "", "parse-names" : false, "suffix" : "" }, { "dropping-particle" : "", "family" : "Thompson", "given" : "Ian D.", "non-dropping-particle" : "", "parse-names" : false, "suffix" : "" }, { "dropping-particle" : "", "family" : "Plas", "given" : "Fons", "non-dropping-particle" : "van der", "parse-names" : false, "suffix" : "" }, { "dropping-particle" : "", "family" : "Jactel", "given" : "Herv\u00e9", "non-dropping-particle" : "", "parse-names" : false, "suffix" : "" } ], "container-title" : "Biodiversity and Conservation", "id" : "ITEM-3", "issue" : "13", "issued" : { "date-parts" : [ [ "2017" ] ] }, "page" : "3005-3035", "title" : "Forest biodiversity, ecosystem functioning and the provision of ecosystem services", "type" : "article-magazine", "volume" : "26" }, "uris" : [ "http://www.mendeley.com/documents/?uuid=a97728f3-2698-4136-acb0-0739d17ab603" ] }, { "id" : "ITEM-4", "itemData" : { "ISBN" : "1597260401", "author" : [ { "dropping-particle" : "", "family" : "Assessment Millennium Ecosystem", "given" : "", "non-dropping-particle" : "", "parse-names" : false, "suffix" : "" } ], "id" : "ITEM-4", "issued" : { "date-parts" : [ [ "2005" ] ] }, "number-of-pages" : "1-155", "publisher-place" : "Washington, DC", "title" : "Ecosystems And Human Well-Being: Synthesis.", "type" : "report" }, "uris" : [ "http://www.mendeley.com/documents/?uuid=cd89e1ce-eecc-4985-98f4-02fe6ec99ec0" ] } ], "mendeley" : { "formattedCitation" : "(Assessment Millennium Ecosystem, 2005; Brockerhoff et al., 2017; Ferraz et al., 2014; Patterson and Coelho, 2009)", "plainTextFormattedCitation" : "(Assessment Millennium Ecosystem, 2005; Brockerhoff et al., 2017; Ferraz et al., 2014; Patterson and Coelho, 2009)", "previouslyFormattedCitation" : "(Assessment Millennium Ecosystem, 2005; Brockerhoff et al., 2017; Ferraz et al., 2014; Patterson and Coelho, 2009)" }, "properties" : {  }, "schema" : "https://github.com/citation-style-language/schema/raw/master/csl-citation.json" }</w:delInstrText>
        </w:r>
        <w:r w:rsidR="005C4DD8">
          <w:rPr>
            <w:lang w:val="en-US"/>
          </w:rPr>
          <w:fldChar w:fldCharType="separate"/>
        </w:r>
        <w:r w:rsidR="005C4DD8" w:rsidRPr="005C4DD8">
          <w:rPr>
            <w:noProof/>
            <w:lang w:val="en-US"/>
          </w:rPr>
          <w:delText>(Assessment Millennium Ecosystem, 2005; Brockerhoff et al., 2017; Ferraz et al., 2014; Patterson and Coelho, 2009)</w:delText>
        </w:r>
        <w:r w:rsidR="005C4DD8">
          <w:rPr>
            <w:lang w:val="en-US"/>
          </w:rPr>
          <w:fldChar w:fldCharType="end"/>
        </w:r>
        <w:r w:rsidRPr="00352FB7">
          <w:rPr>
            <w:lang w:val="en-US"/>
          </w:rPr>
          <w:delText xml:space="preserve">. Therefore, a change in species composition can be used as an indicator of degradation </w:delText>
        </w:r>
        <w:r w:rsidR="005C4DD8">
          <w:rPr>
            <w:lang w:val="en-US"/>
          </w:rPr>
          <w:fldChar w:fldCharType="begin" w:fldLock="1"/>
        </w:r>
        <w:r w:rsidR="005C4DD8">
          <w:rPr>
            <w:lang w:val="en-US"/>
          </w:rPr>
          <w:del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delInstrText>
        </w:r>
        <w:r w:rsidR="005C4DD8">
          <w:rPr>
            <w:lang w:val="en-US"/>
          </w:rPr>
          <w:fldChar w:fldCharType="separate"/>
        </w:r>
        <w:r w:rsidR="005C4DD8" w:rsidRPr="005C4DD8">
          <w:rPr>
            <w:noProof/>
            <w:lang w:val="en-US"/>
          </w:rPr>
          <w:delText>(Thompson, 2011)</w:delText>
        </w:r>
        <w:r w:rsidR="005C4DD8">
          <w:rPr>
            <w:lang w:val="en-US"/>
          </w:rPr>
          <w:fldChar w:fldCharType="end"/>
        </w:r>
        <w:r w:rsidRPr="00352FB7">
          <w:rPr>
            <w:lang w:val="en-US"/>
          </w:rPr>
          <w:delText>. Our results of the simulation experiment on disturbing the growth dynamics and structure of the forest in Paracou have shown that the conservation of species composition is crucial in the choice of management strategy and can be a key factor for the long-term conservation of the forest ecosystem. The FORMIND forest model plus management module can be used to estimate the harvest yield of a logging event. This is possible because the forest model calculates on the basis of individual trees.</w:delText>
        </w:r>
      </w:del>
    </w:p>
    <w:p w14:paraId="6C2686ED" w14:textId="77777777" w:rsidR="00D7084D" w:rsidRPr="00450098" w:rsidRDefault="00C07449">
      <w:pPr>
        <w:pStyle w:val="berschrift2"/>
        <w:rPr>
          <w:del w:id="454" w:author="Ulrike Hiltner" w:date="2018-04-25T16:51:00Z"/>
        </w:rPr>
      </w:pPr>
      <w:del w:id="455" w:author="Ulrike Hiltner" w:date="2018-04-25T16:51:00Z">
        <w:r>
          <w:delText xml:space="preserve">4.4 </w:delText>
        </w:r>
        <w:r w:rsidR="00450098" w:rsidRPr="00450098">
          <w:delText>Conclusion and perspectives</w:delText>
        </w:r>
      </w:del>
    </w:p>
    <w:p w14:paraId="3338F955" w14:textId="6E3E9018" w:rsidR="0063183F" w:rsidRDefault="00422642" w:rsidP="0063183F">
      <w:pPr>
        <w:rPr>
          <w:lang w:val="en-US"/>
        </w:rPr>
      </w:pPr>
      <w:del w:id="456" w:author="Ulrike Hiltner" w:date="2018-04-25T16:51:00Z">
        <w:r w:rsidRPr="00422642">
          <w:rPr>
            <w:lang w:val="en-US"/>
          </w:rPr>
          <w:delText>The protection of the Amazon rainforests</w:delText>
        </w:r>
      </w:del>
      <w:r w:rsidRPr="00422642">
        <w:rPr>
          <w:lang w:val="en-US"/>
        </w:rPr>
        <w:t xml:space="preserve"> contributes significantly to the conservation of biodiversity, the stabilization of the global climate, and the preservation of an important component in the global carbon cycle </w:t>
      </w:r>
      <w:del w:id="457" w:author="Ulrike Hiltner" w:date="2018-04-25T16:51:00Z">
        <w:r w:rsidR="005C4DD8">
          <w:rPr>
            <w:lang w:val="en-US"/>
          </w:rPr>
          <w:fldChar w:fldCharType="begin" w:fldLock="1"/>
        </w:r>
        <w:r w:rsidR="005C4DD8">
          <w:rPr>
            <w:lang w:val="en-US"/>
          </w:rPr>
          <w:del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"ITEM-2",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"id" : "ITEM-4", "itemData" : { "DOI" : "10.1038/ngeo328", "ISSN" : "1752-0894", "abstract" : "Carbon cycle\u2013climate feedbacks are expected to diminish the size of the terrestrial carbon sink over the next century. Model simulations suggest that nitrogen availability is likely to play a key role in mediating this response.", "author" : [ { "dropping-particle" : "", "family" : "Bonan", "given" : "Gordon", "non-dropping-particle" : "", "parse-names" : false, "suffix" : "" } ], "container-title" : "Nature Geoscience", "id" : "ITEM-4", "issue" : "10", "issued" : { "date-parts" : [ [ "2008", "10" ] ] }, "page" : "645-646", "title" : "Carbon cycle: Fertilizing change", "type" : "article-journal", "volume" : "1" }, "uris" : [ "http://www.mendeley.com/documents/?uuid=9ffb2b25-f1dc-4395-88aa-4a277d2b0e40" ] }, { "id" : "ITEM-5",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"ITEM-5", "issue" : "5882", "issued" : { "date-parts" : [ [ "2008" ] ] }, "page" : "1444-1449", "title" : "Forests and Climate Change: Forcings, Feedbacks, and the Climate Benefits of Forests", "type" : "article-journal", "volume" : "320" }, "uris" : [ "http://www.mendeley.com/documents/?uuid=a0433538-0bc3-476e-8744-c4805fefc05b" ] }, { "id" : "ITEM-6",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"ITEM-6", "issue" : "8", "issued" : { "date-parts" : [ [ "2000" ] ] }, "page" : "332-337", "title" : "Tropical forests and atmospheric carbon dioxide", "type" : "article-journal", "volume" : "15" }, "uris" : [ "http://www.mendeley.com/documents/?uuid=85b786e0-b00b-49fb-a8d3-57b0a9210078" ] }, { "id" : "ITEM-7", "itemData" : { "DOI" : "10.1098/rstb.2007.0028", "ISBN" : "0962-8436 (Print)\\r0962-8436 (Linking)", "ISSN" : "0962-8436", "PMID" : "18267905", "abstract" : "Simulations with the Hadley Centre general circulation model (HadCM3), including carbon cycle model and forced by a 'business-as-usual' emissions scenario, predict a rapid loss of Amazonian rainforest from the middle of this century onwards. The robustness of this projection to both uncertainty in physical climate drivers and the formulation of the land surface scheme is investigated. We analyse how the modelled vegetation cover in Amazonia responds to (i) uncertainty in the parameters specified in the atmosphere component of HadCM3 and their associated influence on predicted surface climate. We then enhance the land surface description and (ii) implement a multilayer canopy light interception model and compare with the simple 'big-leaf' approach used in the original simulations. Finally, (iii) we investigate the effect of changing the method of simulating vegetation dynamics from an area-based model (TRIFFID) to a more complex size- and age-structured approximation of an individual-based model (ecosystem demography). We find that the loss of Amazonian rainforest is robust across the climate uncertainty explored by perturbed physics simulations covering a wide range of global climate sensitivity. The introduction of the refined light interception model leads to an increase in simulated gross plant carbon uptake for the present day, but, with altered respiration, the net effect is a decrease in net primary productivity. However, this does not significantly affect the carbon loss from vegetation and soil as a consequence of future simulated depletion in soil moisture; the Amazon forest is still lost. The introduction of the more sophisticated dynamic vegetation model reduces but does not halt the rate of forest dieback. The potential for human-induced climate change to trigger the loss of Amazon rainforest appears robust within the context of the uncertainties explored in this paper. Some further uncertainties should be explored, particularly with respect to the representation of rooting depth.", "author" : [ { "dropping-particle" : "", "family" : "Huntingford", "given" : "Chris", "non-dropping-particle" : "", "parse-names" : false, "suffix" : "" }, { "dropping-particle" : "", "family" : "Fisher", "given" : "Rosie A", "non-dropping-particle" : "", "parse-names" : false, "suffix" : "" }, { "dropping-particle" : "", "family" : "Mercado", "given" : "Lina", "non-dropping-particle" : "", "parse-names" : false, "suffix" : "" }, { "dropping-particle" : "", "family" : "Booth", "given" : "B. B.B", "non-dropping-particle" : "", "parse-names" : false, "suffix" : "" }, { "dropping-particle" : "", "family" : "Sitch", "given" : "Stephen", "non-dropping-particle" : "", "parse-names" : false, "suffix" : "" }, { "dropping-particle" : "", "family" : "Harris", "given" : "P. P", "non-dropping-particle" : "", "parse-names" : false, "suffix" : "" }, { "dropping-particle" : "", "family" : "Cox", "given" : "Peter M", "non-dropping-particle" : "", "parse-names" : false, "suffix" : "" }, { "dropping-particle" : "", "family" : "Jones", "given" : "Chris D", "non-dropping-particle" : "", "parse-names" : false, "suffix" : "" }, { "dropping-particle" : "", "family" : "Betts", "given" : "Richard A", "non-dropping-particle" : "", "parse-names" : false, "suffix" : "" }, { "dropping-particle" : "", "family" : "Malhi", "given" : "Yadvinder", "non-dropping-particle" : "", "parse-names" : false, "suffix" : "" }, { "dropping-particle" : "", "family" : "Harris", "given" : "Glen R", "non-dropping-particle" : "", "parse-names" : false, "suffix" : "" }, { "dropping-particle" : "", "family" : "Collins", "given" : "Mat", "non-dropping-particle" : "", "parse-names" : false, "suffix" : "" }, { "dropping-particle" : "", "family" : "Moorcroft", "given" : "Paul", "non-dropping-particle" : "", "parse-names" : false, "suffix" : "" } ], "container-title" : "Philosophical Transactions of the Royal Society B: Biological Sciences", "id" : "ITEM-7", "issue" : "1498", "issued" : { "date-parts" : [ [ "2008", "5", "27" ] ] }, "page" : "1857-1864", "title" : "Towards quantifying uncertainty in predictions of Amazon 'dieback'", "type" : "article-journal", "volume" : "363" }, "uris" : [ "http://www.mendeley.com/documents/?uuid=bd22afa3-cb2a-47d9-8e62-6b52d05f29d5" ] } ], "mendeley" : { "formattedCitation" : "(G. Bonan, 2008; G. B. Bonan, 2008; Huntingford et al., 2008; IPCC, 2014; Malhi and Grace, 2000; Pan et al., 2011; Watson et al., 2018)", "plainTextFormattedCitation" : "(G. Bonan, 2008; G. B. Bonan, 2008; Huntingford et al., 2008; IPCC, 2014; Malhi and Grace, 2000; Pan et al., 2011; Watson et al., 2018)", "previouslyFormattedCitation" : "(G. Bonan, 2008; G. B. Bonan, 2008; Huntingford et al., 2008; IPCC, 2014; Malhi and Grace, 2000; Pan et al., 2011; Watson et al., 2018)" }, "properties" : {  }, "schema" : "https://github.com/citation-style-language/schema/raw/master/csl-citation.json" }</w:delInstrText>
        </w:r>
        <w:r w:rsidR="005C4DD8">
          <w:rPr>
            <w:lang w:val="en-US"/>
          </w:rPr>
          <w:fldChar w:fldCharType="separate"/>
        </w:r>
        <w:r w:rsidR="005C4DD8" w:rsidRPr="005C4DD8">
          <w:rPr>
            <w:noProof/>
            <w:lang w:val="en-US"/>
          </w:rPr>
          <w:delText>(G. Bonan, 2008; G. B. Bonan, 2008; Huntingford et al., 2008; IPCC, 2014; Malhi and Grace, 2000; Pan et al., 2011; Watson et al., 2018)</w:delText>
        </w:r>
        <w:r w:rsidR="005C4DD8">
          <w:rPr>
            <w:lang w:val="en-US"/>
          </w:rPr>
          <w:fldChar w:fldCharType="end"/>
        </w:r>
        <w:r w:rsidRPr="00422642">
          <w:rPr>
            <w:lang w:val="en-US"/>
          </w:rPr>
          <w:delText xml:space="preserve">. </w:delText>
        </w:r>
        <w:r w:rsidRPr="00F2337C">
          <w:rPr>
            <w:lang w:val="en-US"/>
          </w:rPr>
          <w:delText>In addition to other ecosystem serv</w:delText>
        </w:r>
        <w:r w:rsidRPr="008E1C15">
          <w:rPr>
            <w:lang w:val="en-US"/>
          </w:rPr>
          <w:delText xml:space="preserve">ices </w:delText>
        </w:r>
      </w:del>
      <w:ins w:id="458" w:author="Ulrike Hiltner" w:date="2018-04-25T16:51:00Z">
        <w:r w:rsidR="005C4DD8">
          <w:rPr>
            <w:lang w:val="en-US"/>
          </w:rPr>
          <w:fldChar w:fldCharType="begin" w:fldLock="1"/>
        </w:r>
        <w:r w:rsidR="00F00EC8">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"ITEM-2",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"id" : "ITEM-4", "itemData" : { "DOI" : "10.1038/ngeo328", "ISSN" : "1752-0894", "abstract" : "Carbon cycle\u2013climate feedbacks are expected to diminish the size of the terrestrial carbon sink over the next century. Model simulations suggest that nitrogen availability is likely to play a key role in mediating this response.", "author" : [ { "dropping-particle" : "", "family" : "Bonan", "given" : "Gordon", "non-dropping-particle" : "", "parse-names" : false, "suffix" : "" } ], "container-title" : "Nature Geoscience", "id" : "ITEM-4", "issue" : "10", "issued" : { "date-parts" : [ [ "2008", "10" ] ] }, "page" : "645-646", "title" : "Carbon cycle: Fertilizing change", "type" : "article-journal", "volume" : "1" }, "uris" : [ "http://www.mendeley.com/documents/?uuid=9ffb2b25-f1dc-4395-88aa-4a277d2b0e40" ] }, { "id" : "ITEM-5",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"ITEM-5", "issue" : "5882", "issued" : { "date-parts" : [ [ "2008" ] ] }, "page" : "1444-1449", "title" : "Forests and Climate Change: Forcings, Feedbacks, and the Climate Benefits of Forests", "type" : "article-journal", "volume" : "320" }, "uris" : [ "http://www.mendeley.com/documents/?uuid=a0433538-0bc3-476e-8744-c4805fefc05b" ] }, { "id" : "ITEM-6",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"ITEM-6", "issue" : "8", "issued" : { "date-parts" : [ [ "2000" ] ] }, "page" : "332-337", "title" : "Tropical forests and atmospheric carbon dioxide", "type" : "article-journal", "volume" : "15" }, "uris" : [ "http://www.mendeley.com/documents/?uuid=85b786e0-b00b-49fb-a8d3-57b0a9210078" ] }, { "id" : "ITEM-7", "itemData" : { "DOI" : "10.1098/rstb.2007.0028", "ISBN" : "0962-8436 (Print)\\r0962-8436 (Linking)", "ISSN" : "0962-8436", "PMID" : "18267905", "abstract" : "Simulations with the Hadley Centre general circulation model (HadCM3), including carbon cycle model and forced by a 'business-as-usual' emissions scenario, predict a rapid loss of Amazonian rainforest from the middle of this century onwards. The robustness of this projection to both uncertainty in physical climate drivers and the formulation of the land surface scheme is investigated. We analyse how the modelled vegetation cover in Amazonia responds to (i) uncertainty in the parameters specified in the atmosphere component of HadCM3 and their associated influence on predicted surface climate. We then enhance the land surface description and (ii) implement a multilayer canopy light interception model and compare with the simple 'big-leaf' approach used in the original simulations. Finally, (iii) we investigate the effect of changing the method of simulating vegetation dynamics from an area-based model (TRIFFID) to a more complex size- and age-structured approximation of an individual-based model (ecosystem demography). We find that the loss of Amazonian rainforest is robust across the climate uncertainty explored by perturbed physics simulations covering a wide range of global climate sensitivity. The introduction of the refined light interception model leads to an increase in simulated gross plant carbon uptake for the present day, but, with altered respiration, the net effect is a decrease in net primary productivity. However, this does not significantly affect the carbon loss from vegetation and soil as a consequence of future simulated depletion in soil moisture; the Amazon forest is still lost. The introduction of the more sophisticated dynamic vegetation model reduces but does not halt the rate of forest dieback. The potential for human-induced climate change to trigger the loss of Amazon rainforest appears robust within the context of the uncertainties explored in this paper. Some further uncertainties should be explored, particularly with respect to the representation of rooting depth.", "author" : [ { "dropping-particle" : "", "family" : "Huntingford", "given" : "Chris", "non-dropping-particle" : "", "parse-names" : false, "suffix" : "" }, { "dropping-particle" : "", "family" : "Fisher", "given" : "Rosie A", "non-dropping-particle" : "", "parse-names" : false, "suffix" : "" }, { "dropping-particle" : "", "family" : "Mercado", "given" : "Lina", "non-dropping-particle" : "", "parse-names" : false, "suffix" : "" }, { "dropping-particle" : "", "family" : "Booth", "given" : "B. B.B", "non-dropping-particle" : "", "parse-names" : false, "suffix" : "" }, { "dropping-particle" : "", "family" : "Sitch", "given" : "Stephen", "non-dropping-particle" : "", "parse-names" : false, "suffix" : "" }, { "dropping-particle" : "", "family" : "Harris", "given" : "P. P", "non-dropping-particle" : "", "parse-names" : false, "suffix" : "" }, { "dropping-particle" : "", "family" : "Cox", "given" : "Peter M", "non-dropping-particle" : "", "parse-names" : false, "suffix" : "" }, { "dropping-particle" : "", "family" : "Jones", "given" : "Chris D", "non-dropping-particle" : "", "parse-names" : false, "suffix" : "" }, { "dropping-particle" : "", "family" : "Betts", "given" : "Richard A", "non-dropping-particle" : "", "parse-names" : false, "suffix" : "" }, { "dropping-particle" : "", "family" : "Malhi", "given" : "Yadvinder", "non-dropping-particle" : "", "parse-names" : false, "suffix" : "" }, { "dropping-particle" : "", "family" : "Harris", "given" : "Glen R", "non-dropping-particle" : "", "parse-names" : false, "suffix" : "" }, { "dropping-particle" : "", "family" : "Collins", "given" : "Mat", "non-dropping-particle" : "", "parse-names" : false, "suffix" : "" }, { "dropping-particle" : "", "family" : "Moorcroft", "given" : "Paul", "non-dropping-particle" : "", "parse-names" : false, "suffix" : "" } ], "container-title" : "Philosophical Transactions of the Royal Society B: Biological Sciences", "id" : "ITEM-7", "issue" : "1498", "issued" : { "date-parts" : [ [ "2008", "5", "27" ] ] }, "page" : "1857-1864", "title" : "Towards quantifying uncertainty in predictions of Amazon 'dieback'", "type" : "article-journal", "volume" : "363" }, "uris" : [ "http://www.mendeley.com/documents/?uuid=bd22afa3-cb2a-47d9-8e62-6b52d05f29d5" ] } ], "mendeley" : { "formattedCitation" : "(G. Bonan, 2008; G. B. Bonan, 2008; Huntingford et al., 2008; IPCC, 2014b; Malhi and Grace, 2000; Pan et al., 2011; Watson et al., 2018)", "plainTextFormattedCitation" : "(G. Bonan, 2008; G. B. Bonan, 2008; Huntingford et al., 2008; IPCC, 2014b; Malhi and Grace, 2000; Pan et al., 2011; Watson et al., 2018)", "previouslyFormattedCitation" : "(G. Bonan, 2008; G. B. Bonan, 2008; Huntingford et al., 2008; IPCC, 2014b; Malhi and Grace, 2000; Pan et al., 2011; Watson et al., 2018)" }, "properties" : {  }, "schema" : "https://github.com/citation-style-language/schema/raw/master/csl-citation.json" }</w:instrText>
        </w:r>
        <w:r w:rsidR="005C4DD8">
          <w:rPr>
            <w:lang w:val="en-US"/>
          </w:rPr>
          <w:fldChar w:fldCharType="separate"/>
        </w:r>
        <w:r w:rsidR="00F00EC8" w:rsidRPr="00F00EC8">
          <w:rPr>
            <w:noProof/>
            <w:lang w:val="en-US"/>
          </w:rPr>
          <w:t>(G. Bonan, 2008; G. B. Bonan, 2008; Huntingford et al., 2008; IPCC, 2014b; Malhi and Grace, 2000; Pan et al., 2011; Watson et al., 2018)</w:t>
        </w:r>
        <w:r w:rsidR="005C4DD8">
          <w:rPr>
            <w:lang w:val="en-US"/>
          </w:rPr>
          <w:fldChar w:fldCharType="end"/>
        </w:r>
        <w:r w:rsidRPr="00422642">
          <w:rPr>
            <w:lang w:val="en-US"/>
          </w:rPr>
          <w:t xml:space="preserve">. </w:t>
        </w:r>
        <w:r w:rsidRPr="00F2337C">
          <w:rPr>
            <w:lang w:val="en-US"/>
          </w:rPr>
          <w:t>In addition to other ecosystem serv</w:t>
        </w:r>
        <w:r w:rsidRPr="008E1C15">
          <w:rPr>
            <w:lang w:val="en-US"/>
          </w:rPr>
          <w:t xml:space="preserve">ices </w:t>
        </w:r>
      </w:ins>
      <w:r w:rsidR="005C4DD8">
        <w:rPr>
          <w:lang w:val="en-US"/>
        </w:rPr>
        <w:fldChar w:fldCharType="begin" w:fldLock="1"/>
      </w:r>
      <w:r w:rsidR="005C4DD8">
        <w:rPr>
          <w:lang w:val="en-US"/>
        </w:rPr>
        <w:instrText>ADDIN CSL_CITATION { "citationItems" : [ { "id" : "ITEM-1", "itemData" : { "ISBN" : "1597260401", "author" : [ { "dropping-particle" : "", "family" : "Assessment Millennium Ecosystem", "given" : "", "non-dropping-particle" : "", "parse-names" : false, "suffix" : "" } ], "id" : "ITEM-1", "issued" : { "date-parts" : [ [ "2005" ] ] }, "number-of-pages" : "1-155", "publisher-place" : "Washington, DC", "title" : "Ecosystems And Human Well-Being: Synthesis.", "type" : "report" }, "uris" : [ "http://www.mendeley.com/documents/?uuid=cd89e1ce-eecc-4985-98f4-02fe6ec99ec0" ] } ], "mendeley" : { "formattedCitation" : "(Assessment Millennium Ecosystem, 2005)", "plainTextFormattedCitation" : "(Assessment Millennium Ecosystem, 2005)", "previouslyFormattedCitation" : "(Assessment Millennium Ecosystem, 2005)" }, "properties" : {  }, "schema" : "https://github.com/citation-style-language/schema/raw/master/csl-citation.json" }</w:instrText>
      </w:r>
      <w:r w:rsidR="005C4DD8">
        <w:rPr>
          <w:lang w:val="en-US"/>
        </w:rPr>
        <w:fldChar w:fldCharType="separate"/>
      </w:r>
      <w:r w:rsidR="005C4DD8" w:rsidRPr="005C4DD8">
        <w:rPr>
          <w:noProof/>
          <w:lang w:val="en-US"/>
        </w:rPr>
        <w:t>(Assessment Millennium Ecosystem, 2005)</w:t>
      </w:r>
      <w:r w:rsidR="005C4DD8">
        <w:rPr>
          <w:lang w:val="en-US"/>
        </w:rPr>
        <w:fldChar w:fldCharType="end"/>
      </w:r>
      <w:r w:rsidRPr="008E1C15">
        <w:rPr>
          <w:lang w:val="en-US"/>
        </w:rPr>
        <w:t>, the Amazon provide</w:t>
      </w:r>
      <w:r w:rsidRPr="00F469AE">
        <w:rPr>
          <w:lang w:val="en-US"/>
        </w:rPr>
        <w:t>s</w:t>
      </w:r>
      <w:r w:rsidRPr="00550F0D">
        <w:rPr>
          <w:b/>
          <w:bCs/>
          <w:lang w:val="en-US"/>
        </w:rPr>
        <w:t xml:space="preserve"> </w:t>
      </w:r>
      <w:r w:rsidRPr="00BF439C">
        <w:rPr>
          <w:lang w:val="en-US"/>
        </w:rPr>
        <w:t>useful resources such as wood.</w:t>
      </w:r>
      <w:r w:rsidRPr="00F469AE">
        <w:rPr>
          <w:lang w:val="en-US"/>
        </w:rPr>
        <w:t xml:space="preserve"> </w:t>
      </w:r>
      <w:del w:id="459" w:author="Ulrike Hiltner" w:date="2018-04-25T16:51:00Z">
        <w:r w:rsidRPr="00422642">
          <w:rPr>
            <w:lang w:val="en-US"/>
          </w:rPr>
          <w:delText>High</w:delText>
        </w:r>
      </w:del>
      <w:ins w:id="460" w:author="Ulrike Hiltner" w:date="2018-04-25T16:51:00Z">
        <w:r w:rsidR="00C41A5C">
          <w:rPr>
            <w:lang w:val="en-US"/>
          </w:rPr>
          <w:t>However, h</w:t>
        </w:r>
        <w:r w:rsidRPr="00422642">
          <w:rPr>
            <w:lang w:val="en-US"/>
          </w:rPr>
          <w:t>igh</w:t>
        </w:r>
      </w:ins>
      <w:r w:rsidRPr="00422642">
        <w:rPr>
          <w:lang w:val="en-US"/>
        </w:rPr>
        <w:t xml:space="preserve"> deforestation rates</w:t>
      </w:r>
      <w:del w:id="461" w:author="Ulrike Hiltner" w:date="2018-04-25T16:51:00Z">
        <w:r w:rsidRPr="00422642">
          <w:rPr>
            <w:lang w:val="en-US"/>
          </w:rPr>
          <w:delText>, which</w:delText>
        </w:r>
      </w:del>
      <w:r w:rsidRPr="00422642">
        <w:rPr>
          <w:lang w:val="en-US"/>
        </w:rPr>
        <w:t xml:space="preserve"> have long contributed to the degradation of the Amazon forests</w:t>
      </w:r>
      <w:ins w:id="462" w:author="Ulrike Hiltner" w:date="2018-04-25T16:51:00Z">
        <w:r w:rsidRPr="00422642">
          <w:rPr>
            <w:lang w:val="en-US"/>
          </w:rPr>
          <w:t xml:space="preserve"> </w:t>
        </w:r>
        <w:r w:rsidR="00C41A5C">
          <w:rPr>
            <w:lang w:val="en-US"/>
          </w:rPr>
          <w:t>and</w:t>
        </w:r>
      </w:ins>
      <w:r w:rsidR="00C41A5C">
        <w:rPr>
          <w:lang w:val="en-US"/>
        </w:rPr>
        <w:t xml:space="preserve"> </w:t>
      </w:r>
      <w:r w:rsidR="005C4DD8" w:rsidRPr="00422642">
        <w:rPr>
          <w:lang w:val="en-US"/>
        </w:rPr>
        <w:t xml:space="preserve">are problematic </w:t>
      </w:r>
      <w:del w:id="463" w:author="Ulrike Hiltner" w:date="2018-04-25T16:51:00Z">
        <w:r w:rsidR="005C4DD8">
          <w:rPr>
            <w:lang w:val="en-US"/>
          </w:rPr>
          <w:fldChar w:fldCharType="begin" w:fldLock="1"/>
        </w:r>
        <w:r w:rsidR="005C4DD8">
          <w:rPr>
            <w:lang w:val="en-US"/>
          </w:rPr>
          <w:delInstrText>ADDIN CSL_CITATION { "citationItems" : [ { "id" : "ITEM-1",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"ITEM-1",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"mendeley" : { "formattedCitation" : "(IPCC, 2014)", "manualFormatting" : "(IPCC, 2014; ", "plainTextFormattedCitation" : "(IPCC, 2014)", "previouslyFormattedCitation" : "(IPCC, 2014)" }, "properties" : {  }, "schema" : "https://github.com/citation-style-language/schema/raw/master/csl-citation.json" }</w:delInstrText>
        </w:r>
        <w:r w:rsidR="005C4DD8">
          <w:rPr>
            <w:lang w:val="en-US"/>
          </w:rPr>
          <w:fldChar w:fldCharType="separate"/>
        </w:r>
        <w:r w:rsidR="005C4DD8" w:rsidRPr="005C4DD8">
          <w:rPr>
            <w:noProof/>
            <w:lang w:val="en-US"/>
          </w:rPr>
          <w:delText>(IPCC, 2014</w:delText>
        </w:r>
        <w:r w:rsidR="005C4DD8">
          <w:rPr>
            <w:noProof/>
            <w:lang w:val="en-US"/>
          </w:rPr>
          <w:delText xml:space="preserve">; </w:delText>
        </w:r>
        <w:r w:rsidR="005C4DD8">
          <w:rPr>
            <w:lang w:val="en-US"/>
          </w:rPr>
          <w:fldChar w:fldCharType="end"/>
        </w:r>
        <w:r w:rsidRPr="00422642">
          <w:rPr>
            <w:lang w:val="en-US"/>
          </w:rPr>
          <w:delText>Global Forest Watch, 2014).</w:delText>
        </w:r>
      </w:del>
      <w:ins w:id="464" w:author="Ulrike Hiltner" w:date="2018-04-25T16:51:00Z">
        <w:r w:rsidR="005C4DD8">
          <w:rPr>
            <w:lang w:val="en-US"/>
          </w:rPr>
          <w:fldChar w:fldCharType="begin" w:fldLock="1"/>
        </w:r>
        <w:r w:rsidR="00F00EC8">
          <w:rPr>
            <w:lang w:val="en-US"/>
          </w:rPr>
          <w:instrText>ADDIN CSL_CITATION { "citationItems" : [ { "id" : "ITEM-1",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"ITEM-1",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"mendeley" : { "formattedCitation" : "(IPCC, 2014b)", "manualFormatting" : "(IPCC, 2014; ", "plainTextFormattedCitation" : "(IPCC, 2014b)", "previouslyFormattedCitation" : "(IPCC, 2014b)" }, "properties" : {  }, "schema" : "https://github.com/citation-style-language/schema/raw/master/csl-citation.json" }</w:instrText>
        </w:r>
        <w:r w:rsidR="005C4DD8">
          <w:rPr>
            <w:lang w:val="en-US"/>
          </w:rPr>
          <w:fldChar w:fldCharType="separate"/>
        </w:r>
        <w:r w:rsidR="005C4DD8" w:rsidRPr="005C4DD8">
          <w:rPr>
            <w:noProof/>
            <w:lang w:val="en-US"/>
          </w:rPr>
          <w:t>(IPCC, 2014</w:t>
        </w:r>
        <w:r w:rsidR="005C4DD8">
          <w:rPr>
            <w:noProof/>
            <w:lang w:val="en-US"/>
          </w:rPr>
          <w:t xml:space="preserve">; </w:t>
        </w:r>
        <w:r w:rsidR="005C4DD8">
          <w:rPr>
            <w:lang w:val="en-US"/>
          </w:rPr>
          <w:fldChar w:fldCharType="end"/>
        </w:r>
        <w:r w:rsidRPr="00422642">
          <w:rPr>
            <w:lang w:val="en-US"/>
          </w:rPr>
          <w:t>Global Forest Watch, 2014).</w:t>
        </w:r>
      </w:ins>
      <w:r>
        <w:rPr>
          <w:b/>
          <w:bCs/>
          <w:lang w:val="en-US"/>
        </w:rPr>
        <w:t xml:space="preserve"> </w:t>
      </w:r>
      <w:r w:rsidRPr="00422642">
        <w:rPr>
          <w:lang w:val="en-US"/>
        </w:rPr>
        <w:t xml:space="preserve">A considerable portion of the area is designated as production forest, which is why forest management </w:t>
      </w:r>
      <w:r w:rsidR="002B5C57">
        <w:rPr>
          <w:lang w:val="en-US"/>
        </w:rPr>
        <w:t xml:space="preserve">strategies </w:t>
      </w:r>
      <w:r w:rsidRPr="00422642">
        <w:rPr>
          <w:lang w:val="en-US"/>
        </w:rPr>
        <w:t>must be ecologically and ec</w:t>
      </w:r>
      <w:r w:rsidR="002B5C57">
        <w:rPr>
          <w:lang w:val="en-US"/>
        </w:rPr>
        <w:t xml:space="preserve">onomically efficient to conserve resources. </w:t>
      </w:r>
      <w:r w:rsidR="002B5C57" w:rsidRPr="002B5C57">
        <w:rPr>
          <w:lang w:val="en-US"/>
        </w:rPr>
        <w:t>According to the concept of planetary boundaries, natural resources are used sustainably if one wants to r</w:t>
      </w:r>
      <w:r w:rsidR="002B5C57">
        <w:rPr>
          <w:lang w:val="en-US"/>
        </w:rPr>
        <w:t>emain in a safe operating space</w:t>
      </w:r>
      <w:r w:rsidR="0063183F" w:rsidRPr="0063183F">
        <w:rPr>
          <w:lang w:val="en-US"/>
        </w:rPr>
        <w:t xml:space="preserve"> </w:t>
      </w:r>
      <w:r w:rsidR="005C4DD8">
        <w:rPr>
          <w:lang w:val="en-US"/>
        </w:rPr>
        <w:fldChar w:fldCharType="begin" w:fldLock="1"/>
      </w:r>
      <w:r w:rsidR="005C4DD8">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w:instrText>
      </w:r>
      <w:r w:rsidR="005C4DD8" w:rsidRPr="00097D3C">
        <w:rPr>
          <w:lang w:val="en-US"/>
        </w:rPr>
        <w:instrText>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"mendeley" : { "formattedCitation" : "(Molina, 2009; Reischl, 2012; Steffen et al., 2015)", "plainTextFormattedCitation" : "(Molina, 2009; Reischl, 2012; Steffen et al., 2015)", "previouslyFormattedCitation" : "(Molina, 2009; Reischl, 2012; Steffen et al., 2015)" }, "properties" : {  }, "schema" : "https://github.com/citation-style-language/schema/raw/master/csl-citation.json" }</w:instrText>
      </w:r>
      <w:r w:rsidR="005C4DD8">
        <w:rPr>
          <w:lang w:val="en-US"/>
        </w:rPr>
        <w:fldChar w:fldCharType="separate"/>
      </w:r>
      <w:r w:rsidR="005C4DD8" w:rsidRPr="00CB0D55">
        <w:rPr>
          <w:noProof/>
          <w:lang w:val="en-US"/>
        </w:rPr>
        <w:t>(Molina, 2009; Reischl, 2012; Steffen et al., 2015)</w:t>
      </w:r>
      <w:r w:rsidR="005C4DD8">
        <w:rPr>
          <w:lang w:val="en-US"/>
        </w:rPr>
        <w:fldChar w:fldCharType="end"/>
      </w:r>
      <w:r w:rsidR="0063183F" w:rsidRPr="00CB0D55">
        <w:rPr>
          <w:lang w:val="en-US"/>
        </w:rPr>
        <w:t xml:space="preserve">. </w:t>
      </w:r>
      <w:r w:rsidR="002B5C57" w:rsidRPr="002B5C57">
        <w:rPr>
          <w:lang w:val="en-US"/>
        </w:rPr>
        <w:t>This could prevent over-exploitation of the resources of</w:t>
      </w:r>
      <w:r w:rsidR="002B5C57">
        <w:rPr>
          <w:lang w:val="en-US"/>
        </w:rPr>
        <w:t xml:space="preserve"> the Amazon’s</w:t>
      </w:r>
      <w:r w:rsidR="002B5C57" w:rsidRPr="002B5C57">
        <w:rPr>
          <w:lang w:val="en-US"/>
        </w:rPr>
        <w:t xml:space="preserve"> production forests with simultaneous forest degradation</w:t>
      </w:r>
      <w:r w:rsidR="00097D3C">
        <w:rPr>
          <w:lang w:val="en-US"/>
        </w:rPr>
        <w:t xml:space="preserve"> </w:t>
      </w:r>
      <w:r w:rsidR="00097D3C">
        <w:rPr>
          <w:lang w:val="en-US"/>
        </w:rPr>
        <w:fldChar w:fldCharType="begin" w:fldLock="1"/>
      </w:r>
      <w:r w:rsidR="00097D3C">
        <w:rPr>
          <w:lang w:val="en-US"/>
        </w:rPr>
        <w:instrText>ADDIN CSL_CITATION { "citationItems" : [ { "id" : "ITEM-1", "itemData" : { "DOI" : "10.1126/science.1146961", "ISBN" : "0036-8075", "ISSN" : "00368075", "PMID" : "18048654", "abstract" : "The forest biome of Amazonia is one of Earth's greatest biological treasures and a major component of the Earth system. This century, it faces the dual threats of deforestation and stress from climate change. Here, we summarize some of the latest findings and thinking on these threats, explore the consequences for the forest ecosystem and its human residents, and outline options for the future of Amazonia. We also discuss the implications of new proposals to finance preservation of Amazonian forests.", "author" : [ { "dropping-particle" : "", "family" : "Malhi", "given" : "Yadvinder", "non-dropping-particle" : "", "parse-names" : false, "suffix" : "" }, { "dropping-particle" : "", "family" : "Roberts", "given" : "J. Timmons", "non-dropping-particle" : "", "parse-names" : false, "suffix" : "" }, { "dropping-particle" : "", "family" : "Betts", "given" : "Richard A.", "non-dropping-particle" : "", "parse-names" : false, "suffix" : "" }, { "dropping-particle" : "", "family" : "Killeen", "given" : "Timothy J.", "non-dropping-particle" : "", "parse-names" : false, "suffix" : "" }, { "dropping-particle" : "", "family" : "Li", "given" : "Wenhong", "non-dropping-particle" : "", "parse-names" : false, "suffix" : "" }, { "dropping-particle" : "", "family" : "Nobre", "given" : "Carlos A.", "non-dropping-particle" : "", "parse-names" : false, "suffix" : "" } ], "container-title" : "Science", "id" : "ITEM-1", "issue" : "5860", "issued" : { "date-parts" : [ [ "2008" ] ] }, "page" : "169-172", "title" : "Climate change, deforestation, and the fate of the Amazon", "type" : "article", "volume" : "319" }, "uris" : [ "http://www.mendeley.com/documents/?uuid=e14a110c-dc63-4e18-a85f-c86f5ba1ffdf" ] }, { "id" : "ITEM-2", "itemData" : { "DOI" : "10.1073/pnas.1605516113", "ISBN" : "1091-6490 (Electronic)\\r0027-8424 (Linking)", "ISSN" : "0027-8424", "PMID" : "27638214", "abstract" : "For half a century, the process of economic integration of the Amazon has been based on intensive use of renewable and nonrenewable natural resources, which has brought significant basin-wide environmental alterations. The rural development in the Amazonia pushed the agricultural frontier swiftly, resulting in widespread land-cover change, but agriculture in the Amazon has been of low productivity and unsustainable. The loss of biodiversity and continued deforestation will lead to high risks of irreversible change of its tropical forests. It has been established by modeling studies that the Amazon may have two \"tipping points,\" namely, temperature increase of 4 \u00b0C or deforestation exceeding 40% of the forest area. If transgressed, large-scale \"savannization\" of mostly southern and eastern Amazon may take place. The region has warmed about 1 \u00b0C over the last 60 y, and total deforestation is reaching 20% of the forested area. The recent significant reductions in deforestation-80% reduction in the Brazilian Amazon in the last decade-opens up opportunities for a novel sustainable development paradigm for the future of the Amazon. We argue for a new development paradigm-away from only attempting to reconcile maximizing conservation versus intensification of traditional agriculture and expansion of hydropower capacity-in which we research, develop, and scale a high-tech innovation approach that sees the Amazon as a global public good of biological assets that can enable the creation of innovative high-value products, services, and platforms through combining advanced digital, biological, and material technologies of the Fourth Industrial Revolution in progress.", "author" : [ { "dropping-particle" : "", "family" : "Nobre", "given" : "Carlos A.", "non-dropping-particle" : "", "parse-names" : false, "suffix" : "" }, { "dropping-particle" : "", "family" : "Sampaio", "given" : "Gilvan", "non-dropping-particle" : "", "parse-names" : false, "suffix" : "" }, { "dropping-particle" : "", "family" : "Borma", "given" : "Laura S.", "non-dropping-particle" : "", "parse-names" : false, "suffix" : "" }, { "dropping-particle" : "", "family" : "Castilla-Rubio", "given" : "Juan Carlos", "non-dropping-particle" : "", "parse-names" : false, "suffix" : "" }, { "dropping-particle" : "", "family" : "Silva", "given" : "Jos\u00e9 S.", "non-dropping-particle" : "", "parse-names" : false, "suffix" : "" }, { "dropping-particle" : "", "family" : "Cardoso", "given" : "Manoel", "non-dropping-particle" : "", "parse-names" : false, "suffix" : "" } ], "container-title" : "Proceedings of the National Academy of Sciences", "id" : "ITEM-2", "issue" : "39", "issued" : { "date-parts" : [ [ "2016" ] ] }, "page" : "10759-10768", "title" : "Land-use and climate change risks in the Amazon and the need of a novel sustainable development paradigm", "type" : "article-journal", "volume" : "113" }, "uris" : [ "http://www.mendeley.com/documents/?uuid=4bc28853-40ab-44bc-8034-bb5bb01f1295" ] }, { "id" : "ITEM-3", "itemData" : { "DOI" : "10.1098/rstb.2007.0036", "ISBN" : "0962-8436", "ISSN" : "0962-8436", "PMID" : "18267897", "abstract" : "Some model experiments predict a large-scale substitution of Amazon forest by savannah-like vegetation by the end of the twenty-first century. Expanding global demands for biofuels and grains, positive feedbacks in the Amazon forest fire regime and drought may drive a faster process of forest degradation that could lead to a near-term forest dieback. Rising worldwide demands for biofuel and meat are creating powerful new incentives for agro-industrial expansion into Amazon forest regions. Forest fires, drought and logging increase susceptibility to further burning while deforestation and smoke can inhibit rainfall, exacerbating fire risk. If sea surface temperature anomalies (such as El Ni\u00f1o episodes) and associated Amazon droughts of the last decade continue into the future, approximately 55% of the forests of the Amazon will be cleared, logged, damaged by drought or burned over the next 20 years, emitting 15-26Pg of carbon to the atmosphere. Several important trends could prevent a near-term dieback. As fire-sensitive investments accumulate in the landscape, property holders use less fire and invest more in fire control. Commodity markets are demanding higher environmental performance from farmers and cattle ranchers. Protected areas have been established in the pathway of expanding agricultural frontiers. Finally, emerging carbon market incentives for reductions in deforestation could support these trends.", "author" : [ { "dropping-particle" : "", "family" : "Nepstad", "given" : "D. C", "non-dropping-particle" : "", "parse-names" : false, "suffix" : "" }, { "dropping-particle" : "", "family" : "Stickler", "given" : "C. M", "non-dropping-particle" : "", "parse-names" : false, "suffix" : "" }, { "dropping-particle" : "", "family" : "Filho", "given" : "B. S.", "non-dropping-particle" : "", "parse-names" : false, "suffix" : "" }, { "dropping-particle" : "", "family" : "Merry", "given" : "F.", "non-dropping-particle" : "", "parse-names" : false, "suffix" : "" } ], "container-title" : "Philosophical Transactions of the Royal Society B: Biological Sciences", "id" : "ITEM-3", "issue" : "1498", "issued" : { "date-parts" : [ [ "2008" ] ] }, "page" : "1737-1746", "title" : "Interactions among Amazon land use, forests and climate: prospects for a near-term forest tipping point", "type" : "article-journal", "volume" : "363" }, "uris" : [ "http://www.mendeley.com/documents/?uuid=dbb25774-d9f8-4b27-aa72-b7bdf66f23eb" ] } ], "mendeley" : { "formattedCitation" : "(Malhi et al., 2008; Nepstad et al., 2008; Nobre et al., 2016)", "plainTextFormattedCitation" : "(Malhi et al., 2008; Nepstad et al., 2008; Nobre et al., 2016)", "previouslyFormattedCitation" : "(Malhi et al., 2008; Nepstad et al., 2008; Nobre et al., 2016)" }, "properties" : {  }, "schema" : "https://github.com/citation-style-language/schema/raw/master/csl-citation.json" }</w:instrText>
      </w:r>
      <w:r w:rsidR="00097D3C">
        <w:rPr>
          <w:lang w:val="en-US"/>
        </w:rPr>
        <w:fldChar w:fldCharType="separate"/>
      </w:r>
      <w:r w:rsidR="00097D3C" w:rsidRPr="00097D3C">
        <w:rPr>
          <w:noProof/>
          <w:lang w:val="en-US"/>
        </w:rPr>
        <w:t>(Malhi et al., 2008; Nepstad et al., 2008; Nobre et al., 2016)</w:t>
      </w:r>
      <w:r w:rsidR="00097D3C">
        <w:rPr>
          <w:lang w:val="en-US"/>
        </w:rPr>
        <w:fldChar w:fldCharType="end"/>
      </w:r>
      <w:r w:rsidR="002B5C57" w:rsidRPr="002B5C57">
        <w:rPr>
          <w:lang w:val="en-US"/>
        </w:rPr>
        <w:t>.</w:t>
      </w:r>
    </w:p>
    <w:p w14:paraId="7142B5D6" w14:textId="77777777" w:rsidR="007F4BEF" w:rsidRPr="007F4BEF" w:rsidRDefault="008919C0" w:rsidP="007F4BEF">
      <w:pPr>
        <w:rPr>
          <w:del w:id="465" w:author="Ulrike Hiltner" w:date="2018-04-25T16:51:00Z"/>
          <w:lang w:val="en-US"/>
        </w:rPr>
      </w:pPr>
      <w:r w:rsidRPr="008919C0">
        <w:rPr>
          <w:lang w:val="en-US"/>
        </w:rPr>
        <w:t>Against this background, we successfully implement a mechanistic model approach in this study, which can be used to investigate different strategies of selective logging in humid lowland rainforest types</w:t>
      </w:r>
      <w:del w:id="466" w:author="Ulrike Hiltner" w:date="2018-04-25T16:51:00Z">
        <w:r w:rsidRPr="008919C0">
          <w:rPr>
            <w:lang w:val="en-US"/>
          </w:rPr>
          <w:delText>, such as those found in French Guiana's production forests</w:delText>
        </w:r>
      </w:del>
      <w:r w:rsidRPr="008919C0">
        <w:rPr>
          <w:lang w:val="en-US"/>
        </w:rPr>
        <w:t xml:space="preserve"> similar to</w:t>
      </w:r>
      <w:r w:rsidR="003C4999">
        <w:rPr>
          <w:lang w:val="en-US"/>
        </w:rPr>
        <w:t xml:space="preserve"> </w:t>
      </w:r>
      <w:ins w:id="467" w:author="Ulrike Hiltner" w:date="2018-04-25T16:51:00Z">
        <w:r w:rsidR="003C4999">
          <w:rPr>
            <w:lang w:val="en-US"/>
          </w:rPr>
          <w:t>the study site’s</w:t>
        </w:r>
        <w:r w:rsidRPr="008919C0">
          <w:rPr>
            <w:lang w:val="en-US"/>
          </w:rPr>
          <w:t xml:space="preserve"> </w:t>
        </w:r>
      </w:ins>
      <w:r w:rsidRPr="008919C0">
        <w:rPr>
          <w:lang w:val="en-US"/>
        </w:rPr>
        <w:t>Paracou</w:t>
      </w:r>
      <w:del w:id="468" w:author="Ulrike Hiltner" w:date="2018-04-25T16:51:00Z">
        <w:r w:rsidRPr="008919C0">
          <w:rPr>
            <w:lang w:val="en-US"/>
          </w:rPr>
          <w:delText>.</w:delText>
        </w:r>
      </w:del>
      <w:ins w:id="469" w:author="Ulrike Hiltner" w:date="2018-04-25T16:51:00Z">
        <w:r w:rsidR="003C4999">
          <w:rPr>
            <w:lang w:val="en-US"/>
          </w:rPr>
          <w:t xml:space="preserve"> in French Guiana</w:t>
        </w:r>
        <w:r w:rsidRPr="008919C0">
          <w:rPr>
            <w:lang w:val="en-US"/>
          </w:rPr>
          <w:t>.</w:t>
        </w:r>
      </w:ins>
      <w:r>
        <w:rPr>
          <w:lang w:val="en-US"/>
        </w:rPr>
        <w:t xml:space="preserve"> </w:t>
      </w:r>
      <w:r w:rsidRPr="008919C0">
        <w:rPr>
          <w:lang w:val="en-US"/>
        </w:rPr>
        <w:t xml:space="preserve">We linked empirical data from the </w:t>
      </w:r>
      <w:del w:id="470" w:author="Ulrike Hiltner" w:date="2018-04-25T16:51:00Z">
        <w:r w:rsidRPr="008919C0">
          <w:rPr>
            <w:lang w:val="en-US"/>
          </w:rPr>
          <w:delText xml:space="preserve">Paracou </w:delText>
        </w:r>
      </w:del>
      <w:r w:rsidRPr="008919C0">
        <w:rPr>
          <w:lang w:val="en-US"/>
        </w:rPr>
        <w:t>test site and forest modeling</w:t>
      </w:r>
      <w:del w:id="471" w:author="Ulrike Hiltner" w:date="2018-04-25T16:51:00Z">
        <w:r w:rsidRPr="008919C0">
          <w:rPr>
            <w:lang w:val="en-US"/>
          </w:rPr>
          <w:delText>.</w:delText>
        </w:r>
        <w:r>
          <w:rPr>
            <w:lang w:val="en-US"/>
          </w:rPr>
          <w:delText xml:space="preserve"> </w:delText>
        </w:r>
        <w:r w:rsidRPr="008919C0">
          <w:rPr>
            <w:lang w:val="en-US"/>
          </w:rPr>
          <w:delText>We</w:delText>
        </w:r>
      </w:del>
      <w:ins w:id="472" w:author="Ulrike Hiltner" w:date="2018-04-25T16:51:00Z">
        <w:r w:rsidR="00020EFE">
          <w:rPr>
            <w:lang w:val="en-US"/>
          </w:rPr>
          <w:t xml:space="preserve"> and</w:t>
        </w:r>
      </w:ins>
      <w:r w:rsidRPr="008919C0">
        <w:rPr>
          <w:lang w:val="en-US"/>
        </w:rPr>
        <w:t xml:space="preserve"> have succeeded in developing a </w:t>
      </w:r>
      <w:del w:id="473" w:author="Ulrike Hiltner" w:date="2018-04-25T16:51:00Z">
        <w:r w:rsidRPr="008919C0">
          <w:rPr>
            <w:lang w:val="en-US"/>
          </w:rPr>
          <w:delText xml:space="preserve">consistent </w:delText>
        </w:r>
      </w:del>
      <w:r w:rsidRPr="008919C0">
        <w:rPr>
          <w:lang w:val="en-US"/>
        </w:rPr>
        <w:t>parameterization for the FORMIND forest model including a management</w:t>
      </w:r>
      <w:del w:id="474" w:author="Ulrike Hiltner" w:date="2018-04-25T16:51:00Z">
        <w:r w:rsidRPr="008919C0">
          <w:rPr>
            <w:lang w:val="en-US"/>
          </w:rPr>
          <w:delText xml:space="preserve"> </w:delText>
        </w:r>
      </w:del>
      <w:ins w:id="475" w:author="Ulrike Hiltner" w:date="2018-04-25T16:51:00Z">
        <w:r w:rsidR="003C4999">
          <w:rPr>
            <w:lang w:val="en-US"/>
          </w:rPr>
          <w:t>-</w:t>
        </w:r>
      </w:ins>
      <w:r w:rsidRPr="008919C0">
        <w:rPr>
          <w:lang w:val="en-US"/>
        </w:rPr>
        <w:t>module</w:t>
      </w:r>
      <w:del w:id="476" w:author="Ulrike Hiltner" w:date="2018-04-25T16:51:00Z">
        <w:r w:rsidRPr="008919C0">
          <w:rPr>
            <w:lang w:val="en-US"/>
          </w:rPr>
          <w:delText>, so that it</w:delText>
        </w:r>
      </w:del>
      <w:ins w:id="477" w:author="Ulrike Hiltner" w:date="2018-04-25T16:51:00Z">
        <w:r w:rsidR="00020EFE">
          <w:rPr>
            <w:lang w:val="en-US"/>
          </w:rPr>
          <w:t>. I</w:t>
        </w:r>
        <w:r w:rsidRPr="008919C0">
          <w:rPr>
            <w:lang w:val="en-US"/>
          </w:rPr>
          <w:t>t</w:t>
        </w:r>
      </w:ins>
      <w:r w:rsidRPr="008919C0">
        <w:rPr>
          <w:lang w:val="en-US"/>
        </w:rPr>
        <w:t xml:space="preserve"> is now possible to conduct simulation experiments estimating the long-term effects of current forestry on future forest growth and structure.</w:t>
      </w:r>
      <w:r w:rsidR="007F4BEF">
        <w:rPr>
          <w:lang w:val="en-US"/>
        </w:rPr>
        <w:t xml:space="preserve"> </w:t>
      </w:r>
      <w:r w:rsidR="007F4BEF" w:rsidRPr="007F4BEF">
        <w:rPr>
          <w:lang w:val="en-US"/>
        </w:rPr>
        <w:t xml:space="preserve">In this respect, we took a first step by examining </w:t>
      </w:r>
      <w:del w:id="478" w:author="Ulrike Hiltner" w:date="2018-04-25T16:51:00Z">
        <w:r w:rsidR="007F4BEF" w:rsidRPr="007F4BEF">
          <w:rPr>
            <w:lang w:val="en-US"/>
          </w:rPr>
          <w:delText xml:space="preserve">the model results of a simulation experiment. By </w:delText>
        </w:r>
        <w:r w:rsidR="00FC0F72">
          <w:rPr>
            <w:lang w:val="en-US"/>
          </w:rPr>
          <w:delText>comparing these</w:delText>
        </w:r>
        <w:r w:rsidR="007F4BEF" w:rsidRPr="007F4BEF">
          <w:rPr>
            <w:lang w:val="en-US"/>
          </w:rPr>
          <w:delText xml:space="preserve"> with field data (</w:delText>
        </w:r>
        <w:r w:rsidR="00865CC2">
          <w:rPr>
            <w:lang w:val="en-US"/>
          </w:rPr>
          <w:delText>Paracou’s</w:delText>
        </w:r>
        <w:r w:rsidR="007F4BEF" w:rsidRPr="007F4BEF">
          <w:rPr>
            <w:lang w:val="en-US"/>
          </w:rPr>
          <w:delText xml:space="preserve"> forest inventories), quantitative statements on the variability of the selective logging intensity of commercial tree species were made possible in exemplary scenarios. In addition, the forest model was able</w:delText>
        </w:r>
      </w:del>
      <w:ins w:id="479" w:author="Ulrike Hiltner" w:date="2018-04-25T16:51:00Z">
        <w:r w:rsidR="007F4BEF" w:rsidRPr="007F4BEF">
          <w:rPr>
            <w:lang w:val="en-US"/>
          </w:rPr>
          <w:t xml:space="preserve">results of simulation </w:t>
        </w:r>
        <w:r w:rsidR="003C4999">
          <w:rPr>
            <w:lang w:val="en-US"/>
          </w:rPr>
          <w:t>scenarios</w:t>
        </w:r>
        <w:r w:rsidR="007F4BEF" w:rsidRPr="007F4BEF">
          <w:rPr>
            <w:lang w:val="en-US"/>
          </w:rPr>
          <w:t xml:space="preserve">. </w:t>
        </w:r>
        <w:r w:rsidR="00020EFE">
          <w:rPr>
            <w:lang w:val="en-US"/>
          </w:rPr>
          <w:t>Furthermore</w:t>
        </w:r>
        <w:r w:rsidR="007F4BEF" w:rsidRPr="007F4BEF">
          <w:rPr>
            <w:lang w:val="en-US"/>
          </w:rPr>
          <w:t xml:space="preserve">, </w:t>
        </w:r>
        <w:r w:rsidR="00020EFE">
          <w:rPr>
            <w:lang w:val="en-US"/>
          </w:rPr>
          <w:t xml:space="preserve">it </w:t>
        </w:r>
        <w:r w:rsidR="007F4BEF" w:rsidRPr="007F4BEF">
          <w:rPr>
            <w:lang w:val="en-US"/>
          </w:rPr>
          <w:t xml:space="preserve">was </w:t>
        </w:r>
        <w:r w:rsidR="00020EFE">
          <w:rPr>
            <w:lang w:val="en-US"/>
          </w:rPr>
          <w:t>possible</w:t>
        </w:r>
      </w:ins>
      <w:r w:rsidR="007F4BEF" w:rsidRPr="007F4BEF">
        <w:rPr>
          <w:lang w:val="en-US"/>
        </w:rPr>
        <w:t xml:space="preserve"> to evaluate variables (</w:t>
      </w:r>
      <w:r w:rsidR="009027C9">
        <w:rPr>
          <w:lang w:val="en-US"/>
        </w:rPr>
        <w:t>gross primary production, leaf area index, and Shannon-index</w:t>
      </w:r>
      <w:r w:rsidR="007F4BEF" w:rsidRPr="007F4BEF">
        <w:rPr>
          <w:lang w:val="en-US"/>
        </w:rPr>
        <w:t>) whose empirical measurement on different scales is complex or has not yet been carried out.</w:t>
      </w:r>
    </w:p>
    <w:p w14:paraId="2BC1FE3C" w14:textId="252F1BA2" w:rsidR="00D7084D" w:rsidRPr="00450098" w:rsidRDefault="00865CC2">
      <w:pPr>
        <w:rPr>
          <w:lang w:val="en-US"/>
        </w:rPr>
      </w:pPr>
      <w:del w:id="480" w:author="Ulrike Hiltner" w:date="2018-04-25T16:51:00Z">
        <w:r w:rsidRPr="00865CC2">
          <w:rPr>
            <w:lang w:val="en-US"/>
          </w:rPr>
          <w:delText xml:space="preserve">With regard to our methodological and scientific findings, the following questions still need to be answered: How do repeated logging events affect forest succession, resilience, and structure? What role does the specification of minimum stem diameters of harvestable commercial trees play in this context? Furthermore, there are different types of disturbance to forest stands caused by logging events leading to damages, such as tree felling for skid trails, thinning, and firewood exploitation. Hence, what may the long-term influences be on forest growth regarding these management strategies? Moreover, taking </w:delText>
        </w:r>
        <w:r w:rsidRPr="00865CC2">
          <w:rPr>
            <w:lang w:val="en-US"/>
          </w:rPr>
          <w:lastRenderedPageBreak/>
          <w:delText xml:space="preserve">environmental factors, such </w:delText>
        </w:r>
        <w:r>
          <w:rPr>
            <w:lang w:val="en-US"/>
          </w:rPr>
          <w:delText>as climate change, into account: w</w:delText>
        </w:r>
        <w:r w:rsidRPr="00865CC2">
          <w:rPr>
            <w:lang w:val="en-US"/>
          </w:rPr>
          <w:delText>hat influence may this have on future forest growth and structure? Can such studies being conducted for the Paracou site be extended to the entire Amazon region?</w:delText>
        </w:r>
        <w:r>
          <w:rPr>
            <w:lang w:val="en-US"/>
          </w:rPr>
          <w:delText xml:space="preserve"> </w:delText>
        </w:r>
      </w:del>
      <w:ins w:id="481" w:author="Ulrike Hiltner" w:date="2018-04-25T16:51:00Z">
        <w:r w:rsidR="00FC0F72">
          <w:rPr>
            <w:lang w:val="en-US"/>
          </w:rPr>
          <w:t xml:space="preserve"> </w:t>
        </w:r>
        <w:r w:rsidR="00450098" w:rsidRPr="00450098">
          <w:rPr>
            <w:lang w:val="en-US"/>
          </w:rPr>
          <w:t xml:space="preserve">This methodological approach </w:t>
        </w:r>
        <w:r w:rsidR="003C4999">
          <w:rPr>
            <w:lang w:val="en-US"/>
          </w:rPr>
          <w:t>may</w:t>
        </w:r>
        <w:r w:rsidR="00450098" w:rsidRPr="00450098">
          <w:rPr>
            <w:lang w:val="en-US"/>
          </w:rPr>
          <w:t xml:space="preserve"> allow </w:t>
        </w:r>
        <w:r w:rsidR="00020EFE">
          <w:rPr>
            <w:lang w:val="en-US"/>
          </w:rPr>
          <w:t>developing</w:t>
        </w:r>
      </w:ins>
      <w:moveFromRangeStart w:id="482" w:author="Ulrike Hiltner" w:date="2018-04-25T16:51:00Z" w:name="move512438450"/>
      <w:moveFrom w:id="483" w:author="Ulrike Hiltner" w:date="2018-04-25T16:51:00Z">
        <w:r w:rsidR="00020EFE" w:rsidRPr="00C339F2">
          <w:rPr>
            <w:lang w:val="en-US"/>
          </w:rPr>
          <w:t>In the future, we intend to develop reduced impact strategies by means of further simulation experiments showing the best possible relationship between maximum yield and minimum impact of logging on forest growth. Furthermore, we intend to evaluate the effects of a wider range of management strategies in the context of climatic changes on long-term forest growth dynamics by implementing an updated version of the management module into the model architecture.</w:t>
        </w:r>
        <w:r w:rsidR="00020EFE">
          <w:rPr>
            <w:lang w:val="en-US"/>
          </w:rPr>
          <w:t xml:space="preserve"> </w:t>
        </w:r>
      </w:moveFrom>
      <w:moveFromRangeEnd w:id="482"/>
      <w:del w:id="484" w:author="Ulrike Hiltner" w:date="2018-04-25T16:51:00Z">
        <w:r w:rsidR="00450098" w:rsidRPr="00450098">
          <w:rPr>
            <w:lang w:val="en-US"/>
          </w:rPr>
          <w:delText>This methodological approach will allow the development of</w:delText>
        </w:r>
      </w:del>
      <w:r w:rsidR="00450098" w:rsidRPr="00450098">
        <w:rPr>
          <w:lang w:val="en-US"/>
        </w:rPr>
        <w:t xml:space="preserve"> </w:t>
      </w:r>
      <w:r>
        <w:rPr>
          <w:lang w:val="en-US"/>
        </w:rPr>
        <w:t>forest management</w:t>
      </w:r>
      <w:r w:rsidRPr="00450098">
        <w:rPr>
          <w:lang w:val="en-US"/>
        </w:rPr>
        <w:t xml:space="preserve"> </w:t>
      </w:r>
      <w:r w:rsidR="00450098" w:rsidRPr="00450098">
        <w:rPr>
          <w:lang w:val="en-US"/>
        </w:rPr>
        <w:t xml:space="preserve">strategies that are more economic and ecological friendly. Knowledge gained through such simulation experiments </w:t>
      </w:r>
      <w:r>
        <w:rPr>
          <w:lang w:val="en-US"/>
        </w:rPr>
        <w:t>can</w:t>
      </w:r>
      <w:r w:rsidRPr="00450098">
        <w:rPr>
          <w:lang w:val="en-US"/>
        </w:rPr>
        <w:t xml:space="preserve"> </w:t>
      </w:r>
      <w:r w:rsidR="00450098" w:rsidRPr="00450098">
        <w:rPr>
          <w:lang w:val="en-US"/>
        </w:rPr>
        <w:t>help decision-</w:t>
      </w:r>
      <w:r w:rsidRPr="00450098">
        <w:rPr>
          <w:lang w:val="en-US"/>
        </w:rPr>
        <w:t>mak</w:t>
      </w:r>
      <w:r>
        <w:rPr>
          <w:lang w:val="en-US"/>
        </w:rPr>
        <w:t>ers</w:t>
      </w:r>
      <w:r w:rsidRPr="00450098">
        <w:rPr>
          <w:lang w:val="en-US"/>
        </w:rPr>
        <w:t xml:space="preserve"> </w:t>
      </w:r>
      <w:r w:rsidR="00450098" w:rsidRPr="00450098">
        <w:rPr>
          <w:lang w:val="en-US"/>
        </w:rPr>
        <w:t>(REDD+ and FSC-labeling).</w:t>
      </w:r>
    </w:p>
    <w:p w14:paraId="4C43064C" w14:textId="77777777" w:rsidR="00D7084D" w:rsidRPr="00450098" w:rsidRDefault="00450098" w:rsidP="002C753F">
      <w:pPr>
        <w:pStyle w:val="berschrift1"/>
      </w:pPr>
      <w:bookmarkStart w:id="485" w:name="acknowledgements"/>
      <w:bookmarkEnd w:id="485"/>
      <w:r w:rsidRPr="00450098">
        <w:t>Acknowledgements</w:t>
      </w:r>
    </w:p>
    <w:p w14:paraId="4255602C" w14:textId="77777777" w:rsidR="00DA0296" w:rsidRDefault="00450098" w:rsidP="00BF439C">
      <w:pPr>
        <w:rPr>
          <w:lang w:val="en-US"/>
        </w:rPr>
      </w:pPr>
      <w:r w:rsidRPr="00450098">
        <w:rPr>
          <w:lang w:val="en-US"/>
        </w:rPr>
        <w:t xml:space="preserve">We want to thank </w:t>
      </w:r>
      <w:r w:rsidRPr="00450098">
        <w:rPr>
          <w:i/>
          <w:lang w:val="en-US"/>
        </w:rPr>
        <w:t xml:space="preserve">Prof. Dr. </w:t>
      </w:r>
      <w:proofErr w:type="spellStart"/>
      <w:r w:rsidRPr="00450098">
        <w:rPr>
          <w:i/>
          <w:lang w:val="en-US"/>
        </w:rPr>
        <w:t>Stéphane</w:t>
      </w:r>
      <w:proofErr w:type="spellEnd"/>
      <w:r w:rsidRPr="00450098">
        <w:rPr>
          <w:i/>
          <w:lang w:val="en-US"/>
        </w:rPr>
        <w:t xml:space="preserve"> </w:t>
      </w:r>
      <w:proofErr w:type="spellStart"/>
      <w:r w:rsidRPr="00450098">
        <w:rPr>
          <w:i/>
          <w:lang w:val="en-US"/>
        </w:rPr>
        <w:t>Traissac</w:t>
      </w:r>
      <w:proofErr w:type="spellEnd"/>
      <w:r w:rsidRPr="00450098">
        <w:rPr>
          <w:lang w:val="en-US"/>
        </w:rPr>
        <w:t xml:space="preserve"> very much for his valuable comments and support regarding the model parameterization as well as </w:t>
      </w:r>
      <w:r w:rsidRPr="00450098">
        <w:rPr>
          <w:i/>
          <w:lang w:val="en-US"/>
        </w:rPr>
        <w:t xml:space="preserve">Laurent </w:t>
      </w:r>
      <w:proofErr w:type="spellStart"/>
      <w:r w:rsidRPr="00450098">
        <w:rPr>
          <w:i/>
          <w:lang w:val="en-US"/>
        </w:rPr>
        <w:t>Descroix</w:t>
      </w:r>
      <w:proofErr w:type="spellEnd"/>
      <w:r w:rsidRPr="00450098">
        <w:rPr>
          <w:lang w:val="en-US"/>
        </w:rPr>
        <w:t xml:space="preserve"> for his helpful discussion on the silviculture of French Guiana's production forests. We also want to thank the anonymous reviewers for their valuable comments. We gratefully acknowledge the </w:t>
      </w:r>
      <w:r w:rsidRPr="00450098">
        <w:rPr>
          <w:i/>
          <w:lang w:val="en-US"/>
        </w:rPr>
        <w:t>German Federal Environmental Foundation - DBU</w:t>
      </w:r>
      <w:r w:rsidRPr="00450098">
        <w:rPr>
          <w:lang w:val="en-US"/>
        </w:rPr>
        <w:t xml:space="preserve"> for funding </w:t>
      </w:r>
      <w:r w:rsidRPr="00450098">
        <w:rPr>
          <w:i/>
          <w:lang w:val="en-US"/>
        </w:rPr>
        <w:t xml:space="preserve">Ulrike </w:t>
      </w:r>
      <w:proofErr w:type="spellStart"/>
      <w:r w:rsidRPr="00450098">
        <w:rPr>
          <w:i/>
          <w:lang w:val="en-US"/>
        </w:rPr>
        <w:t>Hiltner</w:t>
      </w:r>
      <w:r w:rsidRPr="00450098">
        <w:rPr>
          <w:lang w:val="en-US"/>
        </w:rPr>
        <w:t>'s</w:t>
      </w:r>
      <w:proofErr w:type="spellEnd"/>
      <w:r w:rsidRPr="00450098">
        <w:rPr>
          <w:lang w:val="en-US"/>
        </w:rPr>
        <w:t xml:space="preserve"> PhD project AZ 20015/398.</w:t>
      </w:r>
    </w:p>
    <w:p w14:paraId="60574FF3" w14:textId="77777777" w:rsidR="00F219B7" w:rsidRPr="00450098" w:rsidRDefault="00F219B7" w:rsidP="002C753F">
      <w:pPr>
        <w:pStyle w:val="berschrift1"/>
      </w:pPr>
      <w:bookmarkStart w:id="486" w:name="headerA1"/>
      <w:bookmarkStart w:id="487" w:name="headerA1.1"/>
      <w:bookmarkStart w:id="488" w:name="headerA1.2"/>
      <w:bookmarkEnd w:id="486"/>
      <w:bookmarkEnd w:id="487"/>
      <w:bookmarkEnd w:id="488"/>
      <w:r w:rsidRPr="00450098">
        <w:t>References</w:t>
      </w:r>
    </w:p>
    <w:p w14:paraId="10A3008F" w14:textId="77777777" w:rsidR="00020EFE" w:rsidRPr="00F469AE" w:rsidRDefault="00097D3C" w:rsidP="00020EFE">
      <w:pPr>
        <w:widowControl w:val="0"/>
        <w:autoSpaceDE w:val="0"/>
        <w:autoSpaceDN w:val="0"/>
        <w:adjustRightInd w:val="0"/>
        <w:spacing w:line="240" w:lineRule="auto"/>
        <w:ind w:left="480" w:hanging="480"/>
        <w:rPr>
          <w:lang w:val="en-US"/>
          <w:rPrChange w:id="489" w:author="Ulrike Hiltner" w:date="2018-04-25T16:51:00Z">
            <w:rPr>
              <w:lang w:val="en-US"/>
            </w:rPr>
          </w:rPrChange>
        </w:rPr>
      </w:pPr>
      <w:r>
        <w:rPr>
          <w:lang w:val="en-US"/>
        </w:rPr>
        <w:fldChar w:fldCharType="begin" w:fldLock="1"/>
      </w:r>
      <w:r>
        <w:rPr>
          <w:lang w:val="en-US"/>
        </w:rPr>
        <w:instrText xml:space="preserve">ADDIN Mendeley Bibliography CSL_BIBLIOGRAPHY </w:instrText>
      </w:r>
      <w:r>
        <w:rPr>
          <w:lang w:val="en-US"/>
        </w:rPr>
        <w:fldChar w:fldCharType="separate"/>
      </w:r>
      <w:proofErr w:type="gramStart"/>
      <w:r w:rsidR="00020EFE" w:rsidRPr="00F469AE">
        <w:rPr>
          <w:lang w:val="en-US"/>
        </w:rPr>
        <w:t>Assessment Millennium Ecosystem, 2005.</w:t>
      </w:r>
      <w:proofErr w:type="gramEnd"/>
      <w:r w:rsidR="00020EFE" w:rsidRPr="00F469AE">
        <w:rPr>
          <w:lang w:val="en-US"/>
        </w:rPr>
        <w:t xml:space="preserve"> Ecosystems </w:t>
      </w:r>
      <w:proofErr w:type="gramStart"/>
      <w:r w:rsidR="00020EFE" w:rsidRPr="00F469AE">
        <w:rPr>
          <w:lang w:val="en-US"/>
        </w:rPr>
        <w:t>And</w:t>
      </w:r>
      <w:proofErr w:type="gramEnd"/>
      <w:r w:rsidR="00020EFE" w:rsidRPr="00F469AE">
        <w:rPr>
          <w:lang w:val="en-US"/>
        </w:rPr>
        <w:t xml:space="preserve"> Human Well-Being: Synthesis. Washington, DC.</w:t>
      </w:r>
    </w:p>
    <w:p w14:paraId="58593B46" w14:textId="1B43EB0C" w:rsidR="00020EFE" w:rsidRPr="00F469AE" w:rsidRDefault="00020EFE" w:rsidP="00020EFE">
      <w:pPr>
        <w:widowControl w:val="0"/>
        <w:autoSpaceDE w:val="0"/>
        <w:autoSpaceDN w:val="0"/>
        <w:adjustRightInd w:val="0"/>
        <w:spacing w:line="240" w:lineRule="auto"/>
        <w:ind w:left="480" w:hanging="480"/>
        <w:rPr>
          <w:lang w:val="en-US"/>
        </w:rPr>
      </w:pPr>
      <w:proofErr w:type="gramStart"/>
      <w:r w:rsidRPr="00F469AE">
        <w:rPr>
          <w:lang w:val="en-US"/>
          <w:rPrChange w:id="490" w:author="Ulrike Hiltner" w:date="2018-04-25T16:51:00Z">
            <w:rPr>
              <w:lang w:val="en-US"/>
            </w:rPr>
          </w:rPrChange>
        </w:rPr>
        <w:t xml:space="preserve">Blaser, J., </w:t>
      </w:r>
      <w:proofErr w:type="spellStart"/>
      <w:r w:rsidRPr="00F469AE">
        <w:rPr>
          <w:lang w:val="en-US"/>
          <w:rPrChange w:id="491" w:author="Ulrike Hiltner" w:date="2018-04-25T16:51:00Z">
            <w:rPr>
              <w:lang w:val="en-US"/>
            </w:rPr>
          </w:rPrChange>
        </w:rPr>
        <w:t>Sarre</w:t>
      </w:r>
      <w:proofErr w:type="spellEnd"/>
      <w:r w:rsidRPr="00F469AE">
        <w:rPr>
          <w:lang w:val="en-US"/>
          <w:rPrChange w:id="492" w:author="Ulrike Hiltner" w:date="2018-04-25T16:51:00Z">
            <w:rPr>
              <w:lang w:val="en-US"/>
            </w:rPr>
          </w:rPrChange>
        </w:rPr>
        <w:t xml:space="preserve">, A., </w:t>
      </w:r>
      <w:proofErr w:type="spellStart"/>
      <w:r w:rsidRPr="00F469AE">
        <w:rPr>
          <w:lang w:val="en-US"/>
          <w:rPrChange w:id="493" w:author="Ulrike Hiltner" w:date="2018-04-25T16:51:00Z">
            <w:rPr>
              <w:lang w:val="en-US"/>
            </w:rPr>
          </w:rPrChange>
        </w:rPr>
        <w:t>Poore</w:t>
      </w:r>
      <w:proofErr w:type="spellEnd"/>
      <w:r w:rsidRPr="00F469AE">
        <w:rPr>
          <w:lang w:val="en-US"/>
          <w:rPrChange w:id="494" w:author="Ulrike Hiltner" w:date="2018-04-25T16:51:00Z">
            <w:rPr>
              <w:lang w:val="en-US"/>
            </w:rPr>
          </w:rPrChange>
        </w:rPr>
        <w:t>, D., Johnson, S., 2011.</w:t>
      </w:r>
      <w:proofErr w:type="gramEnd"/>
      <w:r w:rsidRPr="00F469AE">
        <w:rPr>
          <w:lang w:val="en-US"/>
          <w:rPrChange w:id="495" w:author="Ulrike Hiltner" w:date="2018-04-25T16:51:00Z">
            <w:rPr>
              <w:lang w:val="en-US"/>
            </w:rPr>
          </w:rPrChange>
        </w:rPr>
        <w:t xml:space="preserve"> </w:t>
      </w:r>
      <w:proofErr w:type="gramStart"/>
      <w:r w:rsidRPr="00F469AE">
        <w:rPr>
          <w:lang w:val="en-US"/>
          <w:rPrChange w:id="496" w:author="Ulrike Hiltner" w:date="2018-04-25T16:51:00Z">
            <w:rPr>
              <w:lang w:val="en-US"/>
            </w:rPr>
          </w:rPrChange>
        </w:rPr>
        <w:t>Status of Tropical Forest Management 2011, ITTO Technical Series.</w:t>
      </w:r>
      <w:proofErr w:type="gramEnd"/>
      <w:r w:rsidRPr="00F469AE">
        <w:rPr>
          <w:lang w:val="en-US"/>
          <w:rPrChange w:id="497" w:author="Ulrike Hiltner" w:date="2018-04-25T16:51:00Z">
            <w:rPr>
              <w:lang w:val="en-US"/>
            </w:rPr>
          </w:rPrChange>
        </w:rPr>
        <w:t xml:space="preserve"> </w:t>
      </w:r>
      <w:del w:id="498" w:author="Ulrike Hiltner" w:date="2018-04-25T16:51:00Z">
        <w:r w:rsidR="00097D3C" w:rsidRPr="003E16C4">
          <w:rPr>
            <w:rFonts w:cs="Times New Roman"/>
            <w:noProof/>
            <w:szCs w:val="24"/>
            <w:lang w:val="en-US"/>
          </w:rPr>
          <w:delText>https://doi.org/10.1017/S0032247400051135</w:delText>
        </w:r>
      </w:del>
      <w:ins w:id="499" w:author="Ulrike Hiltner" w:date="2018-04-25T16:51:00Z">
        <w:r w:rsidRPr="00F469AE">
          <w:rPr>
            <w:rFonts w:cs="Times New Roman"/>
            <w:noProof/>
            <w:szCs w:val="24"/>
            <w:lang w:val="en-US"/>
          </w:rPr>
          <w:t>International Tropical Timber Organization, Yokohama.</w:t>
        </w:r>
      </w:ins>
    </w:p>
    <w:p w14:paraId="7243D7A6" w14:textId="77777777" w:rsidR="00020EFE" w:rsidRPr="00F469AE" w:rsidRDefault="00020EFE" w:rsidP="00020EFE">
      <w:pPr>
        <w:widowControl w:val="0"/>
        <w:autoSpaceDE w:val="0"/>
        <w:autoSpaceDN w:val="0"/>
        <w:adjustRightInd w:val="0"/>
        <w:spacing w:line="240" w:lineRule="auto"/>
        <w:ind w:left="480" w:hanging="480"/>
        <w:rPr>
          <w:lang w:val="en-US"/>
          <w:rPrChange w:id="500" w:author="Ulrike Hiltner" w:date="2018-04-25T16:51:00Z">
            <w:rPr>
              <w:lang w:val="en-US"/>
            </w:rPr>
          </w:rPrChange>
        </w:rPr>
      </w:pPr>
      <w:proofErr w:type="spellStart"/>
      <w:r w:rsidRPr="00F469AE">
        <w:rPr>
          <w:lang w:val="en-US"/>
          <w:rPrChange w:id="501" w:author="Ulrike Hiltner" w:date="2018-04-25T16:51:00Z">
            <w:rPr>
              <w:lang w:val="en-US"/>
            </w:rPr>
          </w:rPrChange>
        </w:rPr>
        <w:t>Bonan</w:t>
      </w:r>
      <w:proofErr w:type="spellEnd"/>
      <w:r w:rsidRPr="00F469AE">
        <w:rPr>
          <w:lang w:val="en-US"/>
          <w:rPrChange w:id="502" w:author="Ulrike Hiltner" w:date="2018-04-25T16:51:00Z">
            <w:rPr>
              <w:lang w:val="en-US"/>
            </w:rPr>
          </w:rPrChange>
        </w:rPr>
        <w:t xml:space="preserve">, G., 2008. Carbon cycle: Fertilizing change. Nat. </w:t>
      </w:r>
      <w:proofErr w:type="spellStart"/>
      <w:r w:rsidRPr="00F469AE">
        <w:rPr>
          <w:lang w:val="en-US"/>
          <w:rPrChange w:id="503" w:author="Ulrike Hiltner" w:date="2018-04-25T16:51:00Z">
            <w:rPr>
              <w:lang w:val="en-US"/>
            </w:rPr>
          </w:rPrChange>
        </w:rPr>
        <w:t>Geosci</w:t>
      </w:r>
      <w:proofErr w:type="spellEnd"/>
      <w:r w:rsidRPr="00F469AE">
        <w:rPr>
          <w:lang w:val="en-US"/>
          <w:rPrChange w:id="504" w:author="Ulrike Hiltner" w:date="2018-04-25T16:51:00Z">
            <w:rPr>
              <w:lang w:val="en-US"/>
            </w:rPr>
          </w:rPrChange>
        </w:rPr>
        <w:t>. 1, 645–646. https://doi.org/10.1038/ngeo328</w:t>
      </w:r>
    </w:p>
    <w:p w14:paraId="2FB4F8BC" w14:textId="77777777" w:rsidR="00020EFE" w:rsidRPr="00F469AE" w:rsidRDefault="00020EFE" w:rsidP="00020EFE">
      <w:pPr>
        <w:widowControl w:val="0"/>
        <w:autoSpaceDE w:val="0"/>
        <w:autoSpaceDN w:val="0"/>
        <w:adjustRightInd w:val="0"/>
        <w:spacing w:line="240" w:lineRule="auto"/>
        <w:ind w:left="480" w:hanging="480"/>
      </w:pPr>
      <w:proofErr w:type="spellStart"/>
      <w:r w:rsidRPr="00F469AE">
        <w:rPr>
          <w:lang w:val="en-US"/>
          <w:rPrChange w:id="505" w:author="Ulrike Hiltner" w:date="2018-04-25T16:51:00Z">
            <w:rPr>
              <w:lang w:val="en-US"/>
            </w:rPr>
          </w:rPrChange>
        </w:rPr>
        <w:t>Bonan</w:t>
      </w:r>
      <w:proofErr w:type="spellEnd"/>
      <w:r w:rsidRPr="00F469AE">
        <w:rPr>
          <w:lang w:val="en-US"/>
          <w:rPrChange w:id="506" w:author="Ulrike Hiltner" w:date="2018-04-25T16:51:00Z">
            <w:rPr>
              <w:lang w:val="en-US"/>
            </w:rPr>
          </w:rPrChange>
        </w:rPr>
        <w:t xml:space="preserve">, G.B., 2008. Forests and Climate Change: </w:t>
      </w:r>
      <w:proofErr w:type="spellStart"/>
      <w:r w:rsidRPr="00F469AE">
        <w:rPr>
          <w:lang w:val="en-US"/>
          <w:rPrChange w:id="507" w:author="Ulrike Hiltner" w:date="2018-04-25T16:51:00Z">
            <w:rPr>
              <w:lang w:val="en-US"/>
            </w:rPr>
          </w:rPrChange>
        </w:rPr>
        <w:t>Forcings</w:t>
      </w:r>
      <w:proofErr w:type="spellEnd"/>
      <w:r w:rsidRPr="00F469AE">
        <w:rPr>
          <w:lang w:val="en-US"/>
          <w:rPrChange w:id="508" w:author="Ulrike Hiltner" w:date="2018-04-25T16:51:00Z">
            <w:rPr>
              <w:lang w:val="en-US"/>
            </w:rPr>
          </w:rPrChange>
        </w:rPr>
        <w:t xml:space="preserve">, Feedbacks, and the Climate Benefits of Forests. </w:t>
      </w:r>
      <w:r w:rsidRPr="00F469AE">
        <w:t>Science (80-. ). 320, 1444–1449. https://doi.org/10.1126/science.1155121</w:t>
      </w:r>
    </w:p>
    <w:p w14:paraId="179CF2FE" w14:textId="77777777" w:rsidR="00097D3C" w:rsidRPr="003E16C4" w:rsidRDefault="00097D3C" w:rsidP="00097D3C">
      <w:pPr>
        <w:widowControl w:val="0"/>
        <w:autoSpaceDE w:val="0"/>
        <w:autoSpaceDN w:val="0"/>
        <w:adjustRightInd w:val="0"/>
        <w:spacing w:line="240" w:lineRule="auto"/>
        <w:ind w:left="480" w:hanging="480"/>
        <w:rPr>
          <w:del w:id="509" w:author="Ulrike Hiltner" w:date="2018-04-25T16:51:00Z"/>
          <w:rFonts w:cs="Times New Roman"/>
          <w:noProof/>
          <w:szCs w:val="24"/>
          <w:lang w:val="en-US"/>
        </w:rPr>
      </w:pPr>
      <w:del w:id="510" w:author="Ulrike Hiltner" w:date="2018-04-25T16:51:00Z">
        <w:r w:rsidRPr="003E16C4">
          <w:rPr>
            <w:rFonts w:cs="Times New Roman"/>
            <w:noProof/>
            <w:szCs w:val="24"/>
            <w:lang w:val="en-US"/>
          </w:rPr>
          <w:delText>Brockerhoff, E.G., Barbaro, L., Castagneyrol, B., Forrester, D.I., Gardiner, B., González-Olabarria, J.R., Lyver, P.O.B., Meurisse, N., Oxbrough, A., Taki, H., Thompson, I.D., van der Plas, F., Jactel, H., 2017. Forest biodiversity, ecosystem functioning and the provision of ecosystem services. Biodivers. Conserv. 26, 3005–3035. https://doi.org/10.1007/s10531-017-1453-2</w:delText>
        </w:r>
      </w:del>
    </w:p>
    <w:p w14:paraId="4CB720AF" w14:textId="77777777" w:rsidR="00020EFE" w:rsidRPr="00F469AE" w:rsidRDefault="00020EFE" w:rsidP="00020EFE">
      <w:pPr>
        <w:widowControl w:val="0"/>
        <w:autoSpaceDE w:val="0"/>
        <w:autoSpaceDN w:val="0"/>
        <w:adjustRightInd w:val="0"/>
        <w:spacing w:line="240" w:lineRule="auto"/>
        <w:ind w:left="480" w:hanging="480"/>
        <w:rPr>
          <w:ins w:id="511" w:author="Ulrike Hiltner" w:date="2018-04-25T16:51:00Z"/>
          <w:rFonts w:cs="Times New Roman"/>
          <w:noProof/>
          <w:szCs w:val="24"/>
          <w:lang w:val="en-US"/>
        </w:rPr>
      </w:pPr>
      <w:ins w:id="512" w:author="Ulrike Hiltner" w:date="2018-04-25T16:51:00Z">
        <w:r w:rsidRPr="00F469AE">
          <w:rPr>
            <w:rFonts w:cs="Times New Roman"/>
            <w:noProof/>
            <w:szCs w:val="24"/>
            <w:lang w:val="en-US"/>
          </w:rPr>
          <w:t>Burivalova, Z., Şekercioǧlu, Ç.H., Koh, L.P., 2014. Thresholds of logging intensity to maintain tropical forest biodiversity. Curr. Biol. 24, 1893–1898. https://doi.org/10.1016/j.cub.2014.06.065</w:t>
        </w:r>
      </w:ins>
    </w:p>
    <w:p w14:paraId="286DB1FE" w14:textId="77777777" w:rsidR="00020EFE" w:rsidRPr="00F469AE" w:rsidRDefault="00020EFE" w:rsidP="00020EFE">
      <w:pPr>
        <w:widowControl w:val="0"/>
        <w:autoSpaceDE w:val="0"/>
        <w:autoSpaceDN w:val="0"/>
        <w:adjustRightInd w:val="0"/>
        <w:spacing w:line="240" w:lineRule="auto"/>
        <w:ind w:left="480" w:hanging="480"/>
        <w:rPr>
          <w:ins w:id="513" w:author="Ulrike Hiltner" w:date="2018-04-25T16:51:00Z"/>
          <w:rFonts w:cs="Times New Roman"/>
          <w:noProof/>
          <w:szCs w:val="24"/>
          <w:lang w:val="en-US"/>
        </w:rPr>
      </w:pPr>
      <w:ins w:id="514" w:author="Ulrike Hiltner" w:date="2018-04-25T16:51:00Z">
        <w:r w:rsidRPr="00F469AE">
          <w:rPr>
            <w:rFonts w:cs="Times New Roman"/>
            <w:noProof/>
            <w:szCs w:val="24"/>
            <w:lang w:val="en-US"/>
          </w:rPr>
          <w:t>Chave, J., Andalo, C., Brown, S., Cairns, M.A., Chambers, J.Q., Eamus, D., Fölster, H., Fromard, F., Higuchi, N., Kira, T., Lescure, J.-P., Nelson, B.W., Ogawa, H., Puig, H., Riéra, B., Yamakura, T., 2005. Tree allometry and improved estimation of carbon stocks and balance in tropical forests. Oecologia 145, 87–99. https://doi.org/10.1007/s00442-005-0100-x</w:t>
        </w:r>
      </w:ins>
    </w:p>
    <w:p w14:paraId="13521DA4" w14:textId="77777777" w:rsidR="00020EFE" w:rsidRPr="00F469AE" w:rsidRDefault="00020EFE" w:rsidP="00020EFE">
      <w:pPr>
        <w:widowControl w:val="0"/>
        <w:autoSpaceDE w:val="0"/>
        <w:autoSpaceDN w:val="0"/>
        <w:adjustRightInd w:val="0"/>
        <w:spacing w:line="240" w:lineRule="auto"/>
        <w:ind w:left="480" w:hanging="480"/>
        <w:rPr>
          <w:lang w:val="en-US"/>
          <w:rPrChange w:id="515" w:author="Ulrike Hiltner" w:date="2018-04-25T16:51:00Z">
            <w:rPr>
              <w:lang w:val="en-US"/>
            </w:rPr>
          </w:rPrChange>
        </w:rPr>
      </w:pPr>
      <w:r w:rsidRPr="00F469AE">
        <w:rPr>
          <w:lang w:val="en-US"/>
        </w:rPr>
        <w:t xml:space="preserve">Clark, M.R., </w:t>
      </w:r>
      <w:proofErr w:type="spellStart"/>
      <w:r w:rsidRPr="00F469AE">
        <w:rPr>
          <w:lang w:val="en-US"/>
        </w:rPr>
        <w:t>Kozar</w:t>
      </w:r>
      <w:proofErr w:type="spellEnd"/>
      <w:r w:rsidRPr="00F469AE">
        <w:rPr>
          <w:lang w:val="en-US"/>
        </w:rPr>
        <w:t xml:space="preserve">, J.S., 2011. </w:t>
      </w:r>
      <w:proofErr w:type="gramStart"/>
      <w:r w:rsidRPr="00F469AE">
        <w:rPr>
          <w:lang w:val="en-US"/>
        </w:rPr>
        <w:t>Comparing sustainable Forest Management certifications standards: A Meta-Analysi</w:t>
      </w:r>
      <w:r w:rsidRPr="00F469AE">
        <w:rPr>
          <w:lang w:val="en-US"/>
          <w:rPrChange w:id="516" w:author="Ulrike Hiltner" w:date="2018-04-25T16:51:00Z">
            <w:rPr>
              <w:lang w:val="en-US"/>
            </w:rPr>
          </w:rPrChange>
        </w:rPr>
        <w:t>s.</w:t>
      </w:r>
      <w:proofErr w:type="gramEnd"/>
      <w:r w:rsidRPr="00F469AE">
        <w:rPr>
          <w:lang w:val="en-US"/>
          <w:rPrChange w:id="517" w:author="Ulrike Hiltner" w:date="2018-04-25T16:51:00Z">
            <w:rPr>
              <w:lang w:val="en-US"/>
            </w:rPr>
          </w:rPrChange>
        </w:rPr>
        <w:t xml:space="preserve"> Ecol. Soc. https://doi.org/10.5751/ES-03736-160103</w:t>
      </w:r>
    </w:p>
    <w:p w14:paraId="5047D12D" w14:textId="77777777" w:rsidR="00020EFE" w:rsidRPr="00F469AE" w:rsidRDefault="00020EFE" w:rsidP="00020EFE">
      <w:pPr>
        <w:widowControl w:val="0"/>
        <w:autoSpaceDE w:val="0"/>
        <w:autoSpaceDN w:val="0"/>
        <w:adjustRightInd w:val="0"/>
        <w:spacing w:line="240" w:lineRule="auto"/>
        <w:ind w:left="480" w:hanging="480"/>
        <w:rPr>
          <w:lang w:val="en-US"/>
          <w:rPrChange w:id="518" w:author="Ulrike Hiltner" w:date="2018-04-25T16:51:00Z">
            <w:rPr>
              <w:lang w:val="en-US"/>
            </w:rPr>
          </w:rPrChange>
        </w:rPr>
      </w:pPr>
      <w:proofErr w:type="gramStart"/>
      <w:r w:rsidRPr="00F469AE">
        <w:rPr>
          <w:lang w:val="en-US"/>
          <w:rPrChange w:id="519" w:author="Ulrike Hiltner" w:date="2018-04-25T16:51:00Z">
            <w:rPr>
              <w:lang w:val="en-US"/>
            </w:rPr>
          </w:rPrChange>
        </w:rPr>
        <w:t xml:space="preserve">D’Amato, A.W., Bradford, J.B., </w:t>
      </w:r>
      <w:proofErr w:type="spellStart"/>
      <w:r w:rsidRPr="00F469AE">
        <w:rPr>
          <w:lang w:val="en-US"/>
          <w:rPrChange w:id="520" w:author="Ulrike Hiltner" w:date="2018-04-25T16:51:00Z">
            <w:rPr>
              <w:lang w:val="en-US"/>
            </w:rPr>
          </w:rPrChange>
        </w:rPr>
        <w:t>Fraver</w:t>
      </w:r>
      <w:proofErr w:type="spellEnd"/>
      <w:r w:rsidRPr="00F469AE">
        <w:rPr>
          <w:lang w:val="en-US"/>
          <w:rPrChange w:id="521" w:author="Ulrike Hiltner" w:date="2018-04-25T16:51:00Z">
            <w:rPr>
              <w:lang w:val="en-US"/>
            </w:rPr>
          </w:rPrChange>
        </w:rPr>
        <w:t xml:space="preserve">, S., </w:t>
      </w:r>
      <w:proofErr w:type="spellStart"/>
      <w:r w:rsidRPr="00F469AE">
        <w:rPr>
          <w:lang w:val="en-US"/>
          <w:rPrChange w:id="522" w:author="Ulrike Hiltner" w:date="2018-04-25T16:51:00Z">
            <w:rPr>
              <w:lang w:val="en-US"/>
            </w:rPr>
          </w:rPrChange>
        </w:rPr>
        <w:t>Palik</w:t>
      </w:r>
      <w:proofErr w:type="spellEnd"/>
      <w:r w:rsidRPr="00F469AE">
        <w:rPr>
          <w:lang w:val="en-US"/>
          <w:rPrChange w:id="523" w:author="Ulrike Hiltner" w:date="2018-04-25T16:51:00Z">
            <w:rPr>
              <w:lang w:val="en-US"/>
            </w:rPr>
          </w:rPrChange>
        </w:rPr>
        <w:t>, B.J., 2011.</w:t>
      </w:r>
      <w:proofErr w:type="gramEnd"/>
      <w:r w:rsidRPr="00F469AE">
        <w:rPr>
          <w:lang w:val="en-US"/>
          <w:rPrChange w:id="524" w:author="Ulrike Hiltner" w:date="2018-04-25T16:51:00Z">
            <w:rPr>
              <w:lang w:val="en-US"/>
            </w:rPr>
          </w:rPrChange>
        </w:rPr>
        <w:t xml:space="preserve"> Forest management for mitigation and adaptation to climate change: Insights from long-term silviculture experiments. </w:t>
      </w:r>
      <w:proofErr w:type="gramStart"/>
      <w:r w:rsidRPr="00F469AE">
        <w:rPr>
          <w:lang w:val="en-US"/>
          <w:rPrChange w:id="525" w:author="Ulrike Hiltner" w:date="2018-04-25T16:51:00Z">
            <w:rPr>
              <w:lang w:val="en-US"/>
            </w:rPr>
          </w:rPrChange>
        </w:rPr>
        <w:t>For.</w:t>
      </w:r>
      <w:proofErr w:type="gramEnd"/>
      <w:r w:rsidRPr="00F469AE">
        <w:rPr>
          <w:lang w:val="en-US"/>
          <w:rPrChange w:id="526" w:author="Ulrike Hiltner" w:date="2018-04-25T16:51:00Z">
            <w:rPr>
              <w:lang w:val="en-US"/>
            </w:rPr>
          </w:rPrChange>
        </w:rPr>
        <w:t xml:space="preserve"> Ecol. Manage. 262, 803–816. https://doi.org/10.1016/j.foreco.2011.05.014</w:t>
      </w:r>
    </w:p>
    <w:p w14:paraId="6E3098D1" w14:textId="77777777" w:rsidR="00020EFE" w:rsidRPr="00020EFE" w:rsidRDefault="00020EFE" w:rsidP="00020EFE">
      <w:pPr>
        <w:widowControl w:val="0"/>
        <w:autoSpaceDE w:val="0"/>
        <w:autoSpaceDN w:val="0"/>
        <w:adjustRightInd w:val="0"/>
        <w:spacing w:line="240" w:lineRule="auto"/>
        <w:ind w:left="480" w:hanging="480"/>
        <w:rPr>
          <w:rPrChange w:id="527" w:author="Ulrike Hiltner" w:date="2018-04-25T16:51:00Z">
            <w:rPr>
              <w:lang w:val="en-US"/>
            </w:rPr>
          </w:rPrChange>
        </w:rPr>
      </w:pPr>
      <w:proofErr w:type="spellStart"/>
      <w:r w:rsidRPr="00F469AE">
        <w:rPr>
          <w:lang w:val="en-US"/>
          <w:rPrChange w:id="528" w:author="Ulrike Hiltner" w:date="2018-04-25T16:51:00Z">
            <w:rPr>
              <w:lang w:val="en-US"/>
            </w:rPr>
          </w:rPrChange>
        </w:rPr>
        <w:t>Danielsen</w:t>
      </w:r>
      <w:proofErr w:type="spellEnd"/>
      <w:r w:rsidRPr="00F469AE">
        <w:rPr>
          <w:lang w:val="en-US"/>
          <w:rPrChange w:id="529" w:author="Ulrike Hiltner" w:date="2018-04-25T16:51:00Z">
            <w:rPr>
              <w:lang w:val="en-US"/>
            </w:rPr>
          </w:rPrChange>
        </w:rPr>
        <w:t xml:space="preserve">, F., </w:t>
      </w:r>
      <w:proofErr w:type="spellStart"/>
      <w:r w:rsidRPr="00F469AE">
        <w:rPr>
          <w:lang w:val="en-US"/>
          <w:rPrChange w:id="530" w:author="Ulrike Hiltner" w:date="2018-04-25T16:51:00Z">
            <w:rPr>
              <w:lang w:val="en-US"/>
            </w:rPr>
          </w:rPrChange>
        </w:rPr>
        <w:t>Skutsch</w:t>
      </w:r>
      <w:proofErr w:type="spellEnd"/>
      <w:r w:rsidRPr="00F469AE">
        <w:rPr>
          <w:lang w:val="en-US"/>
          <w:rPrChange w:id="531" w:author="Ulrike Hiltner" w:date="2018-04-25T16:51:00Z">
            <w:rPr>
              <w:lang w:val="en-US"/>
            </w:rPr>
          </w:rPrChange>
        </w:rPr>
        <w:t xml:space="preserve">, M., Burgess, N.D., Jensen, P.M., </w:t>
      </w:r>
      <w:proofErr w:type="spellStart"/>
      <w:r w:rsidRPr="00F469AE">
        <w:rPr>
          <w:lang w:val="en-US"/>
          <w:rPrChange w:id="532" w:author="Ulrike Hiltner" w:date="2018-04-25T16:51:00Z">
            <w:rPr>
              <w:lang w:val="en-US"/>
            </w:rPr>
          </w:rPrChange>
        </w:rPr>
        <w:t>Andrianandrasana</w:t>
      </w:r>
      <w:proofErr w:type="spellEnd"/>
      <w:r w:rsidRPr="00F469AE">
        <w:rPr>
          <w:lang w:val="en-US"/>
          <w:rPrChange w:id="533" w:author="Ulrike Hiltner" w:date="2018-04-25T16:51:00Z">
            <w:rPr>
              <w:lang w:val="en-US"/>
            </w:rPr>
          </w:rPrChange>
        </w:rPr>
        <w:t xml:space="preserve">, H., </w:t>
      </w:r>
      <w:proofErr w:type="spellStart"/>
      <w:r w:rsidRPr="00F469AE">
        <w:rPr>
          <w:lang w:val="en-US"/>
          <w:rPrChange w:id="534" w:author="Ulrike Hiltner" w:date="2018-04-25T16:51:00Z">
            <w:rPr>
              <w:lang w:val="en-US"/>
            </w:rPr>
          </w:rPrChange>
        </w:rPr>
        <w:t>Karky</w:t>
      </w:r>
      <w:proofErr w:type="spellEnd"/>
      <w:r w:rsidRPr="00F469AE">
        <w:rPr>
          <w:lang w:val="en-US"/>
          <w:rPrChange w:id="535" w:author="Ulrike Hiltner" w:date="2018-04-25T16:51:00Z">
            <w:rPr>
              <w:lang w:val="en-US"/>
            </w:rPr>
          </w:rPrChange>
        </w:rPr>
        <w:t xml:space="preserve">, B., Lewis, R., Lovett, J.C., </w:t>
      </w:r>
      <w:proofErr w:type="spellStart"/>
      <w:r w:rsidRPr="00F469AE">
        <w:rPr>
          <w:lang w:val="en-US"/>
          <w:rPrChange w:id="536" w:author="Ulrike Hiltner" w:date="2018-04-25T16:51:00Z">
            <w:rPr>
              <w:lang w:val="en-US"/>
            </w:rPr>
          </w:rPrChange>
        </w:rPr>
        <w:t>Massao</w:t>
      </w:r>
      <w:proofErr w:type="spellEnd"/>
      <w:r w:rsidRPr="00F469AE">
        <w:rPr>
          <w:lang w:val="en-US"/>
          <w:rPrChange w:id="537" w:author="Ulrike Hiltner" w:date="2018-04-25T16:51:00Z">
            <w:rPr>
              <w:lang w:val="en-US"/>
            </w:rPr>
          </w:rPrChange>
        </w:rPr>
        <w:t xml:space="preserve">, J., </w:t>
      </w:r>
      <w:proofErr w:type="spellStart"/>
      <w:r w:rsidRPr="00F469AE">
        <w:rPr>
          <w:lang w:val="en-US"/>
          <w:rPrChange w:id="538" w:author="Ulrike Hiltner" w:date="2018-04-25T16:51:00Z">
            <w:rPr>
              <w:lang w:val="en-US"/>
            </w:rPr>
          </w:rPrChange>
        </w:rPr>
        <w:t>Ngaga</w:t>
      </w:r>
      <w:proofErr w:type="spellEnd"/>
      <w:r w:rsidRPr="00F469AE">
        <w:rPr>
          <w:lang w:val="en-US"/>
          <w:rPrChange w:id="539" w:author="Ulrike Hiltner" w:date="2018-04-25T16:51:00Z">
            <w:rPr>
              <w:lang w:val="en-US"/>
            </w:rPr>
          </w:rPrChange>
        </w:rPr>
        <w:t xml:space="preserve">, Y., </w:t>
      </w:r>
      <w:proofErr w:type="spellStart"/>
      <w:r w:rsidRPr="00F469AE">
        <w:rPr>
          <w:lang w:val="en-US"/>
          <w:rPrChange w:id="540" w:author="Ulrike Hiltner" w:date="2018-04-25T16:51:00Z">
            <w:rPr>
              <w:lang w:val="en-US"/>
            </w:rPr>
          </w:rPrChange>
        </w:rPr>
        <w:t>Phartiyal</w:t>
      </w:r>
      <w:proofErr w:type="spellEnd"/>
      <w:r w:rsidRPr="00F469AE">
        <w:rPr>
          <w:lang w:val="en-US"/>
          <w:rPrChange w:id="541" w:author="Ulrike Hiltner" w:date="2018-04-25T16:51:00Z">
            <w:rPr>
              <w:lang w:val="en-US"/>
            </w:rPr>
          </w:rPrChange>
        </w:rPr>
        <w:t xml:space="preserve">, P., </w:t>
      </w:r>
      <w:proofErr w:type="spellStart"/>
      <w:r w:rsidRPr="00F469AE">
        <w:rPr>
          <w:lang w:val="en-US"/>
          <w:rPrChange w:id="542" w:author="Ulrike Hiltner" w:date="2018-04-25T16:51:00Z">
            <w:rPr>
              <w:lang w:val="en-US"/>
            </w:rPr>
          </w:rPrChange>
        </w:rPr>
        <w:t>Poulsen</w:t>
      </w:r>
      <w:proofErr w:type="spellEnd"/>
      <w:r w:rsidRPr="00F469AE">
        <w:rPr>
          <w:lang w:val="en-US"/>
          <w:rPrChange w:id="543" w:author="Ulrike Hiltner" w:date="2018-04-25T16:51:00Z">
            <w:rPr>
              <w:lang w:val="en-US"/>
            </w:rPr>
          </w:rPrChange>
        </w:rPr>
        <w:t xml:space="preserve">, M.K., Singh, S.P., Solis, S., </w:t>
      </w:r>
      <w:proofErr w:type="spellStart"/>
      <w:r w:rsidRPr="00F469AE">
        <w:rPr>
          <w:lang w:val="en-US"/>
          <w:rPrChange w:id="544" w:author="Ulrike Hiltner" w:date="2018-04-25T16:51:00Z">
            <w:rPr>
              <w:lang w:val="en-US"/>
            </w:rPr>
          </w:rPrChange>
        </w:rPr>
        <w:t>Sørensen</w:t>
      </w:r>
      <w:proofErr w:type="spellEnd"/>
      <w:r w:rsidRPr="00F469AE">
        <w:rPr>
          <w:lang w:val="en-US"/>
          <w:rPrChange w:id="545" w:author="Ulrike Hiltner" w:date="2018-04-25T16:51:00Z">
            <w:rPr>
              <w:lang w:val="en-US"/>
            </w:rPr>
          </w:rPrChange>
        </w:rPr>
        <w:t xml:space="preserve">, M., </w:t>
      </w:r>
      <w:proofErr w:type="spellStart"/>
      <w:r w:rsidRPr="00F469AE">
        <w:rPr>
          <w:lang w:val="en-US"/>
          <w:rPrChange w:id="546" w:author="Ulrike Hiltner" w:date="2018-04-25T16:51:00Z">
            <w:rPr>
              <w:lang w:val="en-US"/>
            </w:rPr>
          </w:rPrChange>
        </w:rPr>
        <w:t>Tewari</w:t>
      </w:r>
      <w:proofErr w:type="spellEnd"/>
      <w:r w:rsidRPr="00F469AE">
        <w:rPr>
          <w:lang w:val="en-US"/>
          <w:rPrChange w:id="547" w:author="Ulrike Hiltner" w:date="2018-04-25T16:51:00Z">
            <w:rPr>
              <w:lang w:val="en-US"/>
            </w:rPr>
          </w:rPrChange>
        </w:rPr>
        <w:t xml:space="preserve">, A., Young, R., </w:t>
      </w:r>
      <w:proofErr w:type="spellStart"/>
      <w:r w:rsidRPr="00F469AE">
        <w:rPr>
          <w:lang w:val="en-US"/>
          <w:rPrChange w:id="548" w:author="Ulrike Hiltner" w:date="2018-04-25T16:51:00Z">
            <w:rPr>
              <w:lang w:val="en-US"/>
            </w:rPr>
          </w:rPrChange>
        </w:rPr>
        <w:t>Zahabu</w:t>
      </w:r>
      <w:proofErr w:type="spellEnd"/>
      <w:r w:rsidRPr="00F469AE">
        <w:rPr>
          <w:lang w:val="en-US"/>
          <w:rPrChange w:id="549" w:author="Ulrike Hiltner" w:date="2018-04-25T16:51:00Z">
            <w:rPr>
              <w:lang w:val="en-US"/>
            </w:rPr>
          </w:rPrChange>
        </w:rPr>
        <w:t xml:space="preserve">, E., 2011. At the heart of REDD+: A role for local people in monitoring forests? </w:t>
      </w:r>
      <w:proofErr w:type="spellStart"/>
      <w:r w:rsidRPr="00020EFE">
        <w:rPr>
          <w:rPrChange w:id="550" w:author="Ulrike Hiltner" w:date="2018-04-25T16:51:00Z">
            <w:rPr>
              <w:lang w:val="en-US"/>
            </w:rPr>
          </w:rPrChange>
        </w:rPr>
        <w:t>Conserv</w:t>
      </w:r>
      <w:proofErr w:type="spellEnd"/>
      <w:r w:rsidRPr="00020EFE">
        <w:rPr>
          <w:rPrChange w:id="551" w:author="Ulrike Hiltner" w:date="2018-04-25T16:51:00Z">
            <w:rPr>
              <w:lang w:val="en-US"/>
            </w:rPr>
          </w:rPrChange>
        </w:rPr>
        <w:t>. Lett. 4, 158–167. https://doi.org/10.1111/j.1755-263X.2010.00159.x</w:t>
      </w:r>
    </w:p>
    <w:p w14:paraId="7B22C69F" w14:textId="77777777" w:rsidR="00097D3C" w:rsidRPr="003E16C4" w:rsidRDefault="00097D3C" w:rsidP="00097D3C">
      <w:pPr>
        <w:widowControl w:val="0"/>
        <w:autoSpaceDE w:val="0"/>
        <w:autoSpaceDN w:val="0"/>
        <w:adjustRightInd w:val="0"/>
        <w:spacing w:line="240" w:lineRule="auto"/>
        <w:ind w:left="480" w:hanging="480"/>
        <w:rPr>
          <w:del w:id="552" w:author="Ulrike Hiltner" w:date="2018-04-25T16:51:00Z"/>
          <w:rFonts w:cs="Times New Roman"/>
          <w:noProof/>
          <w:szCs w:val="24"/>
          <w:lang w:val="en-US"/>
        </w:rPr>
      </w:pPr>
      <w:del w:id="553" w:author="Ulrike Hiltner" w:date="2018-04-25T16:51:00Z">
        <w:r w:rsidRPr="003E16C4">
          <w:rPr>
            <w:rFonts w:cs="Times New Roman"/>
            <w:noProof/>
            <w:szCs w:val="24"/>
            <w:lang w:val="en-US"/>
          </w:rPr>
          <w:delText xml:space="preserve">Dourdain, A., Hérault, B., 2015. Allometric equations in the Guiana Shield: REDD+ for the Guiana </w:delText>
        </w:r>
        <w:r w:rsidRPr="003E16C4">
          <w:rPr>
            <w:rFonts w:cs="Times New Roman"/>
            <w:noProof/>
            <w:szCs w:val="24"/>
            <w:lang w:val="en-US"/>
          </w:rPr>
          <w:lastRenderedPageBreak/>
          <w:delText>Shield. Paracou.</w:delText>
        </w:r>
      </w:del>
    </w:p>
    <w:p w14:paraId="5963723A" w14:textId="77777777" w:rsidR="00020EFE" w:rsidRPr="00F469AE" w:rsidRDefault="00020EFE" w:rsidP="00020EFE">
      <w:pPr>
        <w:widowControl w:val="0"/>
        <w:autoSpaceDE w:val="0"/>
        <w:autoSpaceDN w:val="0"/>
        <w:adjustRightInd w:val="0"/>
        <w:spacing w:line="240" w:lineRule="auto"/>
        <w:ind w:left="480" w:hanging="480"/>
        <w:rPr>
          <w:ins w:id="554" w:author="Ulrike Hiltner" w:date="2018-04-25T16:51:00Z"/>
          <w:rFonts w:cs="Times New Roman"/>
          <w:noProof/>
          <w:szCs w:val="24"/>
          <w:lang w:val="en-US"/>
        </w:rPr>
      </w:pPr>
      <w:ins w:id="555" w:author="Ulrike Hiltner" w:date="2018-04-25T16:51:00Z">
        <w:r w:rsidRPr="00F469AE">
          <w:rPr>
            <w:rFonts w:cs="Times New Roman"/>
            <w:noProof/>
            <w:szCs w:val="24"/>
            <w:lang w:val="en-US"/>
          </w:rPr>
          <w:t>De Sy, V., Herold, M., Achard, F., Beuchle, R., Clevers, J.G.P.W., Lindquist, E., Verchot, L., 2015. Land use patterns and related carbon losses following deforestation in South America. Environ. Res. Lett. 10. https://doi.org/10.1088/1748-9326/10/12/124004</w:t>
        </w:r>
      </w:ins>
    </w:p>
    <w:p w14:paraId="5721EEEA" w14:textId="77777777" w:rsidR="00020EFE" w:rsidRPr="00020EFE" w:rsidRDefault="00020EFE" w:rsidP="00020EFE">
      <w:pPr>
        <w:widowControl w:val="0"/>
        <w:autoSpaceDE w:val="0"/>
        <w:autoSpaceDN w:val="0"/>
        <w:adjustRightInd w:val="0"/>
        <w:spacing w:line="240" w:lineRule="auto"/>
        <w:ind w:left="480" w:hanging="480"/>
        <w:rPr>
          <w:rPrChange w:id="556" w:author="Ulrike Hiltner" w:date="2018-04-25T16:51:00Z">
            <w:rPr>
              <w:lang w:val="en-US"/>
            </w:rPr>
          </w:rPrChange>
        </w:rPr>
      </w:pPr>
      <w:proofErr w:type="gramStart"/>
      <w:r w:rsidRPr="00F469AE">
        <w:rPr>
          <w:lang w:val="en-US"/>
        </w:rPr>
        <w:t xml:space="preserve">Durst, P.., McKenzie, P.., Brown, C.., </w:t>
      </w:r>
      <w:proofErr w:type="spellStart"/>
      <w:r w:rsidRPr="00F469AE">
        <w:rPr>
          <w:lang w:val="en-US"/>
        </w:rPr>
        <w:t>Appanah</w:t>
      </w:r>
      <w:proofErr w:type="spellEnd"/>
      <w:r w:rsidRPr="00F469AE">
        <w:rPr>
          <w:lang w:val="en-US"/>
        </w:rPr>
        <w:t>, S., 2006.</w:t>
      </w:r>
      <w:proofErr w:type="gramEnd"/>
      <w:r w:rsidRPr="00F469AE">
        <w:rPr>
          <w:lang w:val="en-US"/>
        </w:rPr>
        <w:t xml:space="preserve"> </w:t>
      </w:r>
      <w:proofErr w:type="gramStart"/>
      <w:r w:rsidRPr="00F469AE">
        <w:rPr>
          <w:lang w:val="en-US"/>
        </w:rPr>
        <w:t>Challenges facing certification and eco-</w:t>
      </w:r>
      <w:proofErr w:type="spellStart"/>
      <w:r w:rsidRPr="00F469AE">
        <w:rPr>
          <w:lang w:val="en-US"/>
        </w:rPr>
        <w:t>labelling</w:t>
      </w:r>
      <w:proofErr w:type="spellEnd"/>
      <w:r w:rsidRPr="00F469AE">
        <w:rPr>
          <w:lang w:val="en-US"/>
        </w:rPr>
        <w:t xml:space="preserve"> of forest products in developing countries.</w:t>
      </w:r>
      <w:proofErr w:type="gramEnd"/>
      <w:r w:rsidRPr="00F469AE">
        <w:rPr>
          <w:lang w:val="en-US"/>
        </w:rPr>
        <w:t xml:space="preserve"> </w:t>
      </w:r>
      <w:r w:rsidRPr="00020EFE">
        <w:rPr>
          <w:rPrChange w:id="557" w:author="Ulrike Hiltner" w:date="2018-04-25T16:51:00Z">
            <w:rPr>
              <w:lang w:val="en-US"/>
            </w:rPr>
          </w:rPrChange>
        </w:rPr>
        <w:t>Int. For. Rev. 8, 193–200. https://doi.org/10.1505/ifor.8.2.193</w:t>
      </w:r>
    </w:p>
    <w:p w14:paraId="002AC57D" w14:textId="77777777" w:rsidR="00097D3C" w:rsidRPr="003E16C4" w:rsidRDefault="00097D3C" w:rsidP="00097D3C">
      <w:pPr>
        <w:widowControl w:val="0"/>
        <w:autoSpaceDE w:val="0"/>
        <w:autoSpaceDN w:val="0"/>
        <w:adjustRightInd w:val="0"/>
        <w:spacing w:line="240" w:lineRule="auto"/>
        <w:ind w:left="480" w:hanging="480"/>
        <w:rPr>
          <w:del w:id="558" w:author="Ulrike Hiltner" w:date="2018-04-25T16:51:00Z"/>
          <w:rFonts w:cs="Times New Roman"/>
          <w:noProof/>
          <w:szCs w:val="24"/>
          <w:lang w:val="en-US"/>
        </w:rPr>
      </w:pPr>
      <w:del w:id="559" w:author="Ulrike Hiltner" w:date="2018-04-25T16:51:00Z">
        <w:r w:rsidRPr="003E16C4">
          <w:rPr>
            <w:rFonts w:cs="Times New Roman"/>
            <w:noProof/>
            <w:szCs w:val="24"/>
            <w:lang w:val="en-US"/>
          </w:rPr>
          <w:delText>Ferraz, S.F.B., Ferraz, K.M.P.M.B., Cassiano, C.C., Brancalion, P.H.S., da Luz, D.T.A., Azevedo, T.N., Tambosi, L.R., Metzger, J.P., 2014. How good are tropical forest patches for ecosystem services provisioning? Landsc. Ecol. 29, 187–200. https://doi.org/10.1007/s10980-014-9988-z</w:delText>
        </w:r>
      </w:del>
    </w:p>
    <w:p w14:paraId="4BD76AA9" w14:textId="77777777" w:rsidR="00020EFE" w:rsidRPr="00F469AE" w:rsidRDefault="00020EFE" w:rsidP="00020EFE">
      <w:pPr>
        <w:widowControl w:val="0"/>
        <w:autoSpaceDE w:val="0"/>
        <w:autoSpaceDN w:val="0"/>
        <w:adjustRightInd w:val="0"/>
        <w:spacing w:line="240" w:lineRule="auto"/>
        <w:ind w:left="480" w:hanging="480"/>
        <w:rPr>
          <w:lang w:val="en-US"/>
          <w:rPrChange w:id="560" w:author="Ulrike Hiltner" w:date="2018-04-25T16:51:00Z">
            <w:rPr>
              <w:lang w:val="en-US"/>
            </w:rPr>
          </w:rPrChange>
        </w:rPr>
      </w:pPr>
      <w:r w:rsidRPr="00F469AE">
        <w:t xml:space="preserve">Fischer, R., Bohn, F., Dantas de Paula, M., Dislich, C., Groeneveld, J., Gutiérrez, A.G., Kazmierczak, M., Knapp, N., Lehmann, S., Paulick, S., Pütz, S., Rödig, E., Taubert, F., Köhler, P., Huth, A., 2016. </w:t>
      </w:r>
      <w:r w:rsidRPr="00F469AE">
        <w:rPr>
          <w:lang w:val="en-US"/>
          <w:rPrChange w:id="561" w:author="Ulrike Hiltner" w:date="2018-04-25T16:51:00Z">
            <w:rPr>
              <w:lang w:val="en-US"/>
            </w:rPr>
          </w:rPrChange>
        </w:rPr>
        <w:t>Lessons learned from applying a forest gap model to understand ecosystem and carbon dynamics of complex tropical forests. Ecol. Modell. 326, 124–133. https://doi.org/10.1016/j.ecolmodel.2015.11.018</w:t>
      </w:r>
    </w:p>
    <w:p w14:paraId="2223C590" w14:textId="77777777" w:rsidR="00020EFE" w:rsidRPr="00F469AE" w:rsidRDefault="00020EFE" w:rsidP="00020EFE">
      <w:pPr>
        <w:widowControl w:val="0"/>
        <w:autoSpaceDE w:val="0"/>
        <w:autoSpaceDN w:val="0"/>
        <w:adjustRightInd w:val="0"/>
        <w:spacing w:line="240" w:lineRule="auto"/>
        <w:ind w:left="480" w:hanging="480"/>
        <w:rPr>
          <w:ins w:id="562" w:author="Ulrike Hiltner" w:date="2018-04-25T16:51:00Z"/>
          <w:rFonts w:cs="Times New Roman"/>
          <w:noProof/>
          <w:szCs w:val="24"/>
          <w:lang w:val="en-US"/>
        </w:rPr>
      </w:pPr>
      <w:ins w:id="563" w:author="Ulrike Hiltner" w:date="2018-04-25T16:51:00Z">
        <w:r w:rsidRPr="00F469AE">
          <w:rPr>
            <w:rFonts w:cs="Times New Roman"/>
            <w:noProof/>
            <w:szCs w:val="24"/>
            <w:lang w:val="en-US"/>
          </w:rPr>
          <w:t>Galochet, M., 2018. La biodiversité dans l ’ aménagement du territoire en Guyane française.</w:t>
        </w:r>
      </w:ins>
    </w:p>
    <w:p w14:paraId="515EFBEE" w14:textId="77777777" w:rsidR="00020EFE" w:rsidRPr="00F469AE" w:rsidRDefault="00020EFE" w:rsidP="00020EFE">
      <w:pPr>
        <w:widowControl w:val="0"/>
        <w:autoSpaceDE w:val="0"/>
        <w:autoSpaceDN w:val="0"/>
        <w:adjustRightInd w:val="0"/>
        <w:spacing w:line="240" w:lineRule="auto"/>
        <w:ind w:left="480" w:hanging="480"/>
        <w:rPr>
          <w:lang w:val="en-US"/>
          <w:rPrChange w:id="564" w:author="Ulrike Hiltner" w:date="2018-04-25T16:51:00Z">
            <w:rPr>
              <w:lang w:val="en-US"/>
            </w:rPr>
          </w:rPrChange>
        </w:rPr>
      </w:pPr>
      <w:proofErr w:type="gramStart"/>
      <w:r w:rsidRPr="00F469AE">
        <w:rPr>
          <w:lang w:val="en-US"/>
        </w:rPr>
        <w:t>Gibbs, H.K., Brown, S., Niles, J.O., Foley, J.A., 2007.</w:t>
      </w:r>
      <w:proofErr w:type="gramEnd"/>
      <w:r w:rsidRPr="00F469AE">
        <w:rPr>
          <w:lang w:val="en-US"/>
        </w:rPr>
        <w:t xml:space="preserve"> Monitoring and estimating tropical forest carbon stocks: makin</w:t>
      </w:r>
      <w:r w:rsidRPr="00F469AE">
        <w:rPr>
          <w:lang w:val="en-US"/>
          <w:rPrChange w:id="565" w:author="Ulrike Hiltner" w:date="2018-04-25T16:51:00Z">
            <w:rPr>
              <w:lang w:val="en-US"/>
            </w:rPr>
          </w:rPrChange>
        </w:rPr>
        <w:t xml:space="preserve">g REDD a reality. Environ. Res. </w:t>
      </w:r>
      <w:proofErr w:type="spellStart"/>
      <w:r w:rsidRPr="00F469AE">
        <w:rPr>
          <w:lang w:val="en-US"/>
          <w:rPrChange w:id="566" w:author="Ulrike Hiltner" w:date="2018-04-25T16:51:00Z">
            <w:rPr>
              <w:lang w:val="en-US"/>
            </w:rPr>
          </w:rPrChange>
        </w:rPr>
        <w:t>Lett</w:t>
      </w:r>
      <w:proofErr w:type="spellEnd"/>
      <w:r w:rsidRPr="00F469AE">
        <w:rPr>
          <w:lang w:val="en-US"/>
          <w:rPrChange w:id="567" w:author="Ulrike Hiltner" w:date="2018-04-25T16:51:00Z">
            <w:rPr>
              <w:lang w:val="en-US"/>
            </w:rPr>
          </w:rPrChange>
        </w:rPr>
        <w:t xml:space="preserve">. </w:t>
      </w:r>
      <w:proofErr w:type="gramStart"/>
      <w:r w:rsidRPr="00F469AE">
        <w:rPr>
          <w:lang w:val="en-US"/>
          <w:rPrChange w:id="568" w:author="Ulrike Hiltner" w:date="2018-04-25T16:51:00Z">
            <w:rPr>
              <w:lang w:val="en-US"/>
            </w:rPr>
          </w:rPrChange>
        </w:rPr>
        <w:t>2, 45023.</w:t>
      </w:r>
      <w:proofErr w:type="gramEnd"/>
      <w:r w:rsidRPr="00F469AE">
        <w:rPr>
          <w:lang w:val="en-US"/>
          <w:rPrChange w:id="569" w:author="Ulrike Hiltner" w:date="2018-04-25T16:51:00Z">
            <w:rPr>
              <w:lang w:val="en-US"/>
            </w:rPr>
          </w:rPrChange>
        </w:rPr>
        <w:t xml:space="preserve"> https://doi.org/10.1088/1748-9326/2/4/045023</w:t>
      </w:r>
    </w:p>
    <w:p w14:paraId="43F3B267" w14:textId="77777777" w:rsidR="00020EFE" w:rsidRPr="00F469AE" w:rsidRDefault="00020EFE" w:rsidP="00020EFE">
      <w:pPr>
        <w:widowControl w:val="0"/>
        <w:autoSpaceDE w:val="0"/>
        <w:autoSpaceDN w:val="0"/>
        <w:adjustRightInd w:val="0"/>
        <w:spacing w:line="240" w:lineRule="auto"/>
        <w:ind w:left="480" w:hanging="480"/>
        <w:rPr>
          <w:lang w:val="en-US"/>
          <w:rPrChange w:id="570" w:author="Ulrike Hiltner" w:date="2018-04-25T16:51:00Z">
            <w:rPr>
              <w:lang w:val="en-US"/>
            </w:rPr>
          </w:rPrChange>
        </w:rPr>
      </w:pPr>
      <w:proofErr w:type="spellStart"/>
      <w:proofErr w:type="gramStart"/>
      <w:r w:rsidRPr="00F469AE">
        <w:rPr>
          <w:lang w:val="en-US"/>
          <w:rPrChange w:id="571" w:author="Ulrike Hiltner" w:date="2018-04-25T16:51:00Z">
            <w:rPr>
              <w:lang w:val="en-US"/>
            </w:rPr>
          </w:rPrChange>
        </w:rPr>
        <w:t>Gourlet-Fleury</w:t>
      </w:r>
      <w:proofErr w:type="spellEnd"/>
      <w:r w:rsidRPr="00F469AE">
        <w:rPr>
          <w:lang w:val="en-US"/>
          <w:rPrChange w:id="572" w:author="Ulrike Hiltner" w:date="2018-04-25T16:51:00Z">
            <w:rPr>
              <w:lang w:val="en-US"/>
            </w:rPr>
          </w:rPrChange>
        </w:rPr>
        <w:t xml:space="preserve">, S., Ferry, B., Molino, J.-F., </w:t>
      </w:r>
      <w:proofErr w:type="spellStart"/>
      <w:r w:rsidRPr="00F469AE">
        <w:rPr>
          <w:lang w:val="en-US"/>
          <w:rPrChange w:id="573" w:author="Ulrike Hiltner" w:date="2018-04-25T16:51:00Z">
            <w:rPr>
              <w:lang w:val="en-US"/>
            </w:rPr>
          </w:rPrChange>
        </w:rPr>
        <w:t>Petronelli</w:t>
      </w:r>
      <w:proofErr w:type="spellEnd"/>
      <w:r w:rsidRPr="00F469AE">
        <w:rPr>
          <w:lang w:val="en-US"/>
          <w:rPrChange w:id="574" w:author="Ulrike Hiltner" w:date="2018-04-25T16:51:00Z">
            <w:rPr>
              <w:lang w:val="en-US"/>
            </w:rPr>
          </w:rPrChange>
        </w:rPr>
        <w:t>, P., Schmitt, L., 2004.</w:t>
      </w:r>
      <w:proofErr w:type="gramEnd"/>
      <w:r w:rsidRPr="00F469AE">
        <w:rPr>
          <w:lang w:val="en-US"/>
          <w:rPrChange w:id="575" w:author="Ulrike Hiltner" w:date="2018-04-25T16:51:00Z">
            <w:rPr>
              <w:lang w:val="en-US"/>
            </w:rPr>
          </w:rPrChange>
        </w:rPr>
        <w:t xml:space="preserve"> Paracou </w:t>
      </w:r>
      <w:proofErr w:type="spellStart"/>
      <w:r w:rsidRPr="00F469AE">
        <w:rPr>
          <w:lang w:val="en-US"/>
          <w:rPrChange w:id="576" w:author="Ulrike Hiltner" w:date="2018-04-25T16:51:00Z">
            <w:rPr>
              <w:lang w:val="en-US"/>
            </w:rPr>
          </w:rPrChange>
        </w:rPr>
        <w:t>expérimental</w:t>
      </w:r>
      <w:proofErr w:type="spellEnd"/>
      <w:r w:rsidRPr="00F469AE">
        <w:rPr>
          <w:lang w:val="en-US"/>
          <w:rPrChange w:id="577" w:author="Ulrike Hiltner" w:date="2018-04-25T16:51:00Z">
            <w:rPr>
              <w:lang w:val="en-US"/>
            </w:rPr>
          </w:rPrChange>
        </w:rPr>
        <w:t xml:space="preserve"> plots: key features, in: Ecology and Management of a </w:t>
      </w:r>
      <w:proofErr w:type="spellStart"/>
      <w:r w:rsidRPr="00F469AE">
        <w:rPr>
          <w:lang w:val="en-US"/>
          <w:rPrChange w:id="578" w:author="Ulrike Hiltner" w:date="2018-04-25T16:51:00Z">
            <w:rPr>
              <w:lang w:val="en-US"/>
            </w:rPr>
          </w:rPrChange>
        </w:rPr>
        <w:t>Neotropical</w:t>
      </w:r>
      <w:proofErr w:type="spellEnd"/>
      <w:r w:rsidRPr="00F469AE">
        <w:rPr>
          <w:lang w:val="en-US"/>
          <w:rPrChange w:id="579" w:author="Ulrike Hiltner" w:date="2018-04-25T16:51:00Z">
            <w:rPr>
              <w:lang w:val="en-US"/>
            </w:rPr>
          </w:rPrChange>
        </w:rPr>
        <w:t xml:space="preserve"> Rainforest : Lessons Drawn from Paracou, a Long-Term Experimental Research Site in French Guiana. pp. 3–60.</w:t>
      </w:r>
    </w:p>
    <w:p w14:paraId="770FE432" w14:textId="77777777" w:rsidR="00020EFE" w:rsidRPr="00F469AE" w:rsidRDefault="00020EFE" w:rsidP="00020EFE">
      <w:pPr>
        <w:widowControl w:val="0"/>
        <w:autoSpaceDE w:val="0"/>
        <w:autoSpaceDN w:val="0"/>
        <w:adjustRightInd w:val="0"/>
        <w:spacing w:line="240" w:lineRule="auto"/>
        <w:ind w:left="480" w:hanging="480"/>
        <w:rPr>
          <w:ins w:id="580" w:author="Ulrike Hiltner" w:date="2018-04-25T16:51:00Z"/>
          <w:rFonts w:cs="Times New Roman"/>
          <w:noProof/>
          <w:szCs w:val="24"/>
          <w:lang w:val="en-US"/>
        </w:rPr>
      </w:pPr>
      <w:ins w:id="581" w:author="Ulrike Hiltner" w:date="2018-04-25T16:51:00Z">
        <w:r w:rsidRPr="00F469AE">
          <w:rPr>
            <w:rFonts w:cs="Times New Roman"/>
            <w:noProof/>
            <w:szCs w:val="24"/>
            <w:lang w:val="en-US"/>
          </w:rPr>
          <w:t>Guimberteau, M., Ciais, P., Ducharne, A., Boisier, J.P., Aguiar, A.P.D., Biemans, H., De Deurwaerder, H., Galbraith, D., Kruijt, B., Langerwisch, F., Poveda, G., Rammig, A., Rodriguez, D.A., Tejada, G., Thonicke, K., Von Randow, C., Von Randow, R.C.S., Zhang, K., Verbeeck, H., 2016. Impacts of future deforestation and climate change on the hydrology of the Amazon basin: a multi-model analysis with a new set of land-cover change scenarios. Hydrol. Earth Syst. Sci. Discuss. 1–34. https://doi.org/10.5194/hess-2016-430</w:t>
        </w:r>
      </w:ins>
    </w:p>
    <w:p w14:paraId="37B236A5" w14:textId="77777777" w:rsidR="00020EFE" w:rsidRPr="00F469AE" w:rsidRDefault="00020EFE" w:rsidP="00020EFE">
      <w:pPr>
        <w:widowControl w:val="0"/>
        <w:autoSpaceDE w:val="0"/>
        <w:autoSpaceDN w:val="0"/>
        <w:adjustRightInd w:val="0"/>
        <w:spacing w:line="240" w:lineRule="auto"/>
        <w:ind w:left="480" w:hanging="480"/>
        <w:rPr>
          <w:ins w:id="582" w:author="Ulrike Hiltner" w:date="2018-04-25T16:51:00Z"/>
          <w:rFonts w:cs="Times New Roman"/>
          <w:noProof/>
          <w:szCs w:val="24"/>
          <w:lang w:val="en-US"/>
        </w:rPr>
      </w:pPr>
      <w:ins w:id="583" w:author="Ulrike Hiltner" w:date="2018-04-25T16:51:00Z">
        <w:r w:rsidRPr="00F469AE">
          <w:rPr>
            <w:rFonts w:cs="Times New Roman"/>
            <w:noProof/>
            <w:szCs w:val="24"/>
            <w:lang w:val="en-US"/>
          </w:rPr>
          <w:t>Heikkilä, J., Sirén, M., Ahtikoski, A., Hynynen, J., Sauvula, T., Lehtonen, M., 2009. Energy wood thinning as a part of the stand management of scots pine and norway spruce. Silva Fenn. 43, 129–146.</w:t>
        </w:r>
      </w:ins>
    </w:p>
    <w:p w14:paraId="4AE721BF" w14:textId="77777777" w:rsidR="00020EFE" w:rsidRPr="00F469AE" w:rsidRDefault="00020EFE" w:rsidP="00020EFE">
      <w:pPr>
        <w:widowControl w:val="0"/>
        <w:autoSpaceDE w:val="0"/>
        <w:autoSpaceDN w:val="0"/>
        <w:adjustRightInd w:val="0"/>
        <w:spacing w:line="240" w:lineRule="auto"/>
        <w:ind w:left="480" w:hanging="480"/>
        <w:rPr>
          <w:ins w:id="584" w:author="Ulrike Hiltner" w:date="2018-04-25T16:51:00Z"/>
          <w:rFonts w:cs="Times New Roman"/>
          <w:noProof/>
          <w:szCs w:val="24"/>
          <w:lang w:val="en-US"/>
        </w:rPr>
      </w:pPr>
      <w:ins w:id="585" w:author="Ulrike Hiltner" w:date="2018-04-25T16:51:00Z">
        <w:r w:rsidRPr="00F469AE">
          <w:rPr>
            <w:rFonts w:cs="Times New Roman"/>
            <w:noProof/>
            <w:szCs w:val="24"/>
            <w:lang w:val="en-US"/>
          </w:rPr>
          <w:t>Hillring, B., 2006. World trade in forest products and wood fuel. Biomass and Bioenergy 30, 815–825. https://doi.org/10.1016/j.biombioe.2006.04.002</w:t>
        </w:r>
      </w:ins>
    </w:p>
    <w:p w14:paraId="20067302" w14:textId="77777777" w:rsidR="00020EFE" w:rsidRPr="00F469AE" w:rsidRDefault="00020EFE" w:rsidP="00020EFE">
      <w:pPr>
        <w:widowControl w:val="0"/>
        <w:autoSpaceDE w:val="0"/>
        <w:autoSpaceDN w:val="0"/>
        <w:adjustRightInd w:val="0"/>
        <w:spacing w:line="240" w:lineRule="auto"/>
        <w:ind w:left="480" w:hanging="480"/>
        <w:rPr>
          <w:ins w:id="586" w:author="Ulrike Hiltner" w:date="2018-04-25T16:51:00Z"/>
          <w:rFonts w:cs="Times New Roman"/>
          <w:noProof/>
          <w:szCs w:val="24"/>
          <w:lang w:val="en-US"/>
        </w:rPr>
      </w:pPr>
      <w:ins w:id="587" w:author="Ulrike Hiltner" w:date="2018-04-25T16:51:00Z">
        <w:r w:rsidRPr="00F469AE">
          <w:rPr>
            <w:rFonts w:cs="Times New Roman"/>
            <w:noProof/>
            <w:szCs w:val="24"/>
            <w:lang w:val="en-US"/>
          </w:rPr>
          <w:t>Houghton, R.A., Byers, B., Nassikas, A.A., 2015. A role for tropical forests in stabilizing atmospheric CO2. Nat. Clim. Chang. https://doi.org/10.1038/nclimate2869</w:t>
        </w:r>
      </w:ins>
    </w:p>
    <w:p w14:paraId="3276C64E" w14:textId="77777777" w:rsidR="00020EFE" w:rsidRPr="00F469AE" w:rsidRDefault="00020EFE" w:rsidP="00020EFE">
      <w:pPr>
        <w:widowControl w:val="0"/>
        <w:autoSpaceDE w:val="0"/>
        <w:autoSpaceDN w:val="0"/>
        <w:adjustRightInd w:val="0"/>
        <w:spacing w:line="240" w:lineRule="auto"/>
        <w:ind w:left="480" w:hanging="480"/>
        <w:rPr>
          <w:ins w:id="588" w:author="Ulrike Hiltner" w:date="2018-04-25T16:51:00Z"/>
          <w:rFonts w:cs="Times New Roman"/>
          <w:noProof/>
          <w:szCs w:val="24"/>
          <w:lang w:val="en-US"/>
        </w:rPr>
      </w:pPr>
      <w:ins w:id="589" w:author="Ulrike Hiltner" w:date="2018-04-25T16:51:00Z">
        <w:r w:rsidRPr="00F469AE">
          <w:rPr>
            <w:rFonts w:cs="Times New Roman"/>
            <w:noProof/>
            <w:szCs w:val="24"/>
            <w:lang w:val="en-US"/>
          </w:rPr>
          <w:t>Huang, M., Asner, G.P., 2010. Long-term carbon loss and recovery following selective logging in Amazon forests. Global Biogeochem. Cycles 24, 1–15. https://doi.org/10.1029/2009GB003727</w:t>
        </w:r>
      </w:ins>
    </w:p>
    <w:p w14:paraId="11A2691E" w14:textId="77777777" w:rsidR="00020EFE" w:rsidRPr="00020EFE" w:rsidRDefault="00020EFE" w:rsidP="00020EFE">
      <w:pPr>
        <w:widowControl w:val="0"/>
        <w:autoSpaceDE w:val="0"/>
        <w:autoSpaceDN w:val="0"/>
        <w:adjustRightInd w:val="0"/>
        <w:spacing w:line="240" w:lineRule="auto"/>
        <w:ind w:left="480" w:hanging="480"/>
        <w:rPr>
          <w:rPrChange w:id="590" w:author="Ulrike Hiltner" w:date="2018-04-25T16:51:00Z">
            <w:rPr>
              <w:lang w:val="en-US"/>
            </w:rPr>
          </w:rPrChange>
        </w:rPr>
      </w:pPr>
      <w:proofErr w:type="spellStart"/>
      <w:r w:rsidRPr="00F469AE">
        <w:rPr>
          <w:lang w:val="en-US"/>
        </w:rPr>
        <w:t>Huntingford</w:t>
      </w:r>
      <w:proofErr w:type="spellEnd"/>
      <w:r w:rsidRPr="00F469AE">
        <w:rPr>
          <w:lang w:val="en-US"/>
        </w:rPr>
        <w:t xml:space="preserve">, C., Fisher, R.A., Mercado, L., Booth, B.B.., </w:t>
      </w:r>
      <w:proofErr w:type="spellStart"/>
      <w:r w:rsidRPr="00F469AE">
        <w:rPr>
          <w:lang w:val="en-US"/>
        </w:rPr>
        <w:t>Sitch</w:t>
      </w:r>
      <w:proofErr w:type="spellEnd"/>
      <w:r w:rsidRPr="00F469AE">
        <w:rPr>
          <w:lang w:val="en-US"/>
        </w:rPr>
        <w:t xml:space="preserve">, S., Harris, P.P., Cox, P.M., Jones, C.D., Betts, R.A., </w:t>
      </w:r>
      <w:proofErr w:type="spellStart"/>
      <w:r w:rsidRPr="00F469AE">
        <w:rPr>
          <w:lang w:val="en-US"/>
        </w:rPr>
        <w:t>Malhi</w:t>
      </w:r>
      <w:proofErr w:type="spellEnd"/>
      <w:r w:rsidRPr="00F469AE">
        <w:rPr>
          <w:lang w:val="en-US"/>
        </w:rPr>
        <w:t xml:space="preserve">, Y., Harris, G.R., Collins, M., Moorcroft, P., 2008. </w:t>
      </w:r>
      <w:proofErr w:type="gramStart"/>
      <w:r w:rsidRPr="00F469AE">
        <w:rPr>
          <w:lang w:val="en-US"/>
        </w:rPr>
        <w:t>Towards quantifyi</w:t>
      </w:r>
      <w:r w:rsidRPr="00F469AE">
        <w:rPr>
          <w:lang w:val="en-US"/>
          <w:rPrChange w:id="591" w:author="Ulrike Hiltner" w:date="2018-04-25T16:51:00Z">
            <w:rPr>
              <w:lang w:val="en-US"/>
            </w:rPr>
          </w:rPrChange>
        </w:rPr>
        <w:t>ng uncertainty in predictions of Amazon “dieback.”</w:t>
      </w:r>
      <w:proofErr w:type="gramEnd"/>
      <w:r w:rsidRPr="00F469AE">
        <w:rPr>
          <w:lang w:val="en-US"/>
          <w:rPrChange w:id="592" w:author="Ulrike Hiltner" w:date="2018-04-25T16:51:00Z">
            <w:rPr>
              <w:lang w:val="en-US"/>
            </w:rPr>
          </w:rPrChange>
        </w:rPr>
        <w:t xml:space="preserve"> Philos. Trans. </w:t>
      </w:r>
      <w:r w:rsidRPr="00020EFE">
        <w:rPr>
          <w:rPrChange w:id="593" w:author="Ulrike Hiltner" w:date="2018-04-25T16:51:00Z">
            <w:rPr>
              <w:lang w:val="en-US"/>
            </w:rPr>
          </w:rPrChange>
        </w:rPr>
        <w:t>R. Soc. B Biol. Sci. 363, 1857–1864. https://doi.org/10.1098/rstb.2007.0028</w:t>
      </w:r>
    </w:p>
    <w:p w14:paraId="03E70C54" w14:textId="77777777" w:rsidR="00097D3C" w:rsidRPr="00097D3C" w:rsidRDefault="00097D3C" w:rsidP="00097D3C">
      <w:pPr>
        <w:widowControl w:val="0"/>
        <w:autoSpaceDE w:val="0"/>
        <w:autoSpaceDN w:val="0"/>
        <w:adjustRightInd w:val="0"/>
        <w:spacing w:line="240" w:lineRule="auto"/>
        <w:ind w:left="480" w:hanging="480"/>
        <w:rPr>
          <w:del w:id="594" w:author="Ulrike Hiltner" w:date="2018-04-25T16:51:00Z"/>
          <w:rFonts w:cs="Times New Roman"/>
          <w:noProof/>
          <w:szCs w:val="24"/>
        </w:rPr>
      </w:pPr>
      <w:del w:id="595" w:author="Ulrike Hiltner" w:date="2018-04-25T16:51:00Z">
        <w:r w:rsidRPr="003E16C4">
          <w:rPr>
            <w:rFonts w:cs="Times New Roman"/>
            <w:noProof/>
            <w:szCs w:val="24"/>
            <w:lang w:val="en-US"/>
          </w:rPr>
          <w:delText xml:space="preserve">Huth, A., Ditzer, T., 2000. Simulation of the growth of a lowland Dipterocarp rain forest with FORMIX3. </w:delText>
        </w:r>
        <w:r w:rsidRPr="00097D3C">
          <w:rPr>
            <w:rFonts w:cs="Times New Roman"/>
            <w:noProof/>
            <w:szCs w:val="24"/>
          </w:rPr>
          <w:delText>Ecol. Modell. 134, 1–25. https://doi.org/10.1016/S0304-3800(00)00328-8</w:delText>
        </w:r>
      </w:del>
    </w:p>
    <w:p w14:paraId="1EA76204" w14:textId="77777777" w:rsidR="00020EFE" w:rsidRPr="00F469AE" w:rsidRDefault="00020EFE" w:rsidP="00020EFE">
      <w:pPr>
        <w:widowControl w:val="0"/>
        <w:autoSpaceDE w:val="0"/>
        <w:autoSpaceDN w:val="0"/>
        <w:adjustRightInd w:val="0"/>
        <w:spacing w:line="240" w:lineRule="auto"/>
        <w:ind w:left="480" w:hanging="480"/>
        <w:rPr>
          <w:ins w:id="596" w:author="Ulrike Hiltner" w:date="2018-04-25T16:51:00Z"/>
          <w:rFonts w:cs="Times New Roman"/>
          <w:noProof/>
          <w:szCs w:val="24"/>
          <w:lang w:val="en-US"/>
        </w:rPr>
      </w:pPr>
      <w:ins w:id="597" w:author="Ulrike Hiltner" w:date="2018-04-25T16:51:00Z">
        <w:r w:rsidRPr="00F469AE">
          <w:rPr>
            <w:rFonts w:cs="Times New Roman"/>
            <w:noProof/>
            <w:szCs w:val="24"/>
            <w:lang w:val="en-US"/>
          </w:rPr>
          <w:t>Huston, M., 1994. Biological diversity: The coexistence of species on changing landscapes, Cambridge University Press, ….</w:t>
        </w:r>
      </w:ins>
    </w:p>
    <w:p w14:paraId="1667FD2F" w14:textId="77777777" w:rsidR="00020EFE" w:rsidRPr="00F469AE" w:rsidRDefault="00020EFE" w:rsidP="00020EFE">
      <w:pPr>
        <w:widowControl w:val="0"/>
        <w:autoSpaceDE w:val="0"/>
        <w:autoSpaceDN w:val="0"/>
        <w:adjustRightInd w:val="0"/>
        <w:spacing w:line="240" w:lineRule="auto"/>
        <w:ind w:left="480" w:hanging="480"/>
        <w:rPr>
          <w:lang w:val="en-US"/>
          <w:rPrChange w:id="598" w:author="Ulrike Hiltner" w:date="2018-04-25T16:51:00Z">
            <w:rPr>
              <w:lang w:val="en-US"/>
            </w:rPr>
          </w:rPrChange>
        </w:rPr>
      </w:pPr>
      <w:r w:rsidRPr="00020EFE">
        <w:rPr>
          <w:rFonts w:cs="Times New Roman"/>
          <w:noProof/>
          <w:szCs w:val="24"/>
        </w:rPr>
        <w:t xml:space="preserve">Huth, A., Drechsler, M., Köhler, P., 2005. </w:t>
      </w:r>
      <w:proofErr w:type="gramStart"/>
      <w:r w:rsidRPr="00F469AE">
        <w:rPr>
          <w:lang w:val="en-US"/>
        </w:rPr>
        <w:t xml:space="preserve">Using </w:t>
      </w:r>
      <w:proofErr w:type="spellStart"/>
      <w:r w:rsidRPr="00F469AE">
        <w:rPr>
          <w:lang w:val="en-US"/>
        </w:rPr>
        <w:t>multicriteria</w:t>
      </w:r>
      <w:proofErr w:type="spellEnd"/>
      <w:r w:rsidRPr="00F469AE">
        <w:rPr>
          <w:lang w:val="en-US"/>
        </w:rPr>
        <w:t xml:space="preserve"> decision analysis and a forest growth model to assess impacts of tree harvesting in </w:t>
      </w:r>
      <w:proofErr w:type="spellStart"/>
      <w:r w:rsidRPr="00F469AE">
        <w:rPr>
          <w:lang w:val="en-US"/>
        </w:rPr>
        <w:t>Dipterocarp</w:t>
      </w:r>
      <w:proofErr w:type="spellEnd"/>
      <w:r w:rsidRPr="00F469AE">
        <w:rPr>
          <w:lang w:val="en-US"/>
        </w:rPr>
        <w:t xml:space="preserve"> lowland rain forests.</w:t>
      </w:r>
      <w:proofErr w:type="gramEnd"/>
      <w:r w:rsidRPr="00F469AE">
        <w:rPr>
          <w:lang w:val="en-US"/>
        </w:rPr>
        <w:t xml:space="preserve"> </w:t>
      </w:r>
      <w:proofErr w:type="gramStart"/>
      <w:r w:rsidRPr="00F469AE">
        <w:rPr>
          <w:lang w:val="en-US"/>
        </w:rPr>
        <w:t>For.</w:t>
      </w:r>
      <w:proofErr w:type="gramEnd"/>
      <w:r w:rsidRPr="00F469AE">
        <w:rPr>
          <w:lang w:val="en-US"/>
        </w:rPr>
        <w:t xml:space="preserve"> Ecol. Manage. 207, 215–232. https://doi.org/10.1016/j.foreco.2</w:t>
      </w:r>
      <w:r w:rsidRPr="00F469AE">
        <w:rPr>
          <w:lang w:val="en-US"/>
          <w:rPrChange w:id="599" w:author="Ulrike Hiltner" w:date="2018-04-25T16:51:00Z">
            <w:rPr>
              <w:lang w:val="en-US"/>
            </w:rPr>
          </w:rPrChange>
        </w:rPr>
        <w:t>004.10.028</w:t>
      </w:r>
    </w:p>
    <w:p w14:paraId="2E68C3B9" w14:textId="77777777" w:rsidR="00020EFE" w:rsidRPr="00F469AE" w:rsidRDefault="00020EFE" w:rsidP="00020EFE">
      <w:pPr>
        <w:widowControl w:val="0"/>
        <w:autoSpaceDE w:val="0"/>
        <w:autoSpaceDN w:val="0"/>
        <w:adjustRightInd w:val="0"/>
        <w:spacing w:line="240" w:lineRule="auto"/>
        <w:ind w:left="480" w:hanging="480"/>
        <w:rPr>
          <w:lang w:val="en-US"/>
          <w:rPrChange w:id="600" w:author="Ulrike Hiltner" w:date="2018-04-25T16:51:00Z">
            <w:rPr>
              <w:lang w:val="en-US"/>
            </w:rPr>
          </w:rPrChange>
        </w:rPr>
      </w:pPr>
      <w:proofErr w:type="spellStart"/>
      <w:proofErr w:type="gramStart"/>
      <w:r w:rsidRPr="00F469AE">
        <w:rPr>
          <w:lang w:val="en-US"/>
          <w:rPrChange w:id="601" w:author="Ulrike Hiltner" w:date="2018-04-25T16:51:00Z">
            <w:rPr>
              <w:lang w:val="en-US"/>
            </w:rPr>
          </w:rPrChange>
        </w:rPr>
        <w:t>Huth</w:t>
      </w:r>
      <w:proofErr w:type="spellEnd"/>
      <w:r w:rsidRPr="00F469AE">
        <w:rPr>
          <w:lang w:val="en-US"/>
          <w:rPrChange w:id="602" w:author="Ulrike Hiltner" w:date="2018-04-25T16:51:00Z">
            <w:rPr>
              <w:lang w:val="en-US"/>
            </w:rPr>
          </w:rPrChange>
        </w:rPr>
        <w:t xml:space="preserve">, A., </w:t>
      </w:r>
      <w:proofErr w:type="spellStart"/>
      <w:r w:rsidRPr="00F469AE">
        <w:rPr>
          <w:lang w:val="en-US"/>
          <w:rPrChange w:id="603" w:author="Ulrike Hiltner" w:date="2018-04-25T16:51:00Z">
            <w:rPr>
              <w:lang w:val="en-US"/>
            </w:rPr>
          </w:rPrChange>
        </w:rPr>
        <w:t>Drechsler</w:t>
      </w:r>
      <w:proofErr w:type="spellEnd"/>
      <w:r w:rsidRPr="00F469AE">
        <w:rPr>
          <w:lang w:val="en-US"/>
          <w:rPrChange w:id="604" w:author="Ulrike Hiltner" w:date="2018-04-25T16:51:00Z">
            <w:rPr>
              <w:lang w:val="en-US"/>
            </w:rPr>
          </w:rPrChange>
        </w:rPr>
        <w:t xml:space="preserve">, M., </w:t>
      </w:r>
      <w:proofErr w:type="spellStart"/>
      <w:r w:rsidRPr="00F469AE">
        <w:rPr>
          <w:lang w:val="en-US"/>
          <w:rPrChange w:id="605" w:author="Ulrike Hiltner" w:date="2018-04-25T16:51:00Z">
            <w:rPr>
              <w:lang w:val="en-US"/>
            </w:rPr>
          </w:rPrChange>
        </w:rPr>
        <w:t>Köhler</w:t>
      </w:r>
      <w:proofErr w:type="spellEnd"/>
      <w:r w:rsidRPr="00F469AE">
        <w:rPr>
          <w:lang w:val="en-US"/>
          <w:rPrChange w:id="606" w:author="Ulrike Hiltner" w:date="2018-04-25T16:51:00Z">
            <w:rPr>
              <w:lang w:val="en-US"/>
            </w:rPr>
          </w:rPrChange>
        </w:rPr>
        <w:t>, P., 2004.</w:t>
      </w:r>
      <w:proofErr w:type="gramEnd"/>
      <w:r w:rsidRPr="00F469AE">
        <w:rPr>
          <w:lang w:val="en-US"/>
          <w:rPrChange w:id="607" w:author="Ulrike Hiltner" w:date="2018-04-25T16:51:00Z">
            <w:rPr>
              <w:lang w:val="en-US"/>
            </w:rPr>
          </w:rPrChange>
        </w:rPr>
        <w:t xml:space="preserve"> </w:t>
      </w:r>
      <w:proofErr w:type="spellStart"/>
      <w:proofErr w:type="gramStart"/>
      <w:r w:rsidRPr="00F469AE">
        <w:rPr>
          <w:lang w:val="en-US"/>
          <w:rPrChange w:id="608" w:author="Ulrike Hiltner" w:date="2018-04-25T16:51:00Z">
            <w:rPr>
              <w:lang w:val="en-US"/>
            </w:rPr>
          </w:rPrChange>
        </w:rPr>
        <w:t>Multicriteria</w:t>
      </w:r>
      <w:proofErr w:type="spellEnd"/>
      <w:r w:rsidRPr="00F469AE">
        <w:rPr>
          <w:lang w:val="en-US"/>
          <w:rPrChange w:id="609" w:author="Ulrike Hiltner" w:date="2018-04-25T16:51:00Z">
            <w:rPr>
              <w:lang w:val="en-US"/>
            </w:rPr>
          </w:rPrChange>
        </w:rPr>
        <w:t xml:space="preserve"> evaluation of simulated logging scenarios in a </w:t>
      </w:r>
      <w:r w:rsidRPr="00F469AE">
        <w:rPr>
          <w:lang w:val="en-US"/>
          <w:rPrChange w:id="610" w:author="Ulrike Hiltner" w:date="2018-04-25T16:51:00Z">
            <w:rPr>
              <w:lang w:val="en-US"/>
            </w:rPr>
          </w:rPrChange>
        </w:rPr>
        <w:lastRenderedPageBreak/>
        <w:t>tropical rain forest.</w:t>
      </w:r>
      <w:proofErr w:type="gramEnd"/>
      <w:r w:rsidRPr="00F469AE">
        <w:rPr>
          <w:lang w:val="en-US"/>
          <w:rPrChange w:id="611" w:author="Ulrike Hiltner" w:date="2018-04-25T16:51:00Z">
            <w:rPr>
              <w:lang w:val="en-US"/>
            </w:rPr>
          </w:rPrChange>
        </w:rPr>
        <w:t xml:space="preserve"> J. Environ. Manage. 71, 321–333. https://doi.org/10.1016/j.jenvman.2004.03.008</w:t>
      </w:r>
    </w:p>
    <w:p w14:paraId="04296D46" w14:textId="77777777" w:rsidR="00020EFE" w:rsidRPr="00F469AE" w:rsidRDefault="00020EFE" w:rsidP="00020EFE">
      <w:pPr>
        <w:widowControl w:val="0"/>
        <w:autoSpaceDE w:val="0"/>
        <w:autoSpaceDN w:val="0"/>
        <w:adjustRightInd w:val="0"/>
        <w:spacing w:line="240" w:lineRule="auto"/>
        <w:ind w:left="480" w:hanging="480"/>
        <w:rPr>
          <w:lang w:val="en-US"/>
          <w:rPrChange w:id="612" w:author="Ulrike Hiltner" w:date="2018-04-25T16:51:00Z">
            <w:rPr>
              <w:lang w:val="en-US"/>
            </w:rPr>
          </w:rPrChange>
        </w:rPr>
      </w:pPr>
      <w:r w:rsidRPr="00F469AE">
        <w:rPr>
          <w:lang w:val="en-US"/>
          <w:rPrChange w:id="613" w:author="Ulrike Hiltner" w:date="2018-04-25T16:51:00Z">
            <w:rPr>
              <w:lang w:val="en-US"/>
            </w:rPr>
          </w:rPrChange>
        </w:rPr>
        <w:t xml:space="preserve">Intergovernmental Panel on Climate </w:t>
      </w:r>
      <w:proofErr w:type="gramStart"/>
      <w:r w:rsidRPr="00F469AE">
        <w:rPr>
          <w:lang w:val="en-US"/>
          <w:rPrChange w:id="614" w:author="Ulrike Hiltner" w:date="2018-04-25T16:51:00Z">
            <w:rPr>
              <w:lang w:val="en-US"/>
            </w:rPr>
          </w:rPrChange>
        </w:rPr>
        <w:t>Change.,</w:t>
      </w:r>
      <w:proofErr w:type="gramEnd"/>
      <w:r w:rsidRPr="00F469AE">
        <w:rPr>
          <w:lang w:val="en-US"/>
          <w:rPrChange w:id="615" w:author="Ulrike Hiltner" w:date="2018-04-25T16:51:00Z">
            <w:rPr>
              <w:lang w:val="en-US"/>
            </w:rPr>
          </w:rPrChange>
        </w:rPr>
        <w:t xml:space="preserve"> 2014. Climate Change 2013: The Physical Science Basis: Working Group I Contribution to the IPCC Fifth Assessment Report 2014.</w:t>
      </w:r>
    </w:p>
    <w:p w14:paraId="4451BA78" w14:textId="51D0A3AB" w:rsidR="00020EFE" w:rsidRPr="00F469AE" w:rsidRDefault="00020EFE" w:rsidP="00020EFE">
      <w:pPr>
        <w:widowControl w:val="0"/>
        <w:autoSpaceDE w:val="0"/>
        <w:autoSpaceDN w:val="0"/>
        <w:adjustRightInd w:val="0"/>
        <w:spacing w:line="240" w:lineRule="auto"/>
        <w:ind w:left="480" w:hanging="480"/>
        <w:rPr>
          <w:ins w:id="616" w:author="Ulrike Hiltner" w:date="2018-04-25T16:51:00Z"/>
          <w:rFonts w:cs="Times New Roman"/>
          <w:noProof/>
          <w:szCs w:val="24"/>
          <w:lang w:val="en-US"/>
        </w:rPr>
      </w:pPr>
      <w:proofErr w:type="gramStart"/>
      <w:r w:rsidRPr="00F469AE">
        <w:rPr>
          <w:lang w:val="en-US"/>
          <w:rPrChange w:id="617" w:author="Ulrike Hiltner" w:date="2018-04-25T16:51:00Z">
            <w:rPr>
              <w:lang w:val="en-US"/>
            </w:rPr>
          </w:rPrChange>
        </w:rPr>
        <w:t xml:space="preserve">IPCC, </w:t>
      </w:r>
      <w:del w:id="618" w:author="Ulrike Hiltner" w:date="2018-04-25T16:51:00Z">
        <w:r w:rsidR="00097D3C" w:rsidRPr="003E16C4">
          <w:rPr>
            <w:rFonts w:cs="Times New Roman"/>
            <w:noProof/>
            <w:szCs w:val="24"/>
            <w:lang w:val="en-US"/>
          </w:rPr>
          <w:delText>2014.</w:delText>
        </w:r>
      </w:del>
      <w:ins w:id="619" w:author="Ulrike Hiltner" w:date="2018-04-25T16:51:00Z">
        <w:r w:rsidRPr="00F469AE">
          <w:rPr>
            <w:rFonts w:cs="Times New Roman"/>
            <w:noProof/>
            <w:szCs w:val="24"/>
            <w:lang w:val="en-US"/>
          </w:rPr>
          <w:t>2014a.</w:t>
        </w:r>
        <w:proofErr w:type="gramEnd"/>
        <w:r w:rsidRPr="00F469AE">
          <w:rPr>
            <w:rFonts w:cs="Times New Roman"/>
            <w:noProof/>
            <w:szCs w:val="24"/>
            <w:lang w:val="en-US"/>
          </w:rPr>
          <w:t xml:space="preserve"> Climate Change 2014: Impacts, Adaptation, and Vulnerability. Part B: Regional Aspects. Contribution of Working Group II to the Fifth Assessment Report of the Intergovernmental Panel on Climate Change. Organ. Environ. 24, 688. https://doi.org/https://ipcc-wg2.gov/AR5/report/full-report/</w:t>
        </w:r>
      </w:ins>
    </w:p>
    <w:p w14:paraId="0E6B7599" w14:textId="77777777" w:rsidR="00020EFE" w:rsidRPr="00F469AE" w:rsidRDefault="00020EFE" w:rsidP="00020EFE">
      <w:pPr>
        <w:widowControl w:val="0"/>
        <w:autoSpaceDE w:val="0"/>
        <w:autoSpaceDN w:val="0"/>
        <w:adjustRightInd w:val="0"/>
        <w:spacing w:line="240" w:lineRule="auto"/>
        <w:ind w:left="480" w:hanging="480"/>
        <w:rPr>
          <w:lang w:val="en-US"/>
          <w:rPrChange w:id="620" w:author="Ulrike Hiltner" w:date="2018-04-25T16:51:00Z">
            <w:rPr>
              <w:lang w:val="en-US"/>
            </w:rPr>
          </w:rPrChange>
        </w:rPr>
      </w:pPr>
      <w:ins w:id="621" w:author="Ulrike Hiltner" w:date="2018-04-25T16:51:00Z">
        <w:r w:rsidRPr="00F469AE">
          <w:rPr>
            <w:rFonts w:cs="Times New Roman"/>
            <w:noProof/>
            <w:szCs w:val="24"/>
            <w:lang w:val="en-US"/>
          </w:rPr>
          <w:t>IPCC, 2014b.</w:t>
        </w:r>
      </w:ins>
      <w:r w:rsidRPr="00F469AE">
        <w:rPr>
          <w:lang w:val="en-US"/>
        </w:rPr>
        <w:t xml:space="preserve"> Climate Change 2014: Mitigation of Climate Change: Contribution of Working Group III to the Fifth Assessment Report of the Intergovernmental Panel on. </w:t>
      </w:r>
      <w:proofErr w:type="gramStart"/>
      <w:r w:rsidRPr="00F469AE">
        <w:rPr>
          <w:lang w:val="en-US"/>
        </w:rPr>
        <w:t>Cambridge Univ. Press.</w:t>
      </w:r>
      <w:proofErr w:type="gramEnd"/>
      <w:r w:rsidRPr="00F469AE">
        <w:rPr>
          <w:lang w:val="en-US"/>
        </w:rPr>
        <w:t xml:space="preserve"> … 1132 pp.</w:t>
      </w:r>
    </w:p>
    <w:p w14:paraId="4B8B268E" w14:textId="77777777" w:rsidR="00020EFE" w:rsidRPr="00F469AE" w:rsidRDefault="00020EFE" w:rsidP="00020EFE">
      <w:pPr>
        <w:widowControl w:val="0"/>
        <w:autoSpaceDE w:val="0"/>
        <w:autoSpaceDN w:val="0"/>
        <w:adjustRightInd w:val="0"/>
        <w:spacing w:line="240" w:lineRule="auto"/>
        <w:ind w:left="480" w:hanging="480"/>
        <w:rPr>
          <w:lang w:val="en-US"/>
          <w:rPrChange w:id="622" w:author="Ulrike Hiltner" w:date="2018-04-25T16:51:00Z">
            <w:rPr>
              <w:lang w:val="en-US"/>
            </w:rPr>
          </w:rPrChange>
        </w:rPr>
      </w:pPr>
      <w:proofErr w:type="spellStart"/>
      <w:r w:rsidRPr="00F469AE">
        <w:rPr>
          <w:lang w:val="en-US"/>
          <w:rPrChange w:id="623" w:author="Ulrike Hiltner" w:date="2018-04-25T16:51:00Z">
            <w:rPr>
              <w:lang w:val="en-US"/>
            </w:rPr>
          </w:rPrChange>
        </w:rPr>
        <w:t>Kammesheidt</w:t>
      </w:r>
      <w:proofErr w:type="spellEnd"/>
      <w:r w:rsidRPr="00F469AE">
        <w:rPr>
          <w:lang w:val="en-US"/>
          <w:rPrChange w:id="624" w:author="Ulrike Hiltner" w:date="2018-04-25T16:51:00Z">
            <w:rPr>
              <w:lang w:val="en-US"/>
            </w:rPr>
          </w:rPrChange>
        </w:rPr>
        <w:t xml:space="preserve">, L., </w:t>
      </w:r>
      <w:proofErr w:type="spellStart"/>
      <w:r w:rsidRPr="00F469AE">
        <w:rPr>
          <w:lang w:val="en-US"/>
          <w:rPrChange w:id="625" w:author="Ulrike Hiltner" w:date="2018-04-25T16:51:00Z">
            <w:rPr>
              <w:lang w:val="en-US"/>
            </w:rPr>
          </w:rPrChange>
        </w:rPr>
        <w:t>Köhler</w:t>
      </w:r>
      <w:proofErr w:type="spellEnd"/>
      <w:r w:rsidRPr="00F469AE">
        <w:rPr>
          <w:lang w:val="en-US"/>
          <w:rPrChange w:id="626" w:author="Ulrike Hiltner" w:date="2018-04-25T16:51:00Z">
            <w:rPr>
              <w:lang w:val="en-US"/>
            </w:rPr>
          </w:rPrChange>
        </w:rPr>
        <w:t xml:space="preserve">, P., </w:t>
      </w:r>
      <w:proofErr w:type="spellStart"/>
      <w:r w:rsidRPr="00F469AE">
        <w:rPr>
          <w:lang w:val="en-US"/>
          <w:rPrChange w:id="627" w:author="Ulrike Hiltner" w:date="2018-04-25T16:51:00Z">
            <w:rPr>
              <w:lang w:val="en-US"/>
            </w:rPr>
          </w:rPrChange>
        </w:rPr>
        <w:t>Huth</w:t>
      </w:r>
      <w:proofErr w:type="spellEnd"/>
      <w:r w:rsidRPr="00F469AE">
        <w:rPr>
          <w:lang w:val="en-US"/>
          <w:rPrChange w:id="628" w:author="Ulrike Hiltner" w:date="2018-04-25T16:51:00Z">
            <w:rPr>
              <w:lang w:val="en-US"/>
            </w:rPr>
          </w:rPrChange>
        </w:rPr>
        <w:t xml:space="preserve">, A., 2002. Simulating logging scenarios in secondary forest embedded in a fragmented </w:t>
      </w:r>
      <w:proofErr w:type="spellStart"/>
      <w:proofErr w:type="gramStart"/>
      <w:r w:rsidRPr="00F469AE">
        <w:rPr>
          <w:lang w:val="en-US"/>
          <w:rPrChange w:id="629" w:author="Ulrike Hiltner" w:date="2018-04-25T16:51:00Z">
            <w:rPr>
              <w:lang w:val="en-US"/>
            </w:rPr>
          </w:rPrChange>
        </w:rPr>
        <w:t>neotropical</w:t>
      </w:r>
      <w:proofErr w:type="spellEnd"/>
      <w:proofErr w:type="gramEnd"/>
      <w:r w:rsidRPr="00F469AE">
        <w:rPr>
          <w:lang w:val="en-US"/>
          <w:rPrChange w:id="630" w:author="Ulrike Hiltner" w:date="2018-04-25T16:51:00Z">
            <w:rPr>
              <w:lang w:val="en-US"/>
            </w:rPr>
          </w:rPrChange>
        </w:rPr>
        <w:t xml:space="preserve"> landscape. </w:t>
      </w:r>
      <w:proofErr w:type="gramStart"/>
      <w:r w:rsidRPr="00F469AE">
        <w:rPr>
          <w:lang w:val="en-US"/>
          <w:rPrChange w:id="631" w:author="Ulrike Hiltner" w:date="2018-04-25T16:51:00Z">
            <w:rPr>
              <w:lang w:val="en-US"/>
            </w:rPr>
          </w:rPrChange>
        </w:rPr>
        <w:t>For.</w:t>
      </w:r>
      <w:proofErr w:type="gramEnd"/>
      <w:r w:rsidRPr="00F469AE">
        <w:rPr>
          <w:lang w:val="en-US"/>
          <w:rPrChange w:id="632" w:author="Ulrike Hiltner" w:date="2018-04-25T16:51:00Z">
            <w:rPr>
              <w:lang w:val="en-US"/>
            </w:rPr>
          </w:rPrChange>
        </w:rPr>
        <w:t xml:space="preserve"> Ecol. Manage. 170, 89–105. https://doi.org/10.1016/S0378-</w:t>
      </w:r>
      <w:proofErr w:type="gramStart"/>
      <w:r w:rsidRPr="00F469AE">
        <w:rPr>
          <w:lang w:val="en-US"/>
          <w:rPrChange w:id="633" w:author="Ulrike Hiltner" w:date="2018-04-25T16:51:00Z">
            <w:rPr>
              <w:lang w:val="en-US"/>
            </w:rPr>
          </w:rPrChange>
        </w:rPr>
        <w:t>1127(</w:t>
      </w:r>
      <w:proofErr w:type="gramEnd"/>
      <w:r w:rsidRPr="00F469AE">
        <w:rPr>
          <w:lang w:val="en-US"/>
          <w:rPrChange w:id="634" w:author="Ulrike Hiltner" w:date="2018-04-25T16:51:00Z">
            <w:rPr>
              <w:lang w:val="en-US"/>
            </w:rPr>
          </w:rPrChange>
        </w:rPr>
        <w:t>01)00783-6</w:t>
      </w:r>
    </w:p>
    <w:p w14:paraId="3452E35D" w14:textId="77777777" w:rsidR="00020EFE" w:rsidRPr="00F469AE" w:rsidRDefault="00020EFE" w:rsidP="00020EFE">
      <w:pPr>
        <w:widowControl w:val="0"/>
        <w:autoSpaceDE w:val="0"/>
        <w:autoSpaceDN w:val="0"/>
        <w:adjustRightInd w:val="0"/>
        <w:spacing w:line="240" w:lineRule="auto"/>
        <w:ind w:left="480" w:hanging="480"/>
        <w:rPr>
          <w:ins w:id="635" w:author="Ulrike Hiltner" w:date="2018-04-25T16:51:00Z"/>
          <w:rFonts w:cs="Times New Roman"/>
          <w:noProof/>
          <w:szCs w:val="24"/>
          <w:lang w:val="en-US"/>
        </w:rPr>
      </w:pPr>
      <w:ins w:id="636" w:author="Ulrike Hiltner" w:date="2018-04-25T16:51:00Z">
        <w:r w:rsidRPr="00F469AE">
          <w:rPr>
            <w:rFonts w:cs="Times New Roman"/>
            <w:noProof/>
            <w:szCs w:val="24"/>
            <w:lang w:val="en-US"/>
          </w:rPr>
          <w:t>Keller, M., Asner, G.P., Blate, G., McGlocklin, J., Merry, F., Peña-Claros, M., Zweede, J., 2007. Timber production in selectively logged tropical forests in South America. Front. Ecol. Environ. 5, 213–216. https://doi.org/10.1890/1540-9295(2007)5[213:TPISLT]2.0.CO;2</w:t>
        </w:r>
      </w:ins>
    </w:p>
    <w:p w14:paraId="6AE92F17" w14:textId="318A3386" w:rsidR="00020EFE" w:rsidRPr="00F469AE" w:rsidRDefault="00020EFE" w:rsidP="00020EFE">
      <w:pPr>
        <w:widowControl w:val="0"/>
        <w:autoSpaceDE w:val="0"/>
        <w:autoSpaceDN w:val="0"/>
        <w:adjustRightInd w:val="0"/>
        <w:spacing w:line="240" w:lineRule="auto"/>
        <w:ind w:left="480" w:hanging="480"/>
        <w:rPr>
          <w:lang w:val="en-US"/>
        </w:rPr>
      </w:pPr>
      <w:proofErr w:type="spellStart"/>
      <w:proofErr w:type="gramStart"/>
      <w:r w:rsidRPr="00F469AE">
        <w:rPr>
          <w:lang w:val="en-US"/>
        </w:rPr>
        <w:t>Köhler</w:t>
      </w:r>
      <w:proofErr w:type="spellEnd"/>
      <w:r w:rsidRPr="00F469AE">
        <w:rPr>
          <w:lang w:val="en-US"/>
        </w:rPr>
        <w:t xml:space="preserve">, P., </w:t>
      </w:r>
      <w:proofErr w:type="spellStart"/>
      <w:r w:rsidRPr="00F469AE">
        <w:rPr>
          <w:lang w:val="en-US"/>
        </w:rPr>
        <w:t>Ditzer</w:t>
      </w:r>
      <w:proofErr w:type="spellEnd"/>
      <w:r w:rsidRPr="00F469AE">
        <w:rPr>
          <w:lang w:val="en-US"/>
        </w:rPr>
        <w:t xml:space="preserve">, T., </w:t>
      </w:r>
      <w:del w:id="637" w:author="Ulrike Hiltner" w:date="2018-04-25T16:51:00Z">
        <w:r w:rsidR="00097D3C" w:rsidRPr="003E16C4">
          <w:rPr>
            <w:rFonts w:cs="Times New Roman"/>
            <w:noProof/>
            <w:szCs w:val="24"/>
            <w:lang w:val="en-US"/>
          </w:rPr>
          <w:delText xml:space="preserve">Ong, R.C., </w:delText>
        </w:r>
      </w:del>
      <w:proofErr w:type="spellStart"/>
      <w:r w:rsidRPr="00F469AE">
        <w:rPr>
          <w:lang w:val="en-US"/>
        </w:rPr>
        <w:t>Huth</w:t>
      </w:r>
      <w:proofErr w:type="spellEnd"/>
      <w:r w:rsidRPr="00F469AE">
        <w:rPr>
          <w:lang w:val="en-US"/>
        </w:rPr>
        <w:t xml:space="preserve">, A., </w:t>
      </w:r>
      <w:del w:id="638" w:author="Ulrike Hiltner" w:date="2018-04-25T16:51:00Z">
        <w:r w:rsidR="00097D3C" w:rsidRPr="003E16C4">
          <w:rPr>
            <w:rFonts w:cs="Times New Roman"/>
            <w:noProof/>
            <w:szCs w:val="24"/>
            <w:lang w:val="en-US"/>
          </w:rPr>
          <w:delText>2001. Comparison</w:delText>
        </w:r>
      </w:del>
      <w:ins w:id="639" w:author="Ulrike Hiltner" w:date="2018-04-25T16:51:00Z">
        <w:r w:rsidRPr="00F469AE">
          <w:rPr>
            <w:rFonts w:cs="Times New Roman"/>
            <w:noProof/>
            <w:szCs w:val="24"/>
            <w:lang w:val="en-US"/>
          </w:rPr>
          <w:t>2000.</w:t>
        </w:r>
        <w:proofErr w:type="gramEnd"/>
        <w:r w:rsidRPr="00F469AE">
          <w:rPr>
            <w:rFonts w:cs="Times New Roman"/>
            <w:noProof/>
            <w:szCs w:val="24"/>
            <w:lang w:val="en-US"/>
          </w:rPr>
          <w:t xml:space="preserve"> </w:t>
        </w:r>
        <w:proofErr w:type="gramStart"/>
        <w:r w:rsidRPr="00F469AE">
          <w:rPr>
            <w:rFonts w:cs="Times New Roman"/>
            <w:noProof/>
            <w:szCs w:val="24"/>
            <w:lang w:val="en-US"/>
          </w:rPr>
          <w:t>Concepts for the aggregation</w:t>
        </w:r>
      </w:ins>
      <w:r w:rsidRPr="00F469AE">
        <w:rPr>
          <w:lang w:val="en-US"/>
        </w:rPr>
        <w:t xml:space="preserve"> of </w:t>
      </w:r>
      <w:del w:id="640" w:author="Ulrike Hiltner" w:date="2018-04-25T16:51:00Z">
        <w:r w:rsidR="00097D3C" w:rsidRPr="003E16C4">
          <w:rPr>
            <w:rFonts w:cs="Times New Roman"/>
            <w:noProof/>
            <w:szCs w:val="24"/>
            <w:lang w:val="en-US"/>
          </w:rPr>
          <w:delText>measured</w:delText>
        </w:r>
      </w:del>
      <w:ins w:id="641" w:author="Ulrike Hiltner" w:date="2018-04-25T16:51:00Z">
        <w:r w:rsidRPr="00F469AE">
          <w:rPr>
            <w:rFonts w:cs="Times New Roman"/>
            <w:noProof/>
            <w:szCs w:val="24"/>
            <w:lang w:val="en-US"/>
          </w:rPr>
          <w:t>tropical tree species into functional types</w:t>
        </w:r>
      </w:ins>
      <w:r w:rsidRPr="00F469AE">
        <w:rPr>
          <w:lang w:val="en-US"/>
        </w:rPr>
        <w:t xml:space="preserve"> and </w:t>
      </w:r>
      <w:del w:id="642" w:author="Ulrike Hiltner" w:date="2018-04-25T16:51:00Z">
        <w:r w:rsidR="00097D3C" w:rsidRPr="003E16C4">
          <w:rPr>
            <w:rFonts w:cs="Times New Roman"/>
            <w:noProof/>
            <w:szCs w:val="24"/>
            <w:lang w:val="en-US"/>
          </w:rPr>
          <w:delText>modelled growth on permanent plots in Sabahs</w:delText>
        </w:r>
      </w:del>
      <w:ins w:id="643" w:author="Ulrike Hiltner" w:date="2018-04-25T16:51:00Z">
        <w:r w:rsidRPr="00F469AE">
          <w:rPr>
            <w:rFonts w:cs="Times New Roman"/>
            <w:noProof/>
            <w:szCs w:val="24"/>
            <w:lang w:val="en-US"/>
          </w:rPr>
          <w:t>the application to Sabah’s lowland</w:t>
        </w:r>
      </w:ins>
      <w:r w:rsidRPr="00F469AE">
        <w:rPr>
          <w:lang w:val="en-US"/>
        </w:rPr>
        <w:t xml:space="preserve"> rain forests.</w:t>
      </w:r>
      <w:proofErr w:type="gramEnd"/>
      <w:r w:rsidRPr="00F469AE">
        <w:rPr>
          <w:lang w:val="en-US"/>
        </w:rPr>
        <w:t xml:space="preserve"> </w:t>
      </w:r>
      <w:del w:id="644" w:author="Ulrike Hiltner" w:date="2018-04-25T16:51:00Z">
        <w:r w:rsidR="00097D3C" w:rsidRPr="003E16C4">
          <w:rPr>
            <w:rFonts w:cs="Times New Roman"/>
            <w:noProof/>
            <w:szCs w:val="24"/>
            <w:lang w:val="en-US"/>
          </w:rPr>
          <w:delText>For</w:delText>
        </w:r>
      </w:del>
      <w:ins w:id="645" w:author="Ulrike Hiltner" w:date="2018-04-25T16:51:00Z">
        <w:r w:rsidRPr="00F469AE">
          <w:rPr>
            <w:rFonts w:cs="Times New Roman"/>
            <w:noProof/>
            <w:szCs w:val="24"/>
            <w:lang w:val="en-US"/>
          </w:rPr>
          <w:t>J. Trop</w:t>
        </w:r>
      </w:ins>
      <w:r w:rsidRPr="00F469AE">
        <w:rPr>
          <w:lang w:val="en-US"/>
        </w:rPr>
        <w:t xml:space="preserve">. Ecol. </w:t>
      </w:r>
      <w:del w:id="646" w:author="Ulrike Hiltner" w:date="2018-04-25T16:51:00Z">
        <w:r w:rsidR="00097D3C" w:rsidRPr="003E16C4">
          <w:rPr>
            <w:rFonts w:cs="Times New Roman"/>
            <w:noProof/>
            <w:szCs w:val="24"/>
            <w:lang w:val="en-US"/>
          </w:rPr>
          <w:delText>Manage. 144, 101–111.</w:delText>
        </w:r>
      </w:del>
      <w:ins w:id="647" w:author="Ulrike Hiltner" w:date="2018-04-25T16:51:00Z">
        <w:r w:rsidRPr="00F469AE">
          <w:rPr>
            <w:rFonts w:cs="Times New Roman"/>
            <w:noProof/>
            <w:szCs w:val="24"/>
            <w:lang w:val="en-US"/>
          </w:rPr>
          <w:t>16, 591–602.</w:t>
        </w:r>
      </w:ins>
      <w:r w:rsidRPr="00F469AE">
        <w:rPr>
          <w:lang w:val="en-US"/>
        </w:rPr>
        <w:t xml:space="preserve"> https://doi.org/10.</w:t>
      </w:r>
      <w:del w:id="648" w:author="Ulrike Hiltner" w:date="2018-04-25T16:51:00Z">
        <w:r w:rsidR="00097D3C" w:rsidRPr="003E16C4">
          <w:rPr>
            <w:rFonts w:cs="Times New Roman"/>
            <w:noProof/>
            <w:szCs w:val="24"/>
            <w:lang w:val="en-US"/>
          </w:rPr>
          <w:delText>1016/S0378-1127(00)00364-9</w:delText>
        </w:r>
      </w:del>
      <w:ins w:id="649" w:author="Ulrike Hiltner" w:date="2018-04-25T16:51:00Z">
        <w:r w:rsidRPr="00F469AE">
          <w:rPr>
            <w:rFonts w:cs="Times New Roman"/>
            <w:noProof/>
            <w:szCs w:val="24"/>
            <w:lang w:val="en-US"/>
          </w:rPr>
          <w:t>1017/S0266467400001590</w:t>
        </w:r>
      </w:ins>
    </w:p>
    <w:p w14:paraId="0EC06A10" w14:textId="77777777" w:rsidR="00020EFE" w:rsidRPr="00F469AE" w:rsidRDefault="00020EFE" w:rsidP="00020EFE">
      <w:pPr>
        <w:widowControl w:val="0"/>
        <w:autoSpaceDE w:val="0"/>
        <w:autoSpaceDN w:val="0"/>
        <w:adjustRightInd w:val="0"/>
        <w:spacing w:line="240" w:lineRule="auto"/>
        <w:ind w:left="480" w:hanging="480"/>
        <w:rPr>
          <w:lang w:val="en-US"/>
          <w:rPrChange w:id="650" w:author="Ulrike Hiltner" w:date="2018-04-25T16:51:00Z">
            <w:rPr>
              <w:lang w:val="en-US"/>
            </w:rPr>
          </w:rPrChange>
        </w:rPr>
      </w:pPr>
      <w:proofErr w:type="spellStart"/>
      <w:proofErr w:type="gramStart"/>
      <w:r w:rsidRPr="00F469AE">
        <w:rPr>
          <w:lang w:val="en-US"/>
          <w:rPrChange w:id="651" w:author="Ulrike Hiltner" w:date="2018-04-25T16:51:00Z">
            <w:rPr>
              <w:lang w:val="en-US"/>
            </w:rPr>
          </w:rPrChange>
        </w:rPr>
        <w:t>Kurier</w:t>
      </w:r>
      <w:proofErr w:type="spellEnd"/>
      <w:r w:rsidRPr="00F469AE">
        <w:rPr>
          <w:lang w:val="en-US"/>
          <w:rPrChange w:id="652" w:author="Ulrike Hiltner" w:date="2018-04-25T16:51:00Z">
            <w:rPr>
              <w:lang w:val="en-US"/>
            </w:rPr>
          </w:rPrChange>
        </w:rPr>
        <w:t>, H., 2000.</w:t>
      </w:r>
      <w:proofErr w:type="gramEnd"/>
      <w:r w:rsidRPr="00F469AE">
        <w:rPr>
          <w:lang w:val="en-US"/>
          <w:rPrChange w:id="653" w:author="Ulrike Hiltner" w:date="2018-04-25T16:51:00Z">
            <w:rPr>
              <w:lang w:val="en-US"/>
            </w:rPr>
          </w:rPrChange>
        </w:rPr>
        <w:t xml:space="preserve"> Query whether the comparison between the PEFC and FSC is reliable with respect to competition in certification. </w:t>
      </w:r>
      <w:proofErr w:type="spellStart"/>
      <w:proofErr w:type="gramStart"/>
      <w:r w:rsidRPr="00F469AE">
        <w:rPr>
          <w:lang w:val="en-US"/>
          <w:rPrChange w:id="654" w:author="Ulrike Hiltner" w:date="2018-04-25T16:51:00Z">
            <w:rPr>
              <w:lang w:val="en-US"/>
            </w:rPr>
          </w:rPrChange>
        </w:rPr>
        <w:t>Holz</w:t>
      </w:r>
      <w:proofErr w:type="spellEnd"/>
      <w:r w:rsidRPr="00F469AE">
        <w:rPr>
          <w:lang w:val="en-US"/>
          <w:rPrChange w:id="655" w:author="Ulrike Hiltner" w:date="2018-04-25T16:51:00Z">
            <w:rPr>
              <w:lang w:val="en-US"/>
            </w:rPr>
          </w:rPrChange>
        </w:rPr>
        <w:t xml:space="preserve"> - </w:t>
      </w:r>
      <w:proofErr w:type="spellStart"/>
      <w:r w:rsidRPr="00F469AE">
        <w:rPr>
          <w:lang w:val="en-US"/>
          <w:rPrChange w:id="656" w:author="Ulrike Hiltner" w:date="2018-04-25T16:51:00Z">
            <w:rPr>
              <w:lang w:val="en-US"/>
            </w:rPr>
          </w:rPrChange>
        </w:rPr>
        <w:t>Kurier</w:t>
      </w:r>
      <w:proofErr w:type="spellEnd"/>
      <w:r w:rsidRPr="00F469AE">
        <w:rPr>
          <w:lang w:val="en-US"/>
          <w:rPrChange w:id="657" w:author="Ulrike Hiltner" w:date="2018-04-25T16:51:00Z">
            <w:rPr>
              <w:lang w:val="en-US"/>
            </w:rPr>
          </w:rPrChange>
        </w:rPr>
        <w:t xml:space="preserve"> 55, 14.</w:t>
      </w:r>
      <w:proofErr w:type="gramEnd"/>
    </w:p>
    <w:p w14:paraId="06B1A016" w14:textId="77777777" w:rsidR="00020EFE" w:rsidRPr="00020EFE" w:rsidRDefault="00020EFE" w:rsidP="00020EFE">
      <w:pPr>
        <w:widowControl w:val="0"/>
        <w:autoSpaceDE w:val="0"/>
        <w:autoSpaceDN w:val="0"/>
        <w:adjustRightInd w:val="0"/>
        <w:spacing w:line="240" w:lineRule="auto"/>
        <w:ind w:left="480" w:hanging="480"/>
        <w:rPr>
          <w:rFonts w:cs="Times New Roman"/>
          <w:noProof/>
          <w:szCs w:val="24"/>
        </w:rPr>
      </w:pPr>
      <w:proofErr w:type="gramStart"/>
      <w:r w:rsidRPr="00F469AE">
        <w:rPr>
          <w:lang w:val="en-US"/>
          <w:rPrChange w:id="658" w:author="Ulrike Hiltner" w:date="2018-04-25T16:51:00Z">
            <w:rPr>
              <w:lang w:val="en-US"/>
            </w:rPr>
          </w:rPrChange>
        </w:rPr>
        <w:t xml:space="preserve">Lehmann, S., </w:t>
      </w:r>
      <w:proofErr w:type="spellStart"/>
      <w:r w:rsidRPr="00F469AE">
        <w:rPr>
          <w:lang w:val="en-US"/>
          <w:rPrChange w:id="659" w:author="Ulrike Hiltner" w:date="2018-04-25T16:51:00Z">
            <w:rPr>
              <w:lang w:val="en-US"/>
            </w:rPr>
          </w:rPrChange>
        </w:rPr>
        <w:t>Huth</w:t>
      </w:r>
      <w:proofErr w:type="spellEnd"/>
      <w:r w:rsidRPr="00F469AE">
        <w:rPr>
          <w:lang w:val="en-US"/>
          <w:rPrChange w:id="660" w:author="Ulrike Hiltner" w:date="2018-04-25T16:51:00Z">
            <w:rPr>
              <w:lang w:val="en-US"/>
            </w:rPr>
          </w:rPrChange>
        </w:rPr>
        <w:t>, A., 2015.</w:t>
      </w:r>
      <w:proofErr w:type="gramEnd"/>
      <w:r w:rsidRPr="00F469AE">
        <w:rPr>
          <w:lang w:val="en-US"/>
          <w:rPrChange w:id="661" w:author="Ulrike Hiltner" w:date="2018-04-25T16:51:00Z">
            <w:rPr>
              <w:lang w:val="en-US"/>
            </w:rPr>
          </w:rPrChange>
        </w:rPr>
        <w:t xml:space="preserve"> </w:t>
      </w:r>
      <w:proofErr w:type="gramStart"/>
      <w:r w:rsidRPr="00F469AE">
        <w:rPr>
          <w:lang w:val="en-US"/>
          <w:rPrChange w:id="662" w:author="Ulrike Hiltner" w:date="2018-04-25T16:51:00Z">
            <w:rPr>
              <w:lang w:val="en-US"/>
            </w:rPr>
          </w:rPrChange>
        </w:rPr>
        <w:t>Fast calibration of a dynamic vegetation model with minimum observation data.</w:t>
      </w:r>
      <w:proofErr w:type="gramEnd"/>
      <w:r w:rsidRPr="00F469AE">
        <w:rPr>
          <w:lang w:val="en-US"/>
          <w:rPrChange w:id="663" w:author="Ulrike Hiltner" w:date="2018-04-25T16:51:00Z">
            <w:rPr>
              <w:lang w:val="en-US"/>
            </w:rPr>
          </w:rPrChange>
        </w:rPr>
        <w:t xml:space="preserve"> </w:t>
      </w:r>
      <w:r w:rsidRPr="00020EFE">
        <w:rPr>
          <w:rFonts w:cs="Times New Roman"/>
          <w:noProof/>
          <w:szCs w:val="24"/>
        </w:rPr>
        <w:t>Ecol. Modell. 301, 98–105. https://doi.org/10.1016/j.ecolmodel.2015.01.013</w:t>
      </w:r>
    </w:p>
    <w:p w14:paraId="67572F47" w14:textId="77777777"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Leyer, I., Wesche, K., 2007. Multivariate Statistik in der Ökologie. Eine Einführung., Springer-Lehrbuch. Springer Berlin Heidelberg, Berlin, Heidelberg. https://doi.org/10.1007/978-3-540-37706-1</w:t>
      </w:r>
    </w:p>
    <w:p w14:paraId="16BD94FB" w14:textId="77777777" w:rsidR="00020EFE" w:rsidRPr="00F469AE" w:rsidRDefault="00020EFE" w:rsidP="00020EFE">
      <w:pPr>
        <w:widowControl w:val="0"/>
        <w:autoSpaceDE w:val="0"/>
        <w:autoSpaceDN w:val="0"/>
        <w:adjustRightInd w:val="0"/>
        <w:spacing w:line="240" w:lineRule="auto"/>
        <w:ind w:left="480" w:hanging="480"/>
        <w:rPr>
          <w:lang w:val="en-US"/>
          <w:rPrChange w:id="664" w:author="Ulrike Hiltner" w:date="2018-04-25T16:51:00Z">
            <w:rPr>
              <w:lang w:val="en-US"/>
            </w:rPr>
          </w:rPrChange>
        </w:rPr>
      </w:pPr>
      <w:proofErr w:type="gramStart"/>
      <w:r w:rsidRPr="00F469AE">
        <w:rPr>
          <w:lang w:val="en-US"/>
        </w:rPr>
        <w:t>Long, A., 2013.</w:t>
      </w:r>
      <w:proofErr w:type="gramEnd"/>
      <w:r w:rsidRPr="00F469AE">
        <w:rPr>
          <w:lang w:val="en-US"/>
        </w:rPr>
        <w:t xml:space="preserve"> REDD </w:t>
      </w:r>
      <w:proofErr w:type="gramStart"/>
      <w:r w:rsidRPr="00F469AE">
        <w:rPr>
          <w:lang w:val="en-US"/>
        </w:rPr>
        <w:t>+ ,</w:t>
      </w:r>
      <w:proofErr w:type="gramEnd"/>
      <w:r w:rsidRPr="00F469AE">
        <w:rPr>
          <w:lang w:val="en-US"/>
        </w:rPr>
        <w:t xml:space="preserve"> Adaptation , and sustainable forest management : toward effective polycentric global forest governance. Trop. </w:t>
      </w:r>
      <w:proofErr w:type="spellStart"/>
      <w:r w:rsidRPr="00F469AE">
        <w:rPr>
          <w:lang w:val="en-US"/>
        </w:rPr>
        <w:t>Conserv</w:t>
      </w:r>
      <w:proofErr w:type="spellEnd"/>
      <w:r w:rsidRPr="00F469AE">
        <w:rPr>
          <w:lang w:val="en-US"/>
        </w:rPr>
        <w:t>. Sci. 6, 384–408.</w:t>
      </w:r>
    </w:p>
    <w:p w14:paraId="02092107" w14:textId="77777777" w:rsidR="00020EFE" w:rsidRPr="00F469AE" w:rsidRDefault="00020EFE" w:rsidP="00020EFE">
      <w:pPr>
        <w:widowControl w:val="0"/>
        <w:autoSpaceDE w:val="0"/>
        <w:autoSpaceDN w:val="0"/>
        <w:adjustRightInd w:val="0"/>
        <w:spacing w:line="240" w:lineRule="auto"/>
        <w:ind w:left="480" w:hanging="480"/>
        <w:rPr>
          <w:lang w:val="en-US"/>
          <w:rPrChange w:id="665" w:author="Ulrike Hiltner" w:date="2018-04-25T16:51:00Z">
            <w:rPr>
              <w:lang w:val="en-US"/>
            </w:rPr>
          </w:rPrChange>
        </w:rPr>
      </w:pPr>
      <w:proofErr w:type="spellStart"/>
      <w:r w:rsidRPr="00F469AE">
        <w:rPr>
          <w:lang w:val="en-US"/>
          <w:rPrChange w:id="666" w:author="Ulrike Hiltner" w:date="2018-04-25T16:51:00Z">
            <w:rPr>
              <w:lang w:val="en-US"/>
            </w:rPr>
          </w:rPrChange>
        </w:rPr>
        <w:t>Malhi</w:t>
      </w:r>
      <w:proofErr w:type="spellEnd"/>
      <w:r w:rsidRPr="00F469AE">
        <w:rPr>
          <w:lang w:val="en-US"/>
          <w:rPrChange w:id="667" w:author="Ulrike Hiltner" w:date="2018-04-25T16:51:00Z">
            <w:rPr>
              <w:lang w:val="en-US"/>
            </w:rPr>
          </w:rPrChange>
        </w:rPr>
        <w:t xml:space="preserve">, Y., Grace, J., 2000. </w:t>
      </w:r>
      <w:proofErr w:type="gramStart"/>
      <w:r w:rsidRPr="00F469AE">
        <w:rPr>
          <w:lang w:val="en-US"/>
          <w:rPrChange w:id="668" w:author="Ulrike Hiltner" w:date="2018-04-25T16:51:00Z">
            <w:rPr>
              <w:lang w:val="en-US"/>
            </w:rPr>
          </w:rPrChange>
        </w:rPr>
        <w:t>Tropical forests and atmospheric carbon dioxide.</w:t>
      </w:r>
      <w:proofErr w:type="gramEnd"/>
      <w:r w:rsidRPr="00F469AE">
        <w:rPr>
          <w:lang w:val="en-US"/>
          <w:rPrChange w:id="669" w:author="Ulrike Hiltner" w:date="2018-04-25T16:51:00Z">
            <w:rPr>
              <w:lang w:val="en-US"/>
            </w:rPr>
          </w:rPrChange>
        </w:rPr>
        <w:t xml:space="preserve"> </w:t>
      </w:r>
      <w:proofErr w:type="gramStart"/>
      <w:r w:rsidRPr="00F469AE">
        <w:rPr>
          <w:lang w:val="en-US"/>
          <w:rPrChange w:id="670" w:author="Ulrike Hiltner" w:date="2018-04-25T16:51:00Z">
            <w:rPr>
              <w:lang w:val="en-US"/>
            </w:rPr>
          </w:rPrChange>
        </w:rPr>
        <w:t xml:space="preserve">Trends Ecol. </w:t>
      </w:r>
      <w:proofErr w:type="spellStart"/>
      <w:r w:rsidRPr="00F469AE">
        <w:rPr>
          <w:lang w:val="en-US"/>
          <w:rPrChange w:id="671" w:author="Ulrike Hiltner" w:date="2018-04-25T16:51:00Z">
            <w:rPr>
              <w:lang w:val="en-US"/>
            </w:rPr>
          </w:rPrChange>
        </w:rPr>
        <w:t>Evol</w:t>
      </w:r>
      <w:proofErr w:type="spellEnd"/>
      <w:r w:rsidRPr="00F469AE">
        <w:rPr>
          <w:lang w:val="en-US"/>
          <w:rPrChange w:id="672" w:author="Ulrike Hiltner" w:date="2018-04-25T16:51:00Z">
            <w:rPr>
              <w:lang w:val="en-US"/>
            </w:rPr>
          </w:rPrChange>
        </w:rPr>
        <w:t>.</w:t>
      </w:r>
      <w:proofErr w:type="gramEnd"/>
      <w:r w:rsidRPr="00F469AE">
        <w:rPr>
          <w:lang w:val="en-US"/>
          <w:rPrChange w:id="673" w:author="Ulrike Hiltner" w:date="2018-04-25T16:51:00Z">
            <w:rPr>
              <w:lang w:val="en-US"/>
            </w:rPr>
          </w:rPrChange>
        </w:rPr>
        <w:t xml:space="preserve"> 15, 332–337. https://doi.org/10.1016/S0169-</w:t>
      </w:r>
      <w:proofErr w:type="gramStart"/>
      <w:r w:rsidRPr="00F469AE">
        <w:rPr>
          <w:lang w:val="en-US"/>
          <w:rPrChange w:id="674" w:author="Ulrike Hiltner" w:date="2018-04-25T16:51:00Z">
            <w:rPr>
              <w:lang w:val="en-US"/>
            </w:rPr>
          </w:rPrChange>
        </w:rPr>
        <w:t>5347(</w:t>
      </w:r>
      <w:proofErr w:type="gramEnd"/>
      <w:r w:rsidRPr="00F469AE">
        <w:rPr>
          <w:lang w:val="en-US"/>
          <w:rPrChange w:id="675" w:author="Ulrike Hiltner" w:date="2018-04-25T16:51:00Z">
            <w:rPr>
              <w:lang w:val="en-US"/>
            </w:rPr>
          </w:rPrChange>
        </w:rPr>
        <w:t>00)01906-6</w:t>
      </w:r>
    </w:p>
    <w:p w14:paraId="3344B3BB" w14:textId="77777777" w:rsidR="00020EFE" w:rsidRPr="00F469AE" w:rsidRDefault="00020EFE" w:rsidP="00020EFE">
      <w:pPr>
        <w:widowControl w:val="0"/>
        <w:autoSpaceDE w:val="0"/>
        <w:autoSpaceDN w:val="0"/>
        <w:adjustRightInd w:val="0"/>
        <w:spacing w:line="240" w:lineRule="auto"/>
        <w:ind w:left="480" w:hanging="480"/>
        <w:rPr>
          <w:lang w:val="en-US"/>
          <w:rPrChange w:id="676" w:author="Ulrike Hiltner" w:date="2018-04-25T16:51:00Z">
            <w:rPr>
              <w:lang w:val="en-US"/>
            </w:rPr>
          </w:rPrChange>
        </w:rPr>
      </w:pPr>
      <w:proofErr w:type="spellStart"/>
      <w:r w:rsidRPr="00F469AE">
        <w:rPr>
          <w:lang w:val="en-US"/>
          <w:rPrChange w:id="677" w:author="Ulrike Hiltner" w:date="2018-04-25T16:51:00Z">
            <w:rPr>
              <w:lang w:val="en-US"/>
            </w:rPr>
          </w:rPrChange>
        </w:rPr>
        <w:t>Malhi</w:t>
      </w:r>
      <w:proofErr w:type="spellEnd"/>
      <w:r w:rsidRPr="00F469AE">
        <w:rPr>
          <w:lang w:val="en-US"/>
          <w:rPrChange w:id="678" w:author="Ulrike Hiltner" w:date="2018-04-25T16:51:00Z">
            <w:rPr>
              <w:lang w:val="en-US"/>
            </w:rPr>
          </w:rPrChange>
        </w:rPr>
        <w:t xml:space="preserve">, Y., Roberts, J.T., Betts, R.A., Killeen, T.J., Li, W., </w:t>
      </w:r>
      <w:proofErr w:type="spellStart"/>
      <w:r w:rsidRPr="00F469AE">
        <w:rPr>
          <w:lang w:val="en-US"/>
          <w:rPrChange w:id="679" w:author="Ulrike Hiltner" w:date="2018-04-25T16:51:00Z">
            <w:rPr>
              <w:lang w:val="en-US"/>
            </w:rPr>
          </w:rPrChange>
        </w:rPr>
        <w:t>Nobre</w:t>
      </w:r>
      <w:proofErr w:type="spellEnd"/>
      <w:r w:rsidRPr="00F469AE">
        <w:rPr>
          <w:lang w:val="en-US"/>
          <w:rPrChange w:id="680" w:author="Ulrike Hiltner" w:date="2018-04-25T16:51:00Z">
            <w:rPr>
              <w:lang w:val="en-US"/>
            </w:rPr>
          </w:rPrChange>
        </w:rPr>
        <w:t xml:space="preserve">, C.A., 2008. </w:t>
      </w:r>
      <w:proofErr w:type="gramStart"/>
      <w:r w:rsidRPr="00F469AE">
        <w:rPr>
          <w:lang w:val="en-US"/>
          <w:rPrChange w:id="681" w:author="Ulrike Hiltner" w:date="2018-04-25T16:51:00Z">
            <w:rPr>
              <w:lang w:val="en-US"/>
            </w:rPr>
          </w:rPrChange>
        </w:rPr>
        <w:t>Climate change, deforestation, and the fate of the Amazon.</w:t>
      </w:r>
      <w:proofErr w:type="gramEnd"/>
      <w:r w:rsidRPr="00F469AE">
        <w:rPr>
          <w:lang w:val="en-US"/>
          <w:rPrChange w:id="682" w:author="Ulrike Hiltner" w:date="2018-04-25T16:51:00Z">
            <w:rPr>
              <w:lang w:val="en-US"/>
            </w:rPr>
          </w:rPrChange>
        </w:rPr>
        <w:t xml:space="preserve"> Science (80-</w:t>
      </w:r>
      <w:proofErr w:type="gramStart"/>
      <w:r w:rsidRPr="00F469AE">
        <w:rPr>
          <w:lang w:val="en-US"/>
          <w:rPrChange w:id="683" w:author="Ulrike Hiltner" w:date="2018-04-25T16:51:00Z">
            <w:rPr>
              <w:lang w:val="en-US"/>
            </w:rPr>
          </w:rPrChange>
        </w:rPr>
        <w:t>. )</w:t>
      </w:r>
      <w:proofErr w:type="gramEnd"/>
      <w:r w:rsidRPr="00F469AE">
        <w:rPr>
          <w:lang w:val="en-US"/>
          <w:rPrChange w:id="684" w:author="Ulrike Hiltner" w:date="2018-04-25T16:51:00Z">
            <w:rPr>
              <w:lang w:val="en-US"/>
            </w:rPr>
          </w:rPrChange>
        </w:rPr>
        <w:t>. https://doi.org/10.1126/science.1146961</w:t>
      </w:r>
    </w:p>
    <w:p w14:paraId="6DAFCA86" w14:textId="77777777" w:rsidR="00020EFE" w:rsidRPr="00F469AE" w:rsidRDefault="00020EFE" w:rsidP="00020EFE">
      <w:pPr>
        <w:widowControl w:val="0"/>
        <w:autoSpaceDE w:val="0"/>
        <w:autoSpaceDN w:val="0"/>
        <w:adjustRightInd w:val="0"/>
        <w:spacing w:line="240" w:lineRule="auto"/>
        <w:ind w:left="480" w:hanging="480"/>
        <w:rPr>
          <w:ins w:id="685" w:author="Ulrike Hiltner" w:date="2018-04-25T16:51:00Z"/>
          <w:rFonts w:cs="Times New Roman"/>
          <w:noProof/>
          <w:szCs w:val="24"/>
          <w:lang w:val="en-US"/>
        </w:rPr>
      </w:pPr>
      <w:ins w:id="686" w:author="Ulrike Hiltner" w:date="2018-04-25T16:51:00Z">
        <w:r w:rsidRPr="00F469AE">
          <w:rPr>
            <w:rFonts w:cs="Times New Roman"/>
            <w:noProof/>
            <w:szCs w:val="24"/>
            <w:lang w:val="en-US"/>
          </w:rPr>
          <w:t>Mangoyana, R.B., 2011. Bioenergy from forest thinning: Carbon emissions, energy balances and cost analyses. Renew. Energy 36, 2368–2373. https://doi.org/10.1016/j.renene.2011.01.026</w:t>
        </w:r>
      </w:ins>
    </w:p>
    <w:p w14:paraId="0BF9735D" w14:textId="77777777" w:rsidR="00020EFE" w:rsidRPr="00F469AE" w:rsidRDefault="00020EFE" w:rsidP="00020EFE">
      <w:pPr>
        <w:widowControl w:val="0"/>
        <w:autoSpaceDE w:val="0"/>
        <w:autoSpaceDN w:val="0"/>
        <w:adjustRightInd w:val="0"/>
        <w:spacing w:line="240" w:lineRule="auto"/>
        <w:ind w:left="480" w:hanging="480"/>
        <w:rPr>
          <w:ins w:id="687" w:author="Ulrike Hiltner" w:date="2018-04-25T16:51:00Z"/>
          <w:rFonts w:cs="Times New Roman"/>
          <w:noProof/>
          <w:szCs w:val="24"/>
          <w:lang w:val="en-US"/>
        </w:rPr>
      </w:pPr>
      <w:ins w:id="688" w:author="Ulrike Hiltner" w:date="2018-04-25T16:51:00Z">
        <w:r w:rsidRPr="00F469AE">
          <w:rPr>
            <w:rFonts w:cs="Times New Roman"/>
            <w:noProof/>
            <w:szCs w:val="24"/>
            <w:lang w:val="en-US"/>
          </w:rPr>
          <w:t>Maréchaux, I., Chave, J., 2017. An individual-based forest model to jointly simulate carbon and tree diversity in Amazonia: description and applications. Ecol. Monogr. 87, 632–664. https://doi.org/10.1002/ecm.1271</w:t>
        </w:r>
      </w:ins>
    </w:p>
    <w:p w14:paraId="7BCB73D9" w14:textId="77777777" w:rsidR="00020EFE" w:rsidRPr="00F469AE" w:rsidRDefault="00020EFE" w:rsidP="00020EFE">
      <w:pPr>
        <w:widowControl w:val="0"/>
        <w:autoSpaceDE w:val="0"/>
        <w:autoSpaceDN w:val="0"/>
        <w:adjustRightInd w:val="0"/>
        <w:spacing w:line="240" w:lineRule="auto"/>
        <w:ind w:left="480" w:hanging="480"/>
        <w:rPr>
          <w:ins w:id="689" w:author="Ulrike Hiltner" w:date="2018-04-25T16:51:00Z"/>
          <w:rFonts w:cs="Times New Roman"/>
          <w:noProof/>
          <w:szCs w:val="24"/>
          <w:lang w:val="en-US"/>
        </w:rPr>
      </w:pPr>
      <w:ins w:id="690" w:author="Ulrike Hiltner" w:date="2018-04-25T16:51:00Z">
        <w:r w:rsidRPr="00F469AE">
          <w:rPr>
            <w:rFonts w:cs="Times New Roman"/>
            <w:noProof/>
            <w:szCs w:val="24"/>
            <w:lang w:val="en-US"/>
          </w:rPr>
          <w:t>Mather, A.S., Needle, C.L., 1998. The forest transition: A theoretical basis. Area 30, 117–124. https://doi.org/10.1111/j.1475-4762.1998.tb00055.x</w:t>
        </w:r>
      </w:ins>
    </w:p>
    <w:p w14:paraId="47284D75" w14:textId="77777777" w:rsidR="00020EFE" w:rsidRPr="00F469AE" w:rsidRDefault="00020EFE" w:rsidP="00020EFE">
      <w:pPr>
        <w:widowControl w:val="0"/>
        <w:autoSpaceDE w:val="0"/>
        <w:autoSpaceDN w:val="0"/>
        <w:adjustRightInd w:val="0"/>
        <w:spacing w:line="240" w:lineRule="auto"/>
        <w:ind w:left="480" w:hanging="480"/>
        <w:rPr>
          <w:lang w:val="en-US"/>
          <w:rPrChange w:id="691" w:author="Ulrike Hiltner" w:date="2018-04-25T16:51:00Z">
            <w:rPr>
              <w:lang w:val="en-US"/>
            </w:rPr>
          </w:rPrChange>
        </w:rPr>
      </w:pPr>
      <w:r w:rsidRPr="00F469AE">
        <w:rPr>
          <w:lang w:val="en-US"/>
        </w:rPr>
        <w:t xml:space="preserve">Molina, M.J., 2009. Planetary boundaries: Identifying abrupt change. Nat. Reports </w:t>
      </w:r>
      <w:proofErr w:type="spellStart"/>
      <w:r w:rsidRPr="00F469AE">
        <w:rPr>
          <w:lang w:val="en-US"/>
        </w:rPr>
        <w:t>Clim</w:t>
      </w:r>
      <w:proofErr w:type="spellEnd"/>
      <w:r w:rsidRPr="00F469AE">
        <w:rPr>
          <w:lang w:val="en-US"/>
        </w:rPr>
        <w:t xml:space="preserve">. </w:t>
      </w:r>
      <w:proofErr w:type="gramStart"/>
      <w:r w:rsidRPr="00F469AE">
        <w:rPr>
          <w:lang w:val="en-US"/>
        </w:rPr>
        <w:t>Chang.</w:t>
      </w:r>
      <w:proofErr w:type="gramEnd"/>
      <w:r w:rsidRPr="00F469AE">
        <w:rPr>
          <w:lang w:val="en-US"/>
        </w:rPr>
        <w:t xml:space="preserve"> </w:t>
      </w:r>
      <w:proofErr w:type="gramStart"/>
      <w:r w:rsidRPr="00F469AE">
        <w:rPr>
          <w:lang w:val="en-US"/>
        </w:rPr>
        <w:t>115–116.</w:t>
      </w:r>
      <w:proofErr w:type="gramEnd"/>
      <w:r w:rsidRPr="00F469AE">
        <w:rPr>
          <w:lang w:val="en-US"/>
        </w:rPr>
        <w:t xml:space="preserve"> https://doi.org/10.1038/cli</w:t>
      </w:r>
      <w:r w:rsidRPr="00F469AE">
        <w:rPr>
          <w:lang w:val="en-US"/>
          <w:rPrChange w:id="692" w:author="Ulrike Hiltner" w:date="2018-04-25T16:51:00Z">
            <w:rPr>
              <w:lang w:val="en-US"/>
            </w:rPr>
          </w:rPrChange>
        </w:rPr>
        <w:t>mate.2009.96</w:t>
      </w:r>
    </w:p>
    <w:p w14:paraId="7030647B" w14:textId="77777777" w:rsidR="00020EFE" w:rsidRPr="00F469AE" w:rsidRDefault="00020EFE" w:rsidP="00020EFE">
      <w:pPr>
        <w:widowControl w:val="0"/>
        <w:autoSpaceDE w:val="0"/>
        <w:autoSpaceDN w:val="0"/>
        <w:adjustRightInd w:val="0"/>
        <w:spacing w:line="240" w:lineRule="auto"/>
        <w:ind w:left="480" w:hanging="480"/>
        <w:rPr>
          <w:lang w:val="en-US"/>
          <w:rPrChange w:id="693" w:author="Ulrike Hiltner" w:date="2018-04-25T16:51:00Z">
            <w:rPr>
              <w:lang w:val="en-US"/>
            </w:rPr>
          </w:rPrChange>
        </w:rPr>
      </w:pPr>
      <w:proofErr w:type="spellStart"/>
      <w:proofErr w:type="gramStart"/>
      <w:r w:rsidRPr="00F469AE">
        <w:rPr>
          <w:lang w:val="en-US"/>
          <w:rPrChange w:id="694" w:author="Ulrike Hiltner" w:date="2018-04-25T16:51:00Z">
            <w:rPr>
              <w:lang w:val="en-US"/>
            </w:rPr>
          </w:rPrChange>
        </w:rPr>
        <w:t>Mollicone</w:t>
      </w:r>
      <w:proofErr w:type="spellEnd"/>
      <w:r w:rsidRPr="00F469AE">
        <w:rPr>
          <w:lang w:val="en-US"/>
          <w:rPrChange w:id="695" w:author="Ulrike Hiltner" w:date="2018-04-25T16:51:00Z">
            <w:rPr>
              <w:lang w:val="en-US"/>
            </w:rPr>
          </w:rPrChange>
        </w:rPr>
        <w:t xml:space="preserve">, D., </w:t>
      </w:r>
      <w:proofErr w:type="spellStart"/>
      <w:r w:rsidRPr="00F469AE">
        <w:rPr>
          <w:lang w:val="en-US"/>
          <w:rPrChange w:id="696" w:author="Ulrike Hiltner" w:date="2018-04-25T16:51:00Z">
            <w:rPr>
              <w:lang w:val="en-US"/>
            </w:rPr>
          </w:rPrChange>
        </w:rPr>
        <w:t>Freibauer</w:t>
      </w:r>
      <w:proofErr w:type="spellEnd"/>
      <w:r w:rsidRPr="00F469AE">
        <w:rPr>
          <w:lang w:val="en-US"/>
          <w:rPrChange w:id="697" w:author="Ulrike Hiltner" w:date="2018-04-25T16:51:00Z">
            <w:rPr>
              <w:lang w:val="en-US"/>
            </w:rPr>
          </w:rPrChange>
        </w:rPr>
        <w:t xml:space="preserve">, A., Schulze, E.D., </w:t>
      </w:r>
      <w:proofErr w:type="spellStart"/>
      <w:r w:rsidRPr="00F469AE">
        <w:rPr>
          <w:lang w:val="en-US"/>
          <w:rPrChange w:id="698" w:author="Ulrike Hiltner" w:date="2018-04-25T16:51:00Z">
            <w:rPr>
              <w:lang w:val="en-US"/>
            </w:rPr>
          </w:rPrChange>
        </w:rPr>
        <w:t>Braatz</w:t>
      </w:r>
      <w:proofErr w:type="spellEnd"/>
      <w:r w:rsidRPr="00F469AE">
        <w:rPr>
          <w:lang w:val="en-US"/>
          <w:rPrChange w:id="699" w:author="Ulrike Hiltner" w:date="2018-04-25T16:51:00Z">
            <w:rPr>
              <w:lang w:val="en-US"/>
            </w:rPr>
          </w:rPrChange>
        </w:rPr>
        <w:t xml:space="preserve">, S., </w:t>
      </w:r>
      <w:proofErr w:type="spellStart"/>
      <w:r w:rsidRPr="00F469AE">
        <w:rPr>
          <w:lang w:val="en-US"/>
          <w:rPrChange w:id="700" w:author="Ulrike Hiltner" w:date="2018-04-25T16:51:00Z">
            <w:rPr>
              <w:lang w:val="en-US"/>
            </w:rPr>
          </w:rPrChange>
        </w:rPr>
        <w:t>Grassi</w:t>
      </w:r>
      <w:proofErr w:type="spellEnd"/>
      <w:r w:rsidRPr="00F469AE">
        <w:rPr>
          <w:lang w:val="en-US"/>
          <w:rPrChange w:id="701" w:author="Ulrike Hiltner" w:date="2018-04-25T16:51:00Z">
            <w:rPr>
              <w:lang w:val="en-US"/>
            </w:rPr>
          </w:rPrChange>
        </w:rPr>
        <w:t xml:space="preserve">, G., </w:t>
      </w:r>
      <w:proofErr w:type="spellStart"/>
      <w:r w:rsidRPr="00F469AE">
        <w:rPr>
          <w:lang w:val="en-US"/>
          <w:rPrChange w:id="702" w:author="Ulrike Hiltner" w:date="2018-04-25T16:51:00Z">
            <w:rPr>
              <w:lang w:val="en-US"/>
            </w:rPr>
          </w:rPrChange>
        </w:rPr>
        <w:t>Federici</w:t>
      </w:r>
      <w:proofErr w:type="spellEnd"/>
      <w:r w:rsidRPr="00F469AE">
        <w:rPr>
          <w:lang w:val="en-US"/>
          <w:rPrChange w:id="703" w:author="Ulrike Hiltner" w:date="2018-04-25T16:51:00Z">
            <w:rPr>
              <w:lang w:val="en-US"/>
            </w:rPr>
          </w:rPrChange>
        </w:rPr>
        <w:t>, S., 2007.</w:t>
      </w:r>
      <w:proofErr w:type="gramEnd"/>
      <w:r w:rsidRPr="00F469AE">
        <w:rPr>
          <w:lang w:val="en-US"/>
          <w:rPrChange w:id="704" w:author="Ulrike Hiltner" w:date="2018-04-25T16:51:00Z">
            <w:rPr>
              <w:lang w:val="en-US"/>
            </w:rPr>
          </w:rPrChange>
        </w:rPr>
        <w:t xml:space="preserve"> </w:t>
      </w:r>
      <w:proofErr w:type="gramStart"/>
      <w:r w:rsidRPr="00F469AE">
        <w:rPr>
          <w:lang w:val="en-US"/>
          <w:rPrChange w:id="705" w:author="Ulrike Hiltner" w:date="2018-04-25T16:51:00Z">
            <w:rPr>
              <w:lang w:val="en-US"/>
            </w:rPr>
          </w:rPrChange>
        </w:rPr>
        <w:t>Elements for the expected mechanisms on “reduced emissions from deforestation and degradation, REDD” under UNFCCC.</w:t>
      </w:r>
      <w:proofErr w:type="gramEnd"/>
      <w:r w:rsidRPr="00F469AE">
        <w:rPr>
          <w:lang w:val="en-US"/>
          <w:rPrChange w:id="706" w:author="Ulrike Hiltner" w:date="2018-04-25T16:51:00Z">
            <w:rPr>
              <w:lang w:val="en-US"/>
            </w:rPr>
          </w:rPrChange>
        </w:rPr>
        <w:t xml:space="preserve"> Environ. Res. </w:t>
      </w:r>
      <w:proofErr w:type="spellStart"/>
      <w:r w:rsidRPr="00F469AE">
        <w:rPr>
          <w:lang w:val="en-US"/>
          <w:rPrChange w:id="707" w:author="Ulrike Hiltner" w:date="2018-04-25T16:51:00Z">
            <w:rPr>
              <w:lang w:val="en-US"/>
            </w:rPr>
          </w:rPrChange>
        </w:rPr>
        <w:t>Lett</w:t>
      </w:r>
      <w:proofErr w:type="spellEnd"/>
      <w:r w:rsidRPr="00F469AE">
        <w:rPr>
          <w:lang w:val="en-US"/>
          <w:rPrChange w:id="708" w:author="Ulrike Hiltner" w:date="2018-04-25T16:51:00Z">
            <w:rPr>
              <w:lang w:val="en-US"/>
            </w:rPr>
          </w:rPrChange>
        </w:rPr>
        <w:t xml:space="preserve">. </w:t>
      </w:r>
      <w:proofErr w:type="gramStart"/>
      <w:r w:rsidRPr="00F469AE">
        <w:rPr>
          <w:lang w:val="en-US"/>
          <w:rPrChange w:id="709" w:author="Ulrike Hiltner" w:date="2018-04-25T16:51:00Z">
            <w:rPr>
              <w:lang w:val="en-US"/>
            </w:rPr>
          </w:rPrChange>
        </w:rPr>
        <w:t>2, 45024.</w:t>
      </w:r>
      <w:proofErr w:type="gramEnd"/>
      <w:r w:rsidRPr="00F469AE">
        <w:rPr>
          <w:lang w:val="en-US"/>
          <w:rPrChange w:id="710" w:author="Ulrike Hiltner" w:date="2018-04-25T16:51:00Z">
            <w:rPr>
              <w:lang w:val="en-US"/>
            </w:rPr>
          </w:rPrChange>
        </w:rPr>
        <w:t xml:space="preserve"> https://doi.org/10.1088/1748-9326/2/4/045024</w:t>
      </w:r>
    </w:p>
    <w:p w14:paraId="0B8BC0DE" w14:textId="77777777" w:rsidR="00020EFE" w:rsidRPr="00F469AE" w:rsidRDefault="00020EFE" w:rsidP="00020EFE">
      <w:pPr>
        <w:widowControl w:val="0"/>
        <w:autoSpaceDE w:val="0"/>
        <w:autoSpaceDN w:val="0"/>
        <w:adjustRightInd w:val="0"/>
        <w:spacing w:line="240" w:lineRule="auto"/>
        <w:ind w:left="480" w:hanging="480"/>
        <w:rPr>
          <w:lang w:val="en-US"/>
          <w:rPrChange w:id="711" w:author="Ulrike Hiltner" w:date="2018-04-25T16:51:00Z">
            <w:rPr>
              <w:lang w:val="en-US"/>
            </w:rPr>
          </w:rPrChange>
        </w:rPr>
      </w:pPr>
      <w:proofErr w:type="spellStart"/>
      <w:proofErr w:type="gramStart"/>
      <w:r w:rsidRPr="00F469AE">
        <w:rPr>
          <w:lang w:val="en-US"/>
          <w:rPrChange w:id="712" w:author="Ulrike Hiltner" w:date="2018-04-25T16:51:00Z">
            <w:rPr>
              <w:lang w:val="en-US"/>
            </w:rPr>
          </w:rPrChange>
        </w:rPr>
        <w:t>Nepstad</w:t>
      </w:r>
      <w:proofErr w:type="spellEnd"/>
      <w:r w:rsidRPr="00F469AE">
        <w:rPr>
          <w:lang w:val="en-US"/>
          <w:rPrChange w:id="713" w:author="Ulrike Hiltner" w:date="2018-04-25T16:51:00Z">
            <w:rPr>
              <w:lang w:val="en-US"/>
            </w:rPr>
          </w:rPrChange>
        </w:rPr>
        <w:t xml:space="preserve">, D.C., Stickler, C.M., </w:t>
      </w:r>
      <w:proofErr w:type="spellStart"/>
      <w:r w:rsidRPr="00F469AE">
        <w:rPr>
          <w:lang w:val="en-US"/>
          <w:rPrChange w:id="714" w:author="Ulrike Hiltner" w:date="2018-04-25T16:51:00Z">
            <w:rPr>
              <w:lang w:val="en-US"/>
            </w:rPr>
          </w:rPrChange>
        </w:rPr>
        <w:t>Filho</w:t>
      </w:r>
      <w:proofErr w:type="spellEnd"/>
      <w:r w:rsidRPr="00F469AE">
        <w:rPr>
          <w:lang w:val="en-US"/>
          <w:rPrChange w:id="715" w:author="Ulrike Hiltner" w:date="2018-04-25T16:51:00Z">
            <w:rPr>
              <w:lang w:val="en-US"/>
            </w:rPr>
          </w:rPrChange>
        </w:rPr>
        <w:t>, B.S., Merry, F., 2008.</w:t>
      </w:r>
      <w:proofErr w:type="gramEnd"/>
      <w:r w:rsidRPr="00F469AE">
        <w:rPr>
          <w:lang w:val="en-US"/>
          <w:rPrChange w:id="716" w:author="Ulrike Hiltner" w:date="2018-04-25T16:51:00Z">
            <w:rPr>
              <w:lang w:val="en-US"/>
            </w:rPr>
          </w:rPrChange>
        </w:rPr>
        <w:t xml:space="preserve"> Interactions among Amazon land use, forests and climate: prospects for a near-term forest tipping point. Philos. Trans. R. Soc. B Biol. Sci. 363, 1737–1746. https://doi.org/10.1098/rstb.2007.0036</w:t>
      </w:r>
    </w:p>
    <w:p w14:paraId="0B72B3A2" w14:textId="77777777" w:rsidR="00020EFE" w:rsidRPr="00F469AE" w:rsidRDefault="00020EFE" w:rsidP="00020EFE">
      <w:pPr>
        <w:widowControl w:val="0"/>
        <w:autoSpaceDE w:val="0"/>
        <w:autoSpaceDN w:val="0"/>
        <w:adjustRightInd w:val="0"/>
        <w:spacing w:line="240" w:lineRule="auto"/>
        <w:ind w:left="480" w:hanging="480"/>
        <w:rPr>
          <w:lang w:val="en-US"/>
          <w:rPrChange w:id="717" w:author="Ulrike Hiltner" w:date="2018-04-25T16:51:00Z">
            <w:rPr>
              <w:lang w:val="en-US"/>
            </w:rPr>
          </w:rPrChange>
        </w:rPr>
      </w:pPr>
      <w:proofErr w:type="spellStart"/>
      <w:proofErr w:type="gramStart"/>
      <w:r w:rsidRPr="00F469AE">
        <w:rPr>
          <w:lang w:val="en-US"/>
          <w:rPrChange w:id="718" w:author="Ulrike Hiltner" w:date="2018-04-25T16:51:00Z">
            <w:rPr>
              <w:lang w:val="en-US"/>
            </w:rPr>
          </w:rPrChange>
        </w:rPr>
        <w:lastRenderedPageBreak/>
        <w:t>Nobre</w:t>
      </w:r>
      <w:proofErr w:type="spellEnd"/>
      <w:r w:rsidRPr="00F469AE">
        <w:rPr>
          <w:lang w:val="en-US"/>
          <w:rPrChange w:id="719" w:author="Ulrike Hiltner" w:date="2018-04-25T16:51:00Z">
            <w:rPr>
              <w:lang w:val="en-US"/>
            </w:rPr>
          </w:rPrChange>
        </w:rPr>
        <w:t xml:space="preserve">, C.A., </w:t>
      </w:r>
      <w:proofErr w:type="spellStart"/>
      <w:r w:rsidRPr="00F469AE">
        <w:rPr>
          <w:lang w:val="en-US"/>
          <w:rPrChange w:id="720" w:author="Ulrike Hiltner" w:date="2018-04-25T16:51:00Z">
            <w:rPr>
              <w:lang w:val="en-US"/>
            </w:rPr>
          </w:rPrChange>
        </w:rPr>
        <w:t>Sampaio</w:t>
      </w:r>
      <w:proofErr w:type="spellEnd"/>
      <w:r w:rsidRPr="00F469AE">
        <w:rPr>
          <w:lang w:val="en-US"/>
          <w:rPrChange w:id="721" w:author="Ulrike Hiltner" w:date="2018-04-25T16:51:00Z">
            <w:rPr>
              <w:lang w:val="en-US"/>
            </w:rPr>
          </w:rPrChange>
        </w:rPr>
        <w:t xml:space="preserve">, G., </w:t>
      </w:r>
      <w:proofErr w:type="spellStart"/>
      <w:r w:rsidRPr="00F469AE">
        <w:rPr>
          <w:lang w:val="en-US"/>
          <w:rPrChange w:id="722" w:author="Ulrike Hiltner" w:date="2018-04-25T16:51:00Z">
            <w:rPr>
              <w:lang w:val="en-US"/>
            </w:rPr>
          </w:rPrChange>
        </w:rPr>
        <w:t>Borma</w:t>
      </w:r>
      <w:proofErr w:type="spellEnd"/>
      <w:r w:rsidRPr="00F469AE">
        <w:rPr>
          <w:lang w:val="en-US"/>
          <w:rPrChange w:id="723" w:author="Ulrike Hiltner" w:date="2018-04-25T16:51:00Z">
            <w:rPr>
              <w:lang w:val="en-US"/>
            </w:rPr>
          </w:rPrChange>
        </w:rPr>
        <w:t xml:space="preserve">, L.S., </w:t>
      </w:r>
      <w:proofErr w:type="spellStart"/>
      <w:r w:rsidRPr="00F469AE">
        <w:rPr>
          <w:lang w:val="en-US"/>
          <w:rPrChange w:id="724" w:author="Ulrike Hiltner" w:date="2018-04-25T16:51:00Z">
            <w:rPr>
              <w:lang w:val="en-US"/>
            </w:rPr>
          </w:rPrChange>
        </w:rPr>
        <w:t>Castilla</w:t>
      </w:r>
      <w:proofErr w:type="spellEnd"/>
      <w:r w:rsidRPr="00F469AE">
        <w:rPr>
          <w:lang w:val="en-US"/>
          <w:rPrChange w:id="725" w:author="Ulrike Hiltner" w:date="2018-04-25T16:51:00Z">
            <w:rPr>
              <w:lang w:val="en-US"/>
            </w:rPr>
          </w:rPrChange>
        </w:rPr>
        <w:t>-Rubio, J.C., Silva, J.S., Cardoso, M., 2016.</w:t>
      </w:r>
      <w:proofErr w:type="gramEnd"/>
      <w:r w:rsidRPr="00F469AE">
        <w:rPr>
          <w:lang w:val="en-US"/>
          <w:rPrChange w:id="726" w:author="Ulrike Hiltner" w:date="2018-04-25T16:51:00Z">
            <w:rPr>
              <w:lang w:val="en-US"/>
            </w:rPr>
          </w:rPrChange>
        </w:rPr>
        <w:t xml:space="preserve"> Land-use and climate change risks in the Amazon and the need of a novel sustainable development paradigm. Proc. Natl. Acad. Sci. 113, 10759–10768. https://doi.org/10.1073/pnas.1605516113</w:t>
      </w:r>
    </w:p>
    <w:p w14:paraId="4A61FD0E" w14:textId="77777777" w:rsidR="00020EFE" w:rsidRPr="00F469AE" w:rsidRDefault="00020EFE" w:rsidP="00020EFE">
      <w:pPr>
        <w:widowControl w:val="0"/>
        <w:autoSpaceDE w:val="0"/>
        <w:autoSpaceDN w:val="0"/>
        <w:adjustRightInd w:val="0"/>
        <w:spacing w:line="240" w:lineRule="auto"/>
        <w:ind w:left="480" w:hanging="480"/>
        <w:rPr>
          <w:lang w:val="en-US"/>
          <w:rPrChange w:id="727" w:author="Ulrike Hiltner" w:date="2018-04-25T16:51:00Z">
            <w:rPr>
              <w:lang w:val="en-US"/>
            </w:rPr>
          </w:rPrChange>
        </w:rPr>
      </w:pPr>
      <w:r w:rsidRPr="00F469AE">
        <w:rPr>
          <w:lang w:val="en-US"/>
          <w:rPrChange w:id="728" w:author="Ulrike Hiltner" w:date="2018-04-25T16:51:00Z">
            <w:rPr>
              <w:lang w:val="en-US"/>
            </w:rPr>
          </w:rPrChange>
        </w:rPr>
        <w:t xml:space="preserve">Pan, Y., </w:t>
      </w:r>
      <w:proofErr w:type="spellStart"/>
      <w:r w:rsidRPr="00F469AE">
        <w:rPr>
          <w:lang w:val="en-US"/>
          <w:rPrChange w:id="729" w:author="Ulrike Hiltner" w:date="2018-04-25T16:51:00Z">
            <w:rPr>
              <w:lang w:val="en-US"/>
            </w:rPr>
          </w:rPrChange>
        </w:rPr>
        <w:t>Birdsey</w:t>
      </w:r>
      <w:proofErr w:type="spellEnd"/>
      <w:r w:rsidRPr="00F469AE">
        <w:rPr>
          <w:lang w:val="en-US"/>
          <w:rPrChange w:id="730" w:author="Ulrike Hiltner" w:date="2018-04-25T16:51:00Z">
            <w:rPr>
              <w:lang w:val="en-US"/>
            </w:rPr>
          </w:rPrChange>
        </w:rPr>
        <w:t xml:space="preserve">, R.A., Fang, J., Houghton, R., </w:t>
      </w:r>
      <w:proofErr w:type="spellStart"/>
      <w:r w:rsidRPr="00F469AE">
        <w:rPr>
          <w:lang w:val="en-US"/>
          <w:rPrChange w:id="731" w:author="Ulrike Hiltner" w:date="2018-04-25T16:51:00Z">
            <w:rPr>
              <w:lang w:val="en-US"/>
            </w:rPr>
          </w:rPrChange>
        </w:rPr>
        <w:t>Kauppi</w:t>
      </w:r>
      <w:proofErr w:type="spellEnd"/>
      <w:r w:rsidRPr="00F469AE">
        <w:rPr>
          <w:lang w:val="en-US"/>
          <w:rPrChange w:id="732" w:author="Ulrike Hiltner" w:date="2018-04-25T16:51:00Z">
            <w:rPr>
              <w:lang w:val="en-US"/>
            </w:rPr>
          </w:rPrChange>
        </w:rPr>
        <w:t xml:space="preserve">, P.E., </w:t>
      </w:r>
      <w:proofErr w:type="spellStart"/>
      <w:r w:rsidRPr="00F469AE">
        <w:rPr>
          <w:lang w:val="en-US"/>
          <w:rPrChange w:id="733" w:author="Ulrike Hiltner" w:date="2018-04-25T16:51:00Z">
            <w:rPr>
              <w:lang w:val="en-US"/>
            </w:rPr>
          </w:rPrChange>
        </w:rPr>
        <w:t>Kurz</w:t>
      </w:r>
      <w:proofErr w:type="spellEnd"/>
      <w:r w:rsidRPr="00F469AE">
        <w:rPr>
          <w:lang w:val="en-US"/>
          <w:rPrChange w:id="734" w:author="Ulrike Hiltner" w:date="2018-04-25T16:51:00Z">
            <w:rPr>
              <w:lang w:val="en-US"/>
            </w:rPr>
          </w:rPrChange>
        </w:rPr>
        <w:t xml:space="preserve">, W.A., Phillips, O.L., </w:t>
      </w:r>
      <w:proofErr w:type="spellStart"/>
      <w:r w:rsidRPr="00F469AE">
        <w:rPr>
          <w:lang w:val="en-US"/>
          <w:rPrChange w:id="735" w:author="Ulrike Hiltner" w:date="2018-04-25T16:51:00Z">
            <w:rPr>
              <w:lang w:val="en-US"/>
            </w:rPr>
          </w:rPrChange>
        </w:rPr>
        <w:t>Shvidenko</w:t>
      </w:r>
      <w:proofErr w:type="spellEnd"/>
      <w:r w:rsidRPr="00F469AE">
        <w:rPr>
          <w:lang w:val="en-US"/>
          <w:rPrChange w:id="736" w:author="Ulrike Hiltner" w:date="2018-04-25T16:51:00Z">
            <w:rPr>
              <w:lang w:val="en-US"/>
            </w:rPr>
          </w:rPrChange>
        </w:rPr>
        <w:t xml:space="preserve">, A., Lewis, S.L., </w:t>
      </w:r>
      <w:proofErr w:type="spellStart"/>
      <w:r w:rsidRPr="00F469AE">
        <w:rPr>
          <w:lang w:val="en-US"/>
          <w:rPrChange w:id="737" w:author="Ulrike Hiltner" w:date="2018-04-25T16:51:00Z">
            <w:rPr>
              <w:lang w:val="en-US"/>
            </w:rPr>
          </w:rPrChange>
        </w:rPr>
        <w:t>Canadell</w:t>
      </w:r>
      <w:proofErr w:type="spellEnd"/>
      <w:r w:rsidRPr="00F469AE">
        <w:rPr>
          <w:lang w:val="en-US"/>
          <w:rPrChange w:id="738" w:author="Ulrike Hiltner" w:date="2018-04-25T16:51:00Z">
            <w:rPr>
              <w:lang w:val="en-US"/>
            </w:rPr>
          </w:rPrChange>
        </w:rPr>
        <w:t xml:space="preserve">, J.G., </w:t>
      </w:r>
      <w:proofErr w:type="spellStart"/>
      <w:r w:rsidRPr="00F469AE">
        <w:rPr>
          <w:lang w:val="en-US"/>
          <w:rPrChange w:id="739" w:author="Ulrike Hiltner" w:date="2018-04-25T16:51:00Z">
            <w:rPr>
              <w:lang w:val="en-US"/>
            </w:rPr>
          </w:rPrChange>
        </w:rPr>
        <w:t>Ciais</w:t>
      </w:r>
      <w:proofErr w:type="spellEnd"/>
      <w:r w:rsidRPr="00F469AE">
        <w:rPr>
          <w:lang w:val="en-US"/>
          <w:rPrChange w:id="740" w:author="Ulrike Hiltner" w:date="2018-04-25T16:51:00Z">
            <w:rPr>
              <w:lang w:val="en-US"/>
            </w:rPr>
          </w:rPrChange>
        </w:rPr>
        <w:t xml:space="preserve">, P., Jackson, R.B., </w:t>
      </w:r>
      <w:proofErr w:type="spellStart"/>
      <w:r w:rsidRPr="00F469AE">
        <w:rPr>
          <w:lang w:val="en-US"/>
          <w:rPrChange w:id="741" w:author="Ulrike Hiltner" w:date="2018-04-25T16:51:00Z">
            <w:rPr>
              <w:lang w:val="en-US"/>
            </w:rPr>
          </w:rPrChange>
        </w:rPr>
        <w:t>Pacala</w:t>
      </w:r>
      <w:proofErr w:type="spellEnd"/>
      <w:r w:rsidRPr="00F469AE">
        <w:rPr>
          <w:lang w:val="en-US"/>
          <w:rPrChange w:id="742" w:author="Ulrike Hiltner" w:date="2018-04-25T16:51:00Z">
            <w:rPr>
              <w:lang w:val="en-US"/>
            </w:rPr>
          </w:rPrChange>
        </w:rPr>
        <w:t xml:space="preserve">, S.W., McGuire, A.D., </w:t>
      </w:r>
      <w:proofErr w:type="spellStart"/>
      <w:r w:rsidRPr="00F469AE">
        <w:rPr>
          <w:lang w:val="en-US"/>
          <w:rPrChange w:id="743" w:author="Ulrike Hiltner" w:date="2018-04-25T16:51:00Z">
            <w:rPr>
              <w:lang w:val="en-US"/>
            </w:rPr>
          </w:rPrChange>
        </w:rPr>
        <w:t>Piao</w:t>
      </w:r>
      <w:proofErr w:type="spellEnd"/>
      <w:r w:rsidRPr="00F469AE">
        <w:rPr>
          <w:lang w:val="en-US"/>
          <w:rPrChange w:id="744" w:author="Ulrike Hiltner" w:date="2018-04-25T16:51:00Z">
            <w:rPr>
              <w:lang w:val="en-US"/>
            </w:rPr>
          </w:rPrChange>
        </w:rPr>
        <w:t xml:space="preserve">, S., </w:t>
      </w:r>
      <w:proofErr w:type="spellStart"/>
      <w:r w:rsidRPr="00F469AE">
        <w:rPr>
          <w:lang w:val="en-US"/>
          <w:rPrChange w:id="745" w:author="Ulrike Hiltner" w:date="2018-04-25T16:51:00Z">
            <w:rPr>
              <w:lang w:val="en-US"/>
            </w:rPr>
          </w:rPrChange>
        </w:rPr>
        <w:t>Rautiainen</w:t>
      </w:r>
      <w:proofErr w:type="spellEnd"/>
      <w:r w:rsidRPr="00F469AE">
        <w:rPr>
          <w:lang w:val="en-US"/>
          <w:rPrChange w:id="746" w:author="Ulrike Hiltner" w:date="2018-04-25T16:51:00Z">
            <w:rPr>
              <w:lang w:val="en-US"/>
            </w:rPr>
          </w:rPrChange>
        </w:rPr>
        <w:t xml:space="preserve">, A., </w:t>
      </w:r>
      <w:proofErr w:type="spellStart"/>
      <w:r w:rsidRPr="00F469AE">
        <w:rPr>
          <w:lang w:val="en-US"/>
          <w:rPrChange w:id="747" w:author="Ulrike Hiltner" w:date="2018-04-25T16:51:00Z">
            <w:rPr>
              <w:lang w:val="en-US"/>
            </w:rPr>
          </w:rPrChange>
        </w:rPr>
        <w:t>Sitch</w:t>
      </w:r>
      <w:proofErr w:type="spellEnd"/>
      <w:r w:rsidRPr="00F469AE">
        <w:rPr>
          <w:lang w:val="en-US"/>
          <w:rPrChange w:id="748" w:author="Ulrike Hiltner" w:date="2018-04-25T16:51:00Z">
            <w:rPr>
              <w:lang w:val="en-US"/>
            </w:rPr>
          </w:rPrChange>
        </w:rPr>
        <w:t xml:space="preserve">, S., Hayes, D., 2011. </w:t>
      </w:r>
      <w:proofErr w:type="gramStart"/>
      <w:r w:rsidRPr="00F469AE">
        <w:rPr>
          <w:lang w:val="en-US"/>
          <w:rPrChange w:id="749" w:author="Ulrike Hiltner" w:date="2018-04-25T16:51:00Z">
            <w:rPr>
              <w:lang w:val="en-US"/>
            </w:rPr>
          </w:rPrChange>
        </w:rPr>
        <w:t>A Large and Persistent Carbon Sink in the World’s Forests.</w:t>
      </w:r>
      <w:proofErr w:type="gramEnd"/>
      <w:r w:rsidRPr="00F469AE">
        <w:rPr>
          <w:lang w:val="en-US"/>
          <w:rPrChange w:id="750" w:author="Ulrike Hiltner" w:date="2018-04-25T16:51:00Z">
            <w:rPr>
              <w:lang w:val="en-US"/>
            </w:rPr>
          </w:rPrChange>
        </w:rPr>
        <w:t xml:space="preserve"> Science (80-</w:t>
      </w:r>
      <w:proofErr w:type="gramStart"/>
      <w:r w:rsidRPr="00F469AE">
        <w:rPr>
          <w:lang w:val="en-US"/>
          <w:rPrChange w:id="751" w:author="Ulrike Hiltner" w:date="2018-04-25T16:51:00Z">
            <w:rPr>
              <w:lang w:val="en-US"/>
            </w:rPr>
          </w:rPrChange>
        </w:rPr>
        <w:t>. )</w:t>
      </w:r>
      <w:proofErr w:type="gramEnd"/>
      <w:r w:rsidRPr="00F469AE">
        <w:rPr>
          <w:lang w:val="en-US"/>
          <w:rPrChange w:id="752" w:author="Ulrike Hiltner" w:date="2018-04-25T16:51:00Z">
            <w:rPr>
              <w:lang w:val="en-US"/>
            </w:rPr>
          </w:rPrChange>
        </w:rPr>
        <w:t>. 333, 988–993. https://doi.org/10.1126/science.1201609</w:t>
      </w:r>
    </w:p>
    <w:p w14:paraId="2C35EC90" w14:textId="77777777" w:rsidR="00020EFE" w:rsidRPr="00F469AE" w:rsidRDefault="00020EFE" w:rsidP="00020EFE">
      <w:pPr>
        <w:widowControl w:val="0"/>
        <w:autoSpaceDE w:val="0"/>
        <w:autoSpaceDN w:val="0"/>
        <w:adjustRightInd w:val="0"/>
        <w:spacing w:line="240" w:lineRule="auto"/>
        <w:ind w:left="480" w:hanging="480"/>
        <w:rPr>
          <w:lang w:val="en-US"/>
          <w:rPrChange w:id="753" w:author="Ulrike Hiltner" w:date="2018-04-25T16:51:00Z">
            <w:rPr>
              <w:lang w:val="en-US"/>
            </w:rPr>
          </w:rPrChange>
        </w:rPr>
      </w:pPr>
      <w:r w:rsidRPr="00F469AE">
        <w:rPr>
          <w:lang w:val="en-US"/>
          <w:rPrChange w:id="754" w:author="Ulrike Hiltner" w:date="2018-04-25T16:51:00Z">
            <w:rPr>
              <w:lang w:val="en-US"/>
            </w:rPr>
          </w:rPrChange>
        </w:rPr>
        <w:t xml:space="preserve">Pan, Y., </w:t>
      </w:r>
      <w:proofErr w:type="spellStart"/>
      <w:r w:rsidRPr="00F469AE">
        <w:rPr>
          <w:lang w:val="en-US"/>
          <w:rPrChange w:id="755" w:author="Ulrike Hiltner" w:date="2018-04-25T16:51:00Z">
            <w:rPr>
              <w:lang w:val="en-US"/>
            </w:rPr>
          </w:rPrChange>
        </w:rPr>
        <w:t>Birdsey</w:t>
      </w:r>
      <w:proofErr w:type="spellEnd"/>
      <w:r w:rsidRPr="00F469AE">
        <w:rPr>
          <w:lang w:val="en-US"/>
          <w:rPrChange w:id="756" w:author="Ulrike Hiltner" w:date="2018-04-25T16:51:00Z">
            <w:rPr>
              <w:lang w:val="en-US"/>
            </w:rPr>
          </w:rPrChange>
        </w:rPr>
        <w:t xml:space="preserve">, R.A., Phillips, O.L., Jackson, R.B., 2013. </w:t>
      </w:r>
      <w:proofErr w:type="gramStart"/>
      <w:r w:rsidRPr="00F469AE">
        <w:rPr>
          <w:lang w:val="en-US"/>
          <w:rPrChange w:id="757" w:author="Ulrike Hiltner" w:date="2018-04-25T16:51:00Z">
            <w:rPr>
              <w:lang w:val="en-US"/>
            </w:rPr>
          </w:rPrChange>
        </w:rPr>
        <w:t>The Structure, Distribution, and Biomass of the World’s Forests.</w:t>
      </w:r>
      <w:proofErr w:type="gramEnd"/>
      <w:r w:rsidRPr="00F469AE">
        <w:rPr>
          <w:lang w:val="en-US"/>
          <w:rPrChange w:id="758" w:author="Ulrike Hiltner" w:date="2018-04-25T16:51:00Z">
            <w:rPr>
              <w:lang w:val="en-US"/>
            </w:rPr>
          </w:rPrChange>
        </w:rPr>
        <w:t xml:space="preserve"> </w:t>
      </w:r>
      <w:proofErr w:type="spellStart"/>
      <w:proofErr w:type="gramStart"/>
      <w:r w:rsidRPr="00F469AE">
        <w:rPr>
          <w:lang w:val="en-US"/>
          <w:rPrChange w:id="759" w:author="Ulrike Hiltner" w:date="2018-04-25T16:51:00Z">
            <w:rPr>
              <w:lang w:val="en-US"/>
            </w:rPr>
          </w:rPrChange>
        </w:rPr>
        <w:t>Annu</w:t>
      </w:r>
      <w:proofErr w:type="spellEnd"/>
      <w:r w:rsidRPr="00F469AE">
        <w:rPr>
          <w:lang w:val="en-US"/>
          <w:rPrChange w:id="760" w:author="Ulrike Hiltner" w:date="2018-04-25T16:51:00Z">
            <w:rPr>
              <w:lang w:val="en-US"/>
            </w:rPr>
          </w:rPrChange>
        </w:rPr>
        <w:t>.</w:t>
      </w:r>
      <w:proofErr w:type="gramEnd"/>
      <w:r w:rsidRPr="00F469AE">
        <w:rPr>
          <w:lang w:val="en-US"/>
          <w:rPrChange w:id="761" w:author="Ulrike Hiltner" w:date="2018-04-25T16:51:00Z">
            <w:rPr>
              <w:lang w:val="en-US"/>
            </w:rPr>
          </w:rPrChange>
        </w:rPr>
        <w:t xml:space="preserve"> Rev. Ecol. </w:t>
      </w:r>
      <w:proofErr w:type="spellStart"/>
      <w:r w:rsidRPr="00F469AE">
        <w:rPr>
          <w:lang w:val="en-US"/>
          <w:rPrChange w:id="762" w:author="Ulrike Hiltner" w:date="2018-04-25T16:51:00Z">
            <w:rPr>
              <w:lang w:val="en-US"/>
            </w:rPr>
          </w:rPrChange>
        </w:rPr>
        <w:t>Evol</w:t>
      </w:r>
      <w:proofErr w:type="spellEnd"/>
      <w:r w:rsidRPr="00F469AE">
        <w:rPr>
          <w:lang w:val="en-US"/>
          <w:rPrChange w:id="763" w:author="Ulrike Hiltner" w:date="2018-04-25T16:51:00Z">
            <w:rPr>
              <w:lang w:val="en-US"/>
            </w:rPr>
          </w:rPrChange>
        </w:rPr>
        <w:t>. Syst. 44, 593–622. https://doi.org/10.1146/annurev-ecolsys-110512-135914</w:t>
      </w:r>
    </w:p>
    <w:p w14:paraId="1DE77A51" w14:textId="77777777" w:rsidR="00097D3C" w:rsidRPr="003E16C4" w:rsidRDefault="00097D3C" w:rsidP="00097D3C">
      <w:pPr>
        <w:widowControl w:val="0"/>
        <w:autoSpaceDE w:val="0"/>
        <w:autoSpaceDN w:val="0"/>
        <w:adjustRightInd w:val="0"/>
        <w:spacing w:line="240" w:lineRule="auto"/>
        <w:ind w:left="480" w:hanging="480"/>
        <w:rPr>
          <w:del w:id="764" w:author="Ulrike Hiltner" w:date="2018-04-25T16:51:00Z"/>
          <w:rFonts w:cs="Times New Roman"/>
          <w:noProof/>
          <w:szCs w:val="24"/>
          <w:lang w:val="en-US"/>
        </w:rPr>
      </w:pPr>
      <w:del w:id="765" w:author="Ulrike Hiltner" w:date="2018-04-25T16:51:00Z">
        <w:r w:rsidRPr="003E16C4">
          <w:rPr>
            <w:rFonts w:cs="Times New Roman"/>
            <w:noProof/>
            <w:szCs w:val="24"/>
            <w:lang w:val="en-US"/>
          </w:rPr>
          <w:delText>Patterson, T.M., Coelho, D.L., 2009. Ecosystem services: Foundations, opportunities, and challenges for the forest products sector. For. Ecol. Manage. 257, 1637–1646. https://doi.org/10.1016/j.foreco.2008.11.010</w:delText>
        </w:r>
      </w:del>
    </w:p>
    <w:p w14:paraId="2BC10810" w14:textId="77777777" w:rsidR="00020EFE" w:rsidRPr="00F469AE" w:rsidRDefault="00020EFE" w:rsidP="00020EFE">
      <w:pPr>
        <w:widowControl w:val="0"/>
        <w:autoSpaceDE w:val="0"/>
        <w:autoSpaceDN w:val="0"/>
        <w:adjustRightInd w:val="0"/>
        <w:spacing w:line="240" w:lineRule="auto"/>
        <w:ind w:left="480" w:hanging="480"/>
        <w:rPr>
          <w:ins w:id="766" w:author="Ulrike Hiltner" w:date="2018-04-25T16:51:00Z"/>
          <w:rFonts w:cs="Times New Roman"/>
          <w:noProof/>
          <w:szCs w:val="24"/>
          <w:lang w:val="en-US"/>
        </w:rPr>
      </w:pPr>
      <w:ins w:id="767" w:author="Ulrike Hiltner" w:date="2018-04-25T16:51:00Z">
        <w:r w:rsidRPr="00F469AE">
          <w:rPr>
            <w:rFonts w:cs="Times New Roman"/>
            <w:noProof/>
            <w:szCs w:val="24"/>
            <w:lang w:val="en-US"/>
          </w:rPr>
          <w:t>Piponiot, C., Cabon, A., Descroix, L., Dourdain, A., Mazzei, L., Ouliac, B., Rutishauser, E., Sist, P., Hérault, B., 2016. A methodological framework to assess the carbon balance of tropical managed forests. Carbon Balance Manag. 11, 15. https://doi.org/10.1186/s13021-016-0056-7</w:t>
        </w:r>
      </w:ins>
    </w:p>
    <w:p w14:paraId="275F06AF" w14:textId="77777777" w:rsidR="00020EFE" w:rsidRPr="00F469AE" w:rsidRDefault="00020EFE" w:rsidP="00020EFE">
      <w:pPr>
        <w:widowControl w:val="0"/>
        <w:autoSpaceDE w:val="0"/>
        <w:autoSpaceDN w:val="0"/>
        <w:adjustRightInd w:val="0"/>
        <w:spacing w:line="240" w:lineRule="auto"/>
        <w:ind w:left="480" w:hanging="480"/>
        <w:rPr>
          <w:ins w:id="768" w:author="Ulrike Hiltner" w:date="2018-04-25T16:51:00Z"/>
          <w:rFonts w:cs="Times New Roman"/>
          <w:noProof/>
          <w:szCs w:val="24"/>
          <w:lang w:val="en-US"/>
        </w:rPr>
      </w:pPr>
      <w:ins w:id="769" w:author="Ulrike Hiltner" w:date="2018-04-25T16:51:00Z">
        <w:r w:rsidRPr="00F469AE">
          <w:rPr>
            <w:rFonts w:cs="Times New Roman"/>
            <w:noProof/>
            <w:szCs w:val="24"/>
            <w:lang w:val="en-US"/>
          </w:rPr>
          <w:t>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https://doi.org/10.1038/nature16512</w:t>
        </w:r>
      </w:ins>
    </w:p>
    <w:p w14:paraId="03903C3F" w14:textId="77777777" w:rsidR="00020EFE" w:rsidRPr="00F469AE" w:rsidRDefault="00020EFE" w:rsidP="00020EFE">
      <w:pPr>
        <w:widowControl w:val="0"/>
        <w:autoSpaceDE w:val="0"/>
        <w:autoSpaceDN w:val="0"/>
        <w:adjustRightInd w:val="0"/>
        <w:spacing w:line="240" w:lineRule="auto"/>
        <w:ind w:left="480" w:hanging="480"/>
        <w:rPr>
          <w:ins w:id="770" w:author="Ulrike Hiltner" w:date="2018-04-25T16:51:00Z"/>
          <w:rFonts w:cs="Times New Roman"/>
          <w:noProof/>
          <w:szCs w:val="24"/>
          <w:lang w:val="en-US"/>
        </w:rPr>
      </w:pPr>
      <w:ins w:id="771" w:author="Ulrike Hiltner" w:date="2018-04-25T16:51:00Z">
        <w:r w:rsidRPr="00020EFE">
          <w:rPr>
            <w:rFonts w:cs="Times New Roman"/>
            <w:noProof/>
            <w:szCs w:val="24"/>
          </w:rPr>
          <w:t xml:space="preserve">Putz, F.E., Sist, P., Fredericksen, T., Dykstra, D., 2008. </w:t>
        </w:r>
        <w:r w:rsidRPr="00F469AE">
          <w:rPr>
            <w:rFonts w:cs="Times New Roman"/>
            <w:noProof/>
            <w:szCs w:val="24"/>
            <w:lang w:val="en-US"/>
          </w:rPr>
          <w:t>Reduced-impact logging: Challenges and opportunities. For. Ecol. Manage. 256, 1427–1433. https://doi.org/10.1016/j.foreco.2008.03.036</w:t>
        </w:r>
      </w:ins>
    </w:p>
    <w:p w14:paraId="4F63FA1A" w14:textId="77777777" w:rsidR="00020EFE" w:rsidRPr="00F469AE" w:rsidRDefault="00020EFE" w:rsidP="00020EFE">
      <w:pPr>
        <w:widowControl w:val="0"/>
        <w:autoSpaceDE w:val="0"/>
        <w:autoSpaceDN w:val="0"/>
        <w:adjustRightInd w:val="0"/>
        <w:spacing w:line="240" w:lineRule="auto"/>
        <w:ind w:left="480" w:hanging="480"/>
        <w:rPr>
          <w:lang w:val="en-US"/>
          <w:rPrChange w:id="772" w:author="Ulrike Hiltner" w:date="2018-04-25T16:51:00Z">
            <w:rPr>
              <w:lang w:val="en-US"/>
            </w:rPr>
          </w:rPrChange>
        </w:rPr>
      </w:pPr>
      <w:proofErr w:type="spellStart"/>
      <w:r w:rsidRPr="00F469AE">
        <w:rPr>
          <w:lang w:val="en-US"/>
        </w:rPr>
        <w:t>Putz</w:t>
      </w:r>
      <w:proofErr w:type="spellEnd"/>
      <w:r w:rsidRPr="00F469AE">
        <w:rPr>
          <w:lang w:val="en-US"/>
        </w:rPr>
        <w:t xml:space="preserve">, F.E., </w:t>
      </w:r>
      <w:proofErr w:type="spellStart"/>
      <w:r w:rsidRPr="00F469AE">
        <w:rPr>
          <w:lang w:val="en-US"/>
        </w:rPr>
        <w:t>Zuidema</w:t>
      </w:r>
      <w:proofErr w:type="spellEnd"/>
      <w:r w:rsidRPr="00F469AE">
        <w:rPr>
          <w:lang w:val="en-US"/>
        </w:rPr>
        <w:t xml:space="preserve">, P.A., </w:t>
      </w:r>
      <w:proofErr w:type="spellStart"/>
      <w:r w:rsidRPr="00F469AE">
        <w:rPr>
          <w:lang w:val="en-US"/>
        </w:rPr>
        <w:t>Pinard</w:t>
      </w:r>
      <w:proofErr w:type="spellEnd"/>
      <w:r w:rsidRPr="00F469AE">
        <w:rPr>
          <w:lang w:val="en-US"/>
        </w:rPr>
        <w:t xml:space="preserve">, M.A., Boot, R.G.A., </w:t>
      </w:r>
      <w:proofErr w:type="spellStart"/>
      <w:r w:rsidRPr="00F469AE">
        <w:rPr>
          <w:lang w:val="en-US"/>
        </w:rPr>
        <w:t>Sayer</w:t>
      </w:r>
      <w:proofErr w:type="spellEnd"/>
      <w:r w:rsidRPr="00F469AE">
        <w:rPr>
          <w:lang w:val="en-US"/>
        </w:rPr>
        <w:t xml:space="preserve">, J.A., </w:t>
      </w:r>
      <w:proofErr w:type="spellStart"/>
      <w:r w:rsidRPr="00F469AE">
        <w:rPr>
          <w:lang w:val="en-US"/>
        </w:rPr>
        <w:t>Sheil</w:t>
      </w:r>
      <w:proofErr w:type="spellEnd"/>
      <w:r w:rsidRPr="00F469AE">
        <w:rPr>
          <w:lang w:val="en-US"/>
        </w:rPr>
        <w:t xml:space="preserve">, D., </w:t>
      </w:r>
      <w:proofErr w:type="spellStart"/>
      <w:r w:rsidRPr="00F469AE">
        <w:rPr>
          <w:lang w:val="en-US"/>
        </w:rPr>
        <w:t>Sist</w:t>
      </w:r>
      <w:proofErr w:type="spellEnd"/>
      <w:r w:rsidRPr="00F469AE">
        <w:rPr>
          <w:lang w:val="en-US"/>
        </w:rPr>
        <w:t xml:space="preserve">, P., Elias, </w:t>
      </w:r>
      <w:proofErr w:type="spellStart"/>
      <w:r w:rsidRPr="00F469AE">
        <w:rPr>
          <w:lang w:val="en-US"/>
        </w:rPr>
        <w:t>Vanclay</w:t>
      </w:r>
      <w:proofErr w:type="spellEnd"/>
      <w:r w:rsidRPr="00F469AE">
        <w:rPr>
          <w:lang w:val="en-US"/>
        </w:rPr>
        <w:t xml:space="preserve">, J.K., 2008. </w:t>
      </w:r>
      <w:proofErr w:type="gramStart"/>
      <w:r w:rsidRPr="00F469AE">
        <w:rPr>
          <w:lang w:val="en-US"/>
        </w:rPr>
        <w:t>Improved tropical forest management for carbon retention.</w:t>
      </w:r>
      <w:proofErr w:type="gramEnd"/>
      <w:r w:rsidRPr="00F469AE">
        <w:rPr>
          <w:lang w:val="en-US"/>
        </w:rPr>
        <w:t xml:space="preserve"> </w:t>
      </w:r>
      <w:proofErr w:type="spellStart"/>
      <w:r w:rsidRPr="00F469AE">
        <w:rPr>
          <w:lang w:val="en-US"/>
        </w:rPr>
        <w:t>PLoS</w:t>
      </w:r>
      <w:proofErr w:type="spellEnd"/>
      <w:r w:rsidRPr="00F469AE">
        <w:rPr>
          <w:lang w:val="en-US"/>
        </w:rPr>
        <w:t xml:space="preserve"> Biol. 6, 1368–1369. https://doi.org/10.1371/journal.pbio.0060166</w:t>
      </w:r>
    </w:p>
    <w:p w14:paraId="497EA0A5" w14:textId="77777777" w:rsidR="00020EFE" w:rsidRPr="00F469AE" w:rsidRDefault="00020EFE" w:rsidP="00020EFE">
      <w:pPr>
        <w:widowControl w:val="0"/>
        <w:autoSpaceDE w:val="0"/>
        <w:autoSpaceDN w:val="0"/>
        <w:adjustRightInd w:val="0"/>
        <w:spacing w:line="240" w:lineRule="auto"/>
        <w:ind w:left="480" w:hanging="480"/>
        <w:rPr>
          <w:lang w:val="en-US"/>
          <w:rPrChange w:id="773" w:author="Ulrike Hiltner" w:date="2018-04-25T16:51:00Z">
            <w:rPr>
              <w:lang w:val="en-US"/>
            </w:rPr>
          </w:rPrChange>
        </w:rPr>
      </w:pPr>
      <w:proofErr w:type="spellStart"/>
      <w:r w:rsidRPr="00F469AE">
        <w:rPr>
          <w:lang w:val="en-US"/>
          <w:rPrChange w:id="774" w:author="Ulrike Hiltner" w:date="2018-04-25T16:51:00Z">
            <w:rPr>
              <w:lang w:val="en-US"/>
            </w:rPr>
          </w:rPrChange>
        </w:rPr>
        <w:t>Reischl</w:t>
      </w:r>
      <w:proofErr w:type="spellEnd"/>
      <w:r w:rsidRPr="00F469AE">
        <w:rPr>
          <w:lang w:val="en-US"/>
          <w:rPrChange w:id="775" w:author="Ulrike Hiltner" w:date="2018-04-25T16:51:00Z">
            <w:rPr>
              <w:lang w:val="en-US"/>
            </w:rPr>
          </w:rPrChange>
        </w:rPr>
        <w:t xml:space="preserve">, G., 2012. </w:t>
      </w:r>
      <w:proofErr w:type="gramStart"/>
      <w:r w:rsidRPr="00F469AE">
        <w:rPr>
          <w:lang w:val="en-US"/>
          <w:rPrChange w:id="776" w:author="Ulrike Hiltner" w:date="2018-04-25T16:51:00Z">
            <w:rPr>
              <w:lang w:val="en-US"/>
            </w:rPr>
          </w:rPrChange>
        </w:rPr>
        <w:t>Designing institutions for governing planetary boundaries - Lessons from global forest governance.</w:t>
      </w:r>
      <w:proofErr w:type="gramEnd"/>
      <w:r w:rsidRPr="00F469AE">
        <w:rPr>
          <w:lang w:val="en-US"/>
          <w:rPrChange w:id="777" w:author="Ulrike Hiltner" w:date="2018-04-25T16:51:00Z">
            <w:rPr>
              <w:lang w:val="en-US"/>
            </w:rPr>
          </w:rPrChange>
        </w:rPr>
        <w:t xml:space="preserve"> Ecol. Econ. 81, 33–40. https://doi.org/10.1016/j.ecolecon.2012.03.001</w:t>
      </w:r>
    </w:p>
    <w:p w14:paraId="19E5B4AF" w14:textId="77777777" w:rsidR="00020EFE" w:rsidRPr="00F469AE" w:rsidRDefault="00020EFE" w:rsidP="00020EFE">
      <w:pPr>
        <w:widowControl w:val="0"/>
        <w:autoSpaceDE w:val="0"/>
        <w:autoSpaceDN w:val="0"/>
        <w:adjustRightInd w:val="0"/>
        <w:spacing w:line="240" w:lineRule="auto"/>
        <w:ind w:left="480" w:hanging="480"/>
        <w:rPr>
          <w:ins w:id="778" w:author="Ulrike Hiltner" w:date="2018-04-25T16:51:00Z"/>
          <w:rFonts w:cs="Times New Roman"/>
          <w:noProof/>
          <w:szCs w:val="24"/>
          <w:lang w:val="en-US"/>
        </w:rPr>
      </w:pPr>
      <w:ins w:id="779" w:author="Ulrike Hiltner" w:date="2018-04-25T16:51:00Z">
        <w:r w:rsidRPr="00F469AE">
          <w:rPr>
            <w:rFonts w:cs="Times New Roman"/>
            <w:noProof/>
            <w:szCs w:val="24"/>
            <w:lang w:val="en-US"/>
          </w:rPr>
          <w:t>Robinson, J.M., 1960. Forest Resources of the Mackenzie River Basin, Northwest Territories. Polar Rec. (Gr. Brit). 10, 231. https://doi.org/10.1017/S0032247400051135</w:t>
        </w:r>
      </w:ins>
    </w:p>
    <w:p w14:paraId="1C514FC7" w14:textId="77777777" w:rsidR="00020EFE" w:rsidRPr="00F469AE" w:rsidRDefault="00020EFE" w:rsidP="00020EFE">
      <w:pPr>
        <w:widowControl w:val="0"/>
        <w:autoSpaceDE w:val="0"/>
        <w:autoSpaceDN w:val="0"/>
        <w:adjustRightInd w:val="0"/>
        <w:spacing w:line="240" w:lineRule="auto"/>
        <w:ind w:left="480" w:hanging="480"/>
        <w:rPr>
          <w:ins w:id="780" w:author="Ulrike Hiltner" w:date="2018-04-25T16:51:00Z"/>
          <w:rFonts w:cs="Times New Roman"/>
          <w:noProof/>
          <w:szCs w:val="24"/>
          <w:lang w:val="en-US"/>
        </w:rPr>
      </w:pPr>
      <w:ins w:id="781" w:author="Ulrike Hiltner" w:date="2018-04-25T16:51:00Z">
        <w:r w:rsidRPr="00F469AE">
          <w:rPr>
            <w:rFonts w:cs="Times New Roman"/>
            <w:noProof/>
            <w:szCs w:val="24"/>
            <w:lang w:val="en-US"/>
          </w:rPr>
          <w:t>Rödig, E., Cuntz, M., Fischer, R., Taubert, F., Huth, A., n.d. The importance of forest structure for carbon fluxes of the Amazon rainforest. Environ. Res. Lett.</w:t>
        </w:r>
      </w:ins>
    </w:p>
    <w:p w14:paraId="766E5397" w14:textId="77777777" w:rsidR="00020EFE" w:rsidRPr="00F469AE" w:rsidRDefault="00020EFE" w:rsidP="00020EFE">
      <w:pPr>
        <w:widowControl w:val="0"/>
        <w:autoSpaceDE w:val="0"/>
        <w:autoSpaceDN w:val="0"/>
        <w:adjustRightInd w:val="0"/>
        <w:spacing w:line="240" w:lineRule="auto"/>
        <w:ind w:left="480" w:hanging="480"/>
        <w:rPr>
          <w:lang w:val="en-US"/>
          <w:rPrChange w:id="782" w:author="Ulrike Hiltner" w:date="2018-04-25T16:51:00Z">
            <w:rPr>
              <w:lang w:val="en-US"/>
            </w:rPr>
          </w:rPrChange>
        </w:rPr>
      </w:pPr>
      <w:proofErr w:type="spellStart"/>
      <w:proofErr w:type="gramStart"/>
      <w:r w:rsidRPr="00F469AE">
        <w:rPr>
          <w:lang w:val="en-US"/>
        </w:rPr>
        <w:t>Rotherham</w:t>
      </w:r>
      <w:proofErr w:type="spellEnd"/>
      <w:r w:rsidRPr="00F469AE">
        <w:rPr>
          <w:lang w:val="en-US"/>
        </w:rPr>
        <w:t>, T., 2011.</w:t>
      </w:r>
      <w:proofErr w:type="gramEnd"/>
      <w:r w:rsidRPr="00F469AE">
        <w:rPr>
          <w:lang w:val="en-US"/>
        </w:rPr>
        <w:t xml:space="preserve"> </w:t>
      </w:r>
      <w:proofErr w:type="gramStart"/>
      <w:r w:rsidRPr="00F469AE">
        <w:rPr>
          <w:lang w:val="en-US"/>
        </w:rPr>
        <w:t>Forest management certification around the world - Progress and problems.</w:t>
      </w:r>
      <w:proofErr w:type="gramEnd"/>
      <w:r w:rsidRPr="00F469AE">
        <w:rPr>
          <w:lang w:val="en-US"/>
        </w:rPr>
        <w:t xml:space="preserve"> </w:t>
      </w:r>
      <w:proofErr w:type="gramStart"/>
      <w:r w:rsidRPr="00F469AE">
        <w:rPr>
          <w:lang w:val="en-US"/>
        </w:rPr>
        <w:t>For.</w:t>
      </w:r>
      <w:proofErr w:type="gramEnd"/>
      <w:r w:rsidRPr="00F469AE">
        <w:rPr>
          <w:lang w:val="en-US"/>
        </w:rPr>
        <w:t xml:space="preserve"> Chron. 87, 603–611. https://doi.org/10.5558/tfc2011-067</w:t>
      </w:r>
    </w:p>
    <w:p w14:paraId="0189C0F2" w14:textId="77777777" w:rsidR="00020EFE" w:rsidRPr="00020EFE" w:rsidRDefault="00020EFE" w:rsidP="00020EFE">
      <w:pPr>
        <w:widowControl w:val="0"/>
        <w:autoSpaceDE w:val="0"/>
        <w:autoSpaceDN w:val="0"/>
        <w:adjustRightInd w:val="0"/>
        <w:spacing w:line="240" w:lineRule="auto"/>
        <w:ind w:left="480" w:hanging="480"/>
        <w:rPr>
          <w:ins w:id="783" w:author="Ulrike Hiltner" w:date="2018-04-25T16:51:00Z"/>
          <w:rFonts w:cs="Times New Roman"/>
          <w:noProof/>
          <w:szCs w:val="24"/>
        </w:rPr>
      </w:pPr>
      <w:proofErr w:type="spellStart"/>
      <w:r w:rsidRPr="00F469AE">
        <w:rPr>
          <w:lang w:val="en-US"/>
          <w:rPrChange w:id="784" w:author="Ulrike Hiltner" w:date="2018-04-25T16:51:00Z">
            <w:rPr>
              <w:lang w:val="en-US"/>
            </w:rPr>
          </w:rPrChange>
        </w:rPr>
        <w:t>Rutishauser</w:t>
      </w:r>
      <w:proofErr w:type="spellEnd"/>
      <w:r w:rsidRPr="00F469AE">
        <w:rPr>
          <w:lang w:val="en-US"/>
          <w:rPrChange w:id="785" w:author="Ulrike Hiltner" w:date="2018-04-25T16:51:00Z">
            <w:rPr>
              <w:lang w:val="en-US"/>
            </w:rPr>
          </w:rPrChange>
        </w:rPr>
        <w:t xml:space="preserve">, E., </w:t>
      </w:r>
      <w:ins w:id="786" w:author="Ulrike Hiltner" w:date="2018-04-25T16:51:00Z">
        <w:r w:rsidRPr="00F469AE">
          <w:rPr>
            <w:rFonts w:cs="Times New Roman"/>
            <w:noProof/>
            <w:szCs w:val="24"/>
            <w:lang w:val="en-US"/>
          </w:rPr>
          <w:t xml:space="preserve">Hérault, B., Baraloto, C., Blanc, L., Descroix, L., Sotta, E.D., Ferreira, J., Kanashiro, M., Mazzei, L., D’Oliveira, M.V.N., De Oliveira, L.C., Peña-Claros, M., Putz, F.E., Ruschel, A.R., Rodney, K., Roopsind, A., Shenkin, A., Da Silva, K.E., De Souza, C.R., Toledo, M., Vidal, E., West, T.A.P., Wortel, V., Sist, P., 2015. Rapid tree carbon stock recovery in managed Amazonian forests. Curr. </w:t>
        </w:r>
        <w:r w:rsidRPr="00020EFE">
          <w:rPr>
            <w:rFonts w:cs="Times New Roman"/>
            <w:noProof/>
            <w:szCs w:val="24"/>
          </w:rPr>
          <w:t>Biol. 25, R787–R788. https://doi.org/10.1016/j.cub.2015.07.034</w:t>
        </w:r>
      </w:ins>
    </w:p>
    <w:p w14:paraId="1CBBA569" w14:textId="544C38B6" w:rsidR="00020EFE" w:rsidRPr="00F469AE" w:rsidRDefault="00020EFE" w:rsidP="00020EFE">
      <w:pPr>
        <w:widowControl w:val="0"/>
        <w:autoSpaceDE w:val="0"/>
        <w:autoSpaceDN w:val="0"/>
        <w:adjustRightInd w:val="0"/>
        <w:spacing w:line="240" w:lineRule="auto"/>
        <w:ind w:left="480" w:hanging="480"/>
      </w:pPr>
      <w:ins w:id="787" w:author="Ulrike Hiltner" w:date="2018-04-25T16:51:00Z">
        <w:r w:rsidRPr="00020EFE">
          <w:rPr>
            <w:rFonts w:cs="Times New Roman"/>
            <w:noProof/>
            <w:szCs w:val="24"/>
          </w:rPr>
          <w:t xml:space="preserve">Rutishauser, E., </w:t>
        </w:r>
      </w:ins>
      <w:r w:rsidRPr="00F469AE">
        <w:t xml:space="preserve">Wagner, F., Herault, B., </w:t>
      </w:r>
      <w:proofErr w:type="spellStart"/>
      <w:r w:rsidRPr="00F469AE">
        <w:t>Nicolini</w:t>
      </w:r>
      <w:proofErr w:type="spellEnd"/>
      <w:r w:rsidRPr="00F469AE">
        <w:t>, E</w:t>
      </w:r>
      <w:del w:id="788" w:author="Ulrike Hiltner" w:date="2018-04-25T16:51:00Z">
        <w:r w:rsidR="00097D3C" w:rsidRPr="00F469AE">
          <w:rPr>
            <w:rFonts w:cs="Times New Roman"/>
            <w:noProof/>
            <w:szCs w:val="24"/>
          </w:rPr>
          <w:delText>.</w:delText>
        </w:r>
      </w:del>
      <w:ins w:id="789" w:author="Ulrike Hiltner" w:date="2018-04-25T16:51:00Z">
        <w:r w:rsidRPr="00020EFE">
          <w:rPr>
            <w:rFonts w:cs="Times New Roman"/>
            <w:noProof/>
            <w:szCs w:val="24"/>
          </w:rPr>
          <w:t>.-</w:t>
        </w:r>
      </w:ins>
      <w:r w:rsidRPr="00F469AE">
        <w:t xml:space="preserve">A., Blanc, L., 2010. </w:t>
      </w:r>
      <w:proofErr w:type="gramStart"/>
      <w:r w:rsidRPr="00F469AE">
        <w:rPr>
          <w:lang w:val="en-US"/>
        </w:rPr>
        <w:t xml:space="preserve">Contrasting above-ground biomass balance in a </w:t>
      </w:r>
      <w:proofErr w:type="spellStart"/>
      <w:r w:rsidRPr="00F469AE">
        <w:rPr>
          <w:lang w:val="en-US"/>
        </w:rPr>
        <w:t>Neotropical</w:t>
      </w:r>
      <w:proofErr w:type="spellEnd"/>
      <w:r w:rsidRPr="00F469AE">
        <w:rPr>
          <w:lang w:val="en-US"/>
        </w:rPr>
        <w:t xml:space="preserve"> rain forest.</w:t>
      </w:r>
      <w:proofErr w:type="gramEnd"/>
      <w:r w:rsidRPr="00F469AE">
        <w:rPr>
          <w:lang w:val="en-US"/>
        </w:rPr>
        <w:t xml:space="preserve"> </w:t>
      </w:r>
      <w:bookmarkStart w:id="790" w:name="_GoBack"/>
      <w:r w:rsidRPr="00F469AE">
        <w:t>J. Veg. Sci. 21, 672–682. https://doi.org/10.1111/j.1654-1103.2010.01175.x</w:t>
      </w:r>
    </w:p>
    <w:bookmarkEnd w:id="790"/>
    <w:p w14:paraId="0B287C4E" w14:textId="77777777" w:rsidR="00097D3C" w:rsidRPr="003E16C4" w:rsidRDefault="00097D3C" w:rsidP="00097D3C">
      <w:pPr>
        <w:widowControl w:val="0"/>
        <w:autoSpaceDE w:val="0"/>
        <w:autoSpaceDN w:val="0"/>
        <w:adjustRightInd w:val="0"/>
        <w:spacing w:line="240" w:lineRule="auto"/>
        <w:ind w:left="480" w:hanging="480"/>
        <w:rPr>
          <w:del w:id="791" w:author="Ulrike Hiltner" w:date="2018-04-25T16:51:00Z"/>
          <w:rFonts w:cs="Times New Roman"/>
          <w:noProof/>
          <w:szCs w:val="24"/>
          <w:lang w:val="en-US"/>
        </w:rPr>
      </w:pPr>
      <w:del w:id="792" w:author="Ulrike Hiltner" w:date="2018-04-25T16:51:00Z">
        <w:r w:rsidRPr="003E16C4">
          <w:rPr>
            <w:rFonts w:cs="Times New Roman"/>
            <w:noProof/>
            <w:szCs w:val="24"/>
            <w:lang w:val="en-US"/>
          </w:rPr>
          <w:delText xml:space="preserve">Sakschewski, B., von Bloh, W., Boit, A., Poorter, L., Peña-Claros, M., Heinke, J., Joshi, J., Thonicke, K., </w:delText>
        </w:r>
        <w:r w:rsidRPr="003E16C4">
          <w:rPr>
            <w:rFonts w:cs="Times New Roman"/>
            <w:noProof/>
            <w:szCs w:val="24"/>
            <w:lang w:val="en-US"/>
          </w:rPr>
          <w:lastRenderedPageBreak/>
          <w:delText>2016. Resilience of Amazon forests emerges from plant trait diversity. Nat. Clim. Chang. 1. https://doi.org/10.1038/nclimate3109</w:delText>
        </w:r>
      </w:del>
    </w:p>
    <w:p w14:paraId="2B357C2D" w14:textId="77777777" w:rsidR="00097D3C" w:rsidRPr="003E16C4" w:rsidRDefault="00097D3C" w:rsidP="00097D3C">
      <w:pPr>
        <w:widowControl w:val="0"/>
        <w:autoSpaceDE w:val="0"/>
        <w:autoSpaceDN w:val="0"/>
        <w:adjustRightInd w:val="0"/>
        <w:spacing w:line="240" w:lineRule="auto"/>
        <w:ind w:left="480" w:hanging="480"/>
        <w:rPr>
          <w:del w:id="793" w:author="Ulrike Hiltner" w:date="2018-04-25T16:51:00Z"/>
          <w:rFonts w:cs="Times New Roman"/>
          <w:noProof/>
          <w:szCs w:val="24"/>
          <w:lang w:val="en-US"/>
        </w:rPr>
      </w:pPr>
      <w:del w:id="794" w:author="Ulrike Hiltner" w:date="2018-04-25T16:51:00Z">
        <w:r w:rsidRPr="003E16C4">
          <w:rPr>
            <w:rFonts w:cs="Times New Roman"/>
            <w:noProof/>
            <w:szCs w:val="24"/>
            <w:lang w:val="en-US"/>
          </w:rPr>
          <w:delText>Simula, M., 2009. TOWARDS DEFINING FOREST DEGRADATION: COMPARATIVE ANALYSIS OF EXISTING DEFINITIONS. Rome.</w:delText>
        </w:r>
      </w:del>
    </w:p>
    <w:p w14:paraId="65C5680A" w14:textId="77777777" w:rsidR="00020EFE" w:rsidRPr="00F469AE" w:rsidRDefault="00020EFE" w:rsidP="00020EFE">
      <w:pPr>
        <w:widowControl w:val="0"/>
        <w:autoSpaceDE w:val="0"/>
        <w:autoSpaceDN w:val="0"/>
        <w:adjustRightInd w:val="0"/>
        <w:spacing w:line="240" w:lineRule="auto"/>
        <w:ind w:left="480" w:hanging="480"/>
        <w:rPr>
          <w:ins w:id="795" w:author="Ulrike Hiltner" w:date="2018-04-25T16:51:00Z"/>
          <w:rFonts w:cs="Times New Roman"/>
          <w:noProof/>
          <w:szCs w:val="24"/>
          <w:lang w:val="en-US"/>
        </w:rPr>
      </w:pPr>
      <w:ins w:id="796" w:author="Ulrike Hiltner" w:date="2018-04-25T16:51:00Z">
        <w:r w:rsidRPr="00F469AE">
          <w:rPr>
            <w:rFonts w:cs="Times New Roman"/>
            <w:noProof/>
            <w:szCs w:val="24"/>
            <w:lang w:val="en-US"/>
          </w:rPr>
          <w:t>Sist, P., Ferreira, F.N., 2007. Sustainability of reduced-impact logging in the Eastern Amazon. For. Ecol. Manage. 243, 199–209. https://doi.org/10.1016/j.foreco.2007.02.014</w:t>
        </w:r>
      </w:ins>
    </w:p>
    <w:p w14:paraId="61352421" w14:textId="77777777" w:rsidR="00020EFE" w:rsidRPr="00F469AE" w:rsidRDefault="00020EFE" w:rsidP="00020EFE">
      <w:pPr>
        <w:widowControl w:val="0"/>
        <w:autoSpaceDE w:val="0"/>
        <w:autoSpaceDN w:val="0"/>
        <w:adjustRightInd w:val="0"/>
        <w:spacing w:line="240" w:lineRule="auto"/>
        <w:ind w:left="480" w:hanging="480"/>
        <w:rPr>
          <w:lang w:val="en-US"/>
          <w:rPrChange w:id="797" w:author="Ulrike Hiltner" w:date="2018-04-25T16:51:00Z">
            <w:rPr>
              <w:lang w:val="en-US"/>
            </w:rPr>
          </w:rPrChange>
        </w:rPr>
      </w:pPr>
      <w:proofErr w:type="spellStart"/>
      <w:r w:rsidRPr="00F469AE">
        <w:rPr>
          <w:lang w:val="en-US"/>
        </w:rPr>
        <w:t>Spellerberg</w:t>
      </w:r>
      <w:proofErr w:type="spellEnd"/>
      <w:r w:rsidRPr="00F469AE">
        <w:rPr>
          <w:lang w:val="en-US"/>
        </w:rPr>
        <w:t xml:space="preserve">, I.F., </w:t>
      </w:r>
      <w:proofErr w:type="spellStart"/>
      <w:r w:rsidRPr="00F469AE">
        <w:rPr>
          <w:lang w:val="en-US"/>
        </w:rPr>
        <w:t>Fedor</w:t>
      </w:r>
      <w:proofErr w:type="spellEnd"/>
      <w:r w:rsidRPr="00F469AE">
        <w:rPr>
          <w:lang w:val="en-US"/>
        </w:rPr>
        <w:t xml:space="preserve">, P.J., 2003. </w:t>
      </w:r>
      <w:proofErr w:type="gramStart"/>
      <w:r w:rsidRPr="00F469AE">
        <w:rPr>
          <w:lang w:val="en-US"/>
        </w:rPr>
        <w:t>A tribute to Claude Shannon (1916-2001) and a plea for more rigorous use of species richness, species diversity and the “Shannon-Wiener” Index.</w:t>
      </w:r>
      <w:proofErr w:type="gramEnd"/>
      <w:r w:rsidRPr="00F469AE">
        <w:rPr>
          <w:lang w:val="en-US"/>
        </w:rPr>
        <w:t xml:space="preserve"> </w:t>
      </w:r>
      <w:proofErr w:type="gramStart"/>
      <w:r w:rsidRPr="00F469AE">
        <w:rPr>
          <w:lang w:val="en-US"/>
        </w:rPr>
        <w:t>Glob.</w:t>
      </w:r>
      <w:proofErr w:type="gramEnd"/>
      <w:r w:rsidRPr="00F469AE">
        <w:rPr>
          <w:lang w:val="en-US"/>
        </w:rPr>
        <w:t xml:space="preserve"> Ecol. </w:t>
      </w:r>
      <w:proofErr w:type="spellStart"/>
      <w:r w:rsidRPr="00F469AE">
        <w:rPr>
          <w:lang w:val="en-US"/>
        </w:rPr>
        <w:t>Biogeogr</w:t>
      </w:r>
      <w:proofErr w:type="spellEnd"/>
      <w:r w:rsidRPr="00F469AE">
        <w:rPr>
          <w:lang w:val="en-US"/>
        </w:rPr>
        <w:t>. 12, 177–179. https://doi.org/10.1046/j.1466-822X.2003.00015.x</w:t>
      </w:r>
    </w:p>
    <w:p w14:paraId="4EB7FC13" w14:textId="77777777" w:rsidR="00020EFE" w:rsidRPr="00F469AE" w:rsidRDefault="00020EFE" w:rsidP="00020EFE">
      <w:pPr>
        <w:widowControl w:val="0"/>
        <w:autoSpaceDE w:val="0"/>
        <w:autoSpaceDN w:val="0"/>
        <w:adjustRightInd w:val="0"/>
        <w:spacing w:line="240" w:lineRule="auto"/>
        <w:ind w:left="480" w:hanging="480"/>
        <w:rPr>
          <w:lang w:val="en-US"/>
          <w:rPrChange w:id="798" w:author="Ulrike Hiltner" w:date="2018-04-25T16:51:00Z">
            <w:rPr>
              <w:lang w:val="en-US"/>
            </w:rPr>
          </w:rPrChange>
        </w:rPr>
      </w:pPr>
      <w:r w:rsidRPr="00F469AE">
        <w:rPr>
          <w:lang w:val="en-US"/>
          <w:rPrChange w:id="799" w:author="Ulrike Hiltner" w:date="2018-04-25T16:51:00Z">
            <w:rPr>
              <w:lang w:val="en-US"/>
            </w:rPr>
          </w:rPrChange>
        </w:rPr>
        <w:t xml:space="preserve">Steffen, W., Richardson, K., </w:t>
      </w:r>
      <w:proofErr w:type="spellStart"/>
      <w:r w:rsidRPr="00F469AE">
        <w:rPr>
          <w:lang w:val="en-US"/>
          <w:rPrChange w:id="800" w:author="Ulrike Hiltner" w:date="2018-04-25T16:51:00Z">
            <w:rPr>
              <w:lang w:val="en-US"/>
            </w:rPr>
          </w:rPrChange>
        </w:rPr>
        <w:t>Rockstrom</w:t>
      </w:r>
      <w:proofErr w:type="spellEnd"/>
      <w:r w:rsidRPr="00F469AE">
        <w:rPr>
          <w:lang w:val="en-US"/>
          <w:rPrChange w:id="801" w:author="Ulrike Hiltner" w:date="2018-04-25T16:51:00Z">
            <w:rPr>
              <w:lang w:val="en-US"/>
            </w:rPr>
          </w:rPrChange>
        </w:rPr>
        <w:t xml:space="preserve">, J., Cornell, S.E., </w:t>
      </w:r>
      <w:proofErr w:type="spellStart"/>
      <w:r w:rsidRPr="00F469AE">
        <w:rPr>
          <w:lang w:val="en-US"/>
          <w:rPrChange w:id="802" w:author="Ulrike Hiltner" w:date="2018-04-25T16:51:00Z">
            <w:rPr>
              <w:lang w:val="en-US"/>
            </w:rPr>
          </w:rPrChange>
        </w:rPr>
        <w:t>Fetzer</w:t>
      </w:r>
      <w:proofErr w:type="spellEnd"/>
      <w:r w:rsidRPr="00F469AE">
        <w:rPr>
          <w:lang w:val="en-US"/>
          <w:rPrChange w:id="803" w:author="Ulrike Hiltner" w:date="2018-04-25T16:51:00Z">
            <w:rPr>
              <w:lang w:val="en-US"/>
            </w:rPr>
          </w:rPrChange>
        </w:rPr>
        <w:t xml:space="preserve">, I., Bennett, E.M., Biggs, R., Carpenter, S.R., de </w:t>
      </w:r>
      <w:proofErr w:type="spellStart"/>
      <w:r w:rsidRPr="00F469AE">
        <w:rPr>
          <w:lang w:val="en-US"/>
          <w:rPrChange w:id="804" w:author="Ulrike Hiltner" w:date="2018-04-25T16:51:00Z">
            <w:rPr>
              <w:lang w:val="en-US"/>
            </w:rPr>
          </w:rPrChange>
        </w:rPr>
        <w:t>Vries</w:t>
      </w:r>
      <w:proofErr w:type="spellEnd"/>
      <w:r w:rsidRPr="00F469AE">
        <w:rPr>
          <w:lang w:val="en-US"/>
          <w:rPrChange w:id="805" w:author="Ulrike Hiltner" w:date="2018-04-25T16:51:00Z">
            <w:rPr>
              <w:lang w:val="en-US"/>
            </w:rPr>
          </w:rPrChange>
        </w:rPr>
        <w:t xml:space="preserve">, W., de Wit, C.A., </w:t>
      </w:r>
      <w:proofErr w:type="spellStart"/>
      <w:r w:rsidRPr="00F469AE">
        <w:rPr>
          <w:lang w:val="en-US"/>
          <w:rPrChange w:id="806" w:author="Ulrike Hiltner" w:date="2018-04-25T16:51:00Z">
            <w:rPr>
              <w:lang w:val="en-US"/>
            </w:rPr>
          </w:rPrChange>
        </w:rPr>
        <w:t>Folke</w:t>
      </w:r>
      <w:proofErr w:type="spellEnd"/>
      <w:r w:rsidRPr="00F469AE">
        <w:rPr>
          <w:lang w:val="en-US"/>
          <w:rPrChange w:id="807" w:author="Ulrike Hiltner" w:date="2018-04-25T16:51:00Z">
            <w:rPr>
              <w:lang w:val="en-US"/>
            </w:rPr>
          </w:rPrChange>
        </w:rPr>
        <w:t xml:space="preserve">, C., </w:t>
      </w:r>
      <w:proofErr w:type="spellStart"/>
      <w:r w:rsidRPr="00F469AE">
        <w:rPr>
          <w:lang w:val="en-US"/>
          <w:rPrChange w:id="808" w:author="Ulrike Hiltner" w:date="2018-04-25T16:51:00Z">
            <w:rPr>
              <w:lang w:val="en-US"/>
            </w:rPr>
          </w:rPrChange>
        </w:rPr>
        <w:t>Gerten</w:t>
      </w:r>
      <w:proofErr w:type="spellEnd"/>
      <w:r w:rsidRPr="00F469AE">
        <w:rPr>
          <w:lang w:val="en-US"/>
          <w:rPrChange w:id="809" w:author="Ulrike Hiltner" w:date="2018-04-25T16:51:00Z">
            <w:rPr>
              <w:lang w:val="en-US"/>
            </w:rPr>
          </w:rPrChange>
        </w:rPr>
        <w:t xml:space="preserve">, D., </w:t>
      </w:r>
      <w:proofErr w:type="spellStart"/>
      <w:r w:rsidRPr="00F469AE">
        <w:rPr>
          <w:lang w:val="en-US"/>
          <w:rPrChange w:id="810" w:author="Ulrike Hiltner" w:date="2018-04-25T16:51:00Z">
            <w:rPr>
              <w:lang w:val="en-US"/>
            </w:rPr>
          </w:rPrChange>
        </w:rPr>
        <w:t>Heinke</w:t>
      </w:r>
      <w:proofErr w:type="spellEnd"/>
      <w:r w:rsidRPr="00F469AE">
        <w:rPr>
          <w:lang w:val="en-US"/>
          <w:rPrChange w:id="811" w:author="Ulrike Hiltner" w:date="2018-04-25T16:51:00Z">
            <w:rPr>
              <w:lang w:val="en-US"/>
            </w:rPr>
          </w:rPrChange>
        </w:rPr>
        <w:t xml:space="preserve">, J., Mace, G.M., </w:t>
      </w:r>
      <w:proofErr w:type="spellStart"/>
      <w:r w:rsidRPr="00F469AE">
        <w:rPr>
          <w:lang w:val="en-US"/>
          <w:rPrChange w:id="812" w:author="Ulrike Hiltner" w:date="2018-04-25T16:51:00Z">
            <w:rPr>
              <w:lang w:val="en-US"/>
            </w:rPr>
          </w:rPrChange>
        </w:rPr>
        <w:t>Persson</w:t>
      </w:r>
      <w:proofErr w:type="spellEnd"/>
      <w:r w:rsidRPr="00F469AE">
        <w:rPr>
          <w:lang w:val="en-US"/>
          <w:rPrChange w:id="813" w:author="Ulrike Hiltner" w:date="2018-04-25T16:51:00Z">
            <w:rPr>
              <w:lang w:val="en-US"/>
            </w:rPr>
          </w:rPrChange>
        </w:rPr>
        <w:t xml:space="preserve">, L.M., </w:t>
      </w:r>
      <w:proofErr w:type="spellStart"/>
      <w:r w:rsidRPr="00F469AE">
        <w:rPr>
          <w:lang w:val="en-US"/>
          <w:rPrChange w:id="814" w:author="Ulrike Hiltner" w:date="2018-04-25T16:51:00Z">
            <w:rPr>
              <w:lang w:val="en-US"/>
            </w:rPr>
          </w:rPrChange>
        </w:rPr>
        <w:t>Ramanathan</w:t>
      </w:r>
      <w:proofErr w:type="spellEnd"/>
      <w:r w:rsidRPr="00F469AE">
        <w:rPr>
          <w:lang w:val="en-US"/>
          <w:rPrChange w:id="815" w:author="Ulrike Hiltner" w:date="2018-04-25T16:51:00Z">
            <w:rPr>
              <w:lang w:val="en-US"/>
            </w:rPr>
          </w:rPrChange>
        </w:rPr>
        <w:t xml:space="preserve">, V., </w:t>
      </w:r>
      <w:proofErr w:type="spellStart"/>
      <w:r w:rsidRPr="00F469AE">
        <w:rPr>
          <w:lang w:val="en-US"/>
          <w:rPrChange w:id="816" w:author="Ulrike Hiltner" w:date="2018-04-25T16:51:00Z">
            <w:rPr>
              <w:lang w:val="en-US"/>
            </w:rPr>
          </w:rPrChange>
        </w:rPr>
        <w:t>Reyers</w:t>
      </w:r>
      <w:proofErr w:type="spellEnd"/>
      <w:r w:rsidRPr="00F469AE">
        <w:rPr>
          <w:lang w:val="en-US"/>
          <w:rPrChange w:id="817" w:author="Ulrike Hiltner" w:date="2018-04-25T16:51:00Z">
            <w:rPr>
              <w:lang w:val="en-US"/>
            </w:rPr>
          </w:rPrChange>
        </w:rPr>
        <w:t xml:space="preserve">, B., </w:t>
      </w:r>
      <w:proofErr w:type="spellStart"/>
      <w:r w:rsidRPr="00F469AE">
        <w:rPr>
          <w:lang w:val="en-US"/>
          <w:rPrChange w:id="818" w:author="Ulrike Hiltner" w:date="2018-04-25T16:51:00Z">
            <w:rPr>
              <w:lang w:val="en-US"/>
            </w:rPr>
          </w:rPrChange>
        </w:rPr>
        <w:t>Sorlin</w:t>
      </w:r>
      <w:proofErr w:type="spellEnd"/>
      <w:r w:rsidRPr="00F469AE">
        <w:rPr>
          <w:lang w:val="en-US"/>
          <w:rPrChange w:id="819" w:author="Ulrike Hiltner" w:date="2018-04-25T16:51:00Z">
            <w:rPr>
              <w:lang w:val="en-US"/>
            </w:rPr>
          </w:rPrChange>
        </w:rPr>
        <w:t>, S., 2015. Planetary boundaries: Guiding human development on a changing planet. Science (80-</w:t>
      </w:r>
      <w:proofErr w:type="gramStart"/>
      <w:r w:rsidRPr="00F469AE">
        <w:rPr>
          <w:lang w:val="en-US"/>
          <w:rPrChange w:id="820" w:author="Ulrike Hiltner" w:date="2018-04-25T16:51:00Z">
            <w:rPr>
              <w:lang w:val="en-US"/>
            </w:rPr>
          </w:rPrChange>
        </w:rPr>
        <w:t>. )</w:t>
      </w:r>
      <w:proofErr w:type="gramEnd"/>
      <w:r w:rsidRPr="00F469AE">
        <w:rPr>
          <w:lang w:val="en-US"/>
          <w:rPrChange w:id="821" w:author="Ulrike Hiltner" w:date="2018-04-25T16:51:00Z">
            <w:rPr>
              <w:lang w:val="en-US"/>
            </w:rPr>
          </w:rPrChange>
        </w:rPr>
        <w:t xml:space="preserve">. </w:t>
      </w:r>
      <w:proofErr w:type="gramStart"/>
      <w:r w:rsidRPr="00F469AE">
        <w:rPr>
          <w:lang w:val="en-US"/>
          <w:rPrChange w:id="822" w:author="Ulrike Hiltner" w:date="2018-04-25T16:51:00Z">
            <w:rPr>
              <w:lang w:val="en-US"/>
            </w:rPr>
          </w:rPrChange>
        </w:rPr>
        <w:t>347, 1259855–1259855.</w:t>
      </w:r>
      <w:proofErr w:type="gramEnd"/>
      <w:r w:rsidRPr="00F469AE">
        <w:rPr>
          <w:lang w:val="en-US"/>
          <w:rPrChange w:id="823" w:author="Ulrike Hiltner" w:date="2018-04-25T16:51:00Z">
            <w:rPr>
              <w:lang w:val="en-US"/>
            </w:rPr>
          </w:rPrChange>
        </w:rPr>
        <w:t xml:space="preserve"> https://doi.org/10.1126/science.1259855</w:t>
      </w:r>
    </w:p>
    <w:p w14:paraId="034E48F0" w14:textId="77777777" w:rsidR="00020EFE" w:rsidRPr="00F469AE" w:rsidRDefault="00020EFE" w:rsidP="00020EFE">
      <w:pPr>
        <w:widowControl w:val="0"/>
        <w:autoSpaceDE w:val="0"/>
        <w:autoSpaceDN w:val="0"/>
        <w:adjustRightInd w:val="0"/>
        <w:spacing w:line="240" w:lineRule="auto"/>
        <w:ind w:left="480" w:hanging="480"/>
        <w:rPr>
          <w:lang w:val="en-US"/>
          <w:rPrChange w:id="824" w:author="Ulrike Hiltner" w:date="2018-04-25T16:51:00Z">
            <w:rPr>
              <w:lang w:val="en-US"/>
            </w:rPr>
          </w:rPrChange>
        </w:rPr>
      </w:pPr>
      <w:r w:rsidRPr="00F469AE">
        <w:rPr>
          <w:lang w:val="en-US"/>
          <w:rPrChange w:id="825" w:author="Ulrike Hiltner" w:date="2018-04-25T16:51:00Z">
            <w:rPr>
              <w:lang w:val="en-US"/>
            </w:rPr>
          </w:rPrChange>
        </w:rPr>
        <w:t xml:space="preserve">Thompson, I., 2011. </w:t>
      </w:r>
      <w:proofErr w:type="gramStart"/>
      <w:r w:rsidRPr="00F469AE">
        <w:rPr>
          <w:lang w:val="en-US"/>
          <w:rPrChange w:id="826" w:author="Ulrike Hiltner" w:date="2018-04-25T16:51:00Z">
            <w:rPr>
              <w:lang w:val="en-US"/>
            </w:rPr>
          </w:rPrChange>
        </w:rPr>
        <w:t>Biodiversity, ecosystem thresholds, resilience and forest degradation.</w:t>
      </w:r>
      <w:proofErr w:type="gramEnd"/>
      <w:r w:rsidRPr="00F469AE">
        <w:rPr>
          <w:lang w:val="en-US"/>
          <w:rPrChange w:id="827" w:author="Ulrike Hiltner" w:date="2018-04-25T16:51:00Z">
            <w:rPr>
              <w:lang w:val="en-US"/>
            </w:rPr>
          </w:rPrChange>
        </w:rPr>
        <w:t xml:space="preserve"> </w:t>
      </w:r>
      <w:proofErr w:type="spellStart"/>
      <w:r w:rsidRPr="00F469AE">
        <w:rPr>
          <w:lang w:val="en-US"/>
          <w:rPrChange w:id="828" w:author="Ulrike Hiltner" w:date="2018-04-25T16:51:00Z">
            <w:rPr>
              <w:lang w:val="en-US"/>
            </w:rPr>
          </w:rPrChange>
        </w:rPr>
        <w:t>Unasylva</w:t>
      </w:r>
      <w:proofErr w:type="spellEnd"/>
      <w:r w:rsidRPr="00F469AE">
        <w:rPr>
          <w:lang w:val="en-US"/>
          <w:rPrChange w:id="829" w:author="Ulrike Hiltner" w:date="2018-04-25T16:51:00Z">
            <w:rPr>
              <w:lang w:val="en-US"/>
            </w:rPr>
          </w:rPrChange>
        </w:rPr>
        <w:t xml:space="preserve"> 62, 25–30.</w:t>
      </w:r>
    </w:p>
    <w:p w14:paraId="6D50BF1B" w14:textId="77777777" w:rsidR="00020EFE" w:rsidRPr="00F469AE" w:rsidRDefault="00020EFE" w:rsidP="00020EFE">
      <w:pPr>
        <w:widowControl w:val="0"/>
        <w:autoSpaceDE w:val="0"/>
        <w:autoSpaceDN w:val="0"/>
        <w:adjustRightInd w:val="0"/>
        <w:spacing w:line="240" w:lineRule="auto"/>
        <w:ind w:left="480" w:hanging="480"/>
        <w:rPr>
          <w:ins w:id="830" w:author="Ulrike Hiltner" w:date="2018-04-25T16:51:00Z"/>
          <w:rFonts w:cs="Times New Roman"/>
          <w:noProof/>
          <w:szCs w:val="24"/>
          <w:lang w:val="en-US"/>
        </w:rPr>
      </w:pPr>
      <w:ins w:id="831" w:author="Ulrike Hiltner" w:date="2018-04-25T16:51:00Z">
        <w:r w:rsidRPr="00F469AE">
          <w:rPr>
            <w:rFonts w:cs="Times New Roman"/>
            <w:noProof/>
            <w:szCs w:val="24"/>
            <w:lang w:val="en-US"/>
          </w:rPr>
          <w:t>Tyukavina, A., Baccini, A., Hansen, M.C., Potapov, P. V., Stehman, S. V., Houghton, R.A., Krylov, A.M., Turubanova, S., Goetz, S.J., 2015. Aboveground carbon loss in natural and managed tropical forests from 2000 to 2012. Environ. Res. Lett. 10. https://doi.org/10.1088/1748-9326/10/7/074002</w:t>
        </w:r>
      </w:ins>
    </w:p>
    <w:p w14:paraId="4DC0572F" w14:textId="77777777" w:rsidR="00020EFE" w:rsidRPr="00F469AE" w:rsidRDefault="00020EFE" w:rsidP="00020EFE">
      <w:pPr>
        <w:widowControl w:val="0"/>
        <w:autoSpaceDE w:val="0"/>
        <w:autoSpaceDN w:val="0"/>
        <w:adjustRightInd w:val="0"/>
        <w:spacing w:line="240" w:lineRule="auto"/>
        <w:ind w:left="480" w:hanging="480"/>
        <w:rPr>
          <w:ins w:id="832" w:author="Ulrike Hiltner" w:date="2018-04-25T16:51:00Z"/>
          <w:rFonts w:cs="Times New Roman"/>
          <w:noProof/>
          <w:szCs w:val="24"/>
          <w:lang w:val="en-US"/>
        </w:rPr>
      </w:pPr>
      <w:ins w:id="833" w:author="Ulrike Hiltner" w:date="2018-04-25T16:51:00Z">
        <w:r w:rsidRPr="00F469AE">
          <w:rPr>
            <w:rFonts w:cs="Times New Roman"/>
            <w:noProof/>
            <w:szCs w:val="24"/>
            <w:lang w:val="en-US"/>
          </w:rPr>
          <w:t>Valle, D., Phillips, P., Vidal, E., Schulze, M., Grogan, J., Sales, M., van Gardingen, P., 2007. Adaptation of a spatially explicit individual tree-based growth and yield model and long-term comparison between reduced-impact and conventional logging in eastern Amazonia, Brazil. For. Ecol. Manage. 243, 187–198. https://doi.org/10.1016/j.foreco.2007.02.023</w:t>
        </w:r>
      </w:ins>
    </w:p>
    <w:p w14:paraId="66DD97E3" w14:textId="77777777" w:rsidR="00020EFE" w:rsidRPr="00F469AE" w:rsidRDefault="00020EFE" w:rsidP="00020EFE">
      <w:pPr>
        <w:widowControl w:val="0"/>
        <w:autoSpaceDE w:val="0"/>
        <w:autoSpaceDN w:val="0"/>
        <w:adjustRightInd w:val="0"/>
        <w:spacing w:line="240" w:lineRule="auto"/>
        <w:ind w:left="480" w:hanging="480"/>
        <w:rPr>
          <w:lang w:val="en-US"/>
          <w:rPrChange w:id="834" w:author="Ulrike Hiltner" w:date="2018-04-25T16:51:00Z">
            <w:rPr>
              <w:lang w:val="en-US"/>
            </w:rPr>
          </w:rPrChange>
        </w:rPr>
      </w:pPr>
      <w:proofErr w:type="gramStart"/>
      <w:r w:rsidRPr="00F469AE">
        <w:rPr>
          <w:lang w:val="en-US"/>
        </w:rPr>
        <w:t xml:space="preserve">Van </w:t>
      </w:r>
      <w:proofErr w:type="spellStart"/>
      <w:r w:rsidRPr="00F469AE">
        <w:rPr>
          <w:lang w:val="en-US"/>
        </w:rPr>
        <w:t>Breugel</w:t>
      </w:r>
      <w:proofErr w:type="spellEnd"/>
      <w:r w:rsidRPr="00F469AE">
        <w:rPr>
          <w:lang w:val="en-US"/>
        </w:rPr>
        <w:t xml:space="preserve">, M., </w:t>
      </w:r>
      <w:proofErr w:type="spellStart"/>
      <w:r w:rsidRPr="00F469AE">
        <w:rPr>
          <w:lang w:val="en-US"/>
        </w:rPr>
        <w:t>Ransijn</w:t>
      </w:r>
      <w:proofErr w:type="spellEnd"/>
      <w:r w:rsidRPr="00F469AE">
        <w:rPr>
          <w:lang w:val="en-US"/>
        </w:rPr>
        <w:t xml:space="preserve">, J., Craven, D., </w:t>
      </w:r>
      <w:proofErr w:type="spellStart"/>
      <w:r w:rsidRPr="00F469AE">
        <w:rPr>
          <w:lang w:val="en-US"/>
        </w:rPr>
        <w:t>Bongers</w:t>
      </w:r>
      <w:proofErr w:type="spellEnd"/>
      <w:r w:rsidRPr="00F469AE">
        <w:rPr>
          <w:lang w:val="en-US"/>
        </w:rPr>
        <w:t>, F., Hall, J.S., 2011.</w:t>
      </w:r>
      <w:proofErr w:type="gramEnd"/>
      <w:r w:rsidRPr="00F469AE">
        <w:rPr>
          <w:lang w:val="en-US"/>
        </w:rPr>
        <w:t xml:space="preserve"> Estimating carbon stock in secondary forests: Decisions and uncertai</w:t>
      </w:r>
      <w:r w:rsidRPr="00F469AE">
        <w:rPr>
          <w:lang w:val="en-US"/>
          <w:rPrChange w:id="835" w:author="Ulrike Hiltner" w:date="2018-04-25T16:51:00Z">
            <w:rPr>
              <w:lang w:val="en-US"/>
            </w:rPr>
          </w:rPrChange>
        </w:rPr>
        <w:t xml:space="preserve">nties associated with allometric biomass models. </w:t>
      </w:r>
      <w:proofErr w:type="gramStart"/>
      <w:r w:rsidRPr="00F469AE">
        <w:rPr>
          <w:lang w:val="en-US"/>
          <w:rPrChange w:id="836" w:author="Ulrike Hiltner" w:date="2018-04-25T16:51:00Z">
            <w:rPr>
              <w:lang w:val="en-US"/>
            </w:rPr>
          </w:rPrChange>
        </w:rPr>
        <w:t>For.</w:t>
      </w:r>
      <w:proofErr w:type="gramEnd"/>
      <w:r w:rsidRPr="00F469AE">
        <w:rPr>
          <w:lang w:val="en-US"/>
          <w:rPrChange w:id="837" w:author="Ulrike Hiltner" w:date="2018-04-25T16:51:00Z">
            <w:rPr>
              <w:lang w:val="en-US"/>
            </w:rPr>
          </w:rPrChange>
        </w:rPr>
        <w:t xml:space="preserve"> Ecol. Manage. 262, 1648–1657. https://doi.org/10.1016/j.foreco.2011.07.018</w:t>
      </w:r>
    </w:p>
    <w:p w14:paraId="5E18DC4B" w14:textId="77777777" w:rsidR="00020EFE" w:rsidRPr="00F469AE" w:rsidRDefault="00020EFE" w:rsidP="00020EFE">
      <w:pPr>
        <w:widowControl w:val="0"/>
        <w:autoSpaceDE w:val="0"/>
        <w:autoSpaceDN w:val="0"/>
        <w:adjustRightInd w:val="0"/>
        <w:spacing w:line="240" w:lineRule="auto"/>
        <w:ind w:left="480" w:hanging="480"/>
        <w:rPr>
          <w:ins w:id="838" w:author="Ulrike Hiltner" w:date="2018-04-25T16:51:00Z"/>
          <w:rFonts w:cs="Times New Roman"/>
          <w:noProof/>
          <w:szCs w:val="24"/>
          <w:lang w:val="en-US"/>
        </w:rPr>
      </w:pPr>
      <w:ins w:id="839" w:author="Ulrike Hiltner" w:date="2018-04-25T16:51:00Z">
        <w:r w:rsidRPr="00F469AE">
          <w:rPr>
            <w:rFonts w:cs="Times New Roman"/>
            <w:noProof/>
            <w:szCs w:val="24"/>
            <w:lang w:val="en-US"/>
          </w:rPr>
          <w:t>Vidal, E., West, T.A.P., Putz, F.E., 2016. Recovery of biomass and merchantable timber volumes twenty years after conventional and reduced-impact logging in Amazonian Brazil. For. Ecol. Manage. 376, 1–8. https://doi.org/10.1016/j.foreco.2016.06.003</w:t>
        </w:r>
      </w:ins>
    </w:p>
    <w:p w14:paraId="7AC81A9C" w14:textId="77777777" w:rsidR="00020EFE" w:rsidRPr="00F469AE" w:rsidRDefault="00020EFE" w:rsidP="00020EFE">
      <w:pPr>
        <w:widowControl w:val="0"/>
        <w:autoSpaceDE w:val="0"/>
        <w:autoSpaceDN w:val="0"/>
        <w:adjustRightInd w:val="0"/>
        <w:spacing w:line="240" w:lineRule="auto"/>
        <w:ind w:left="480" w:hanging="480"/>
        <w:rPr>
          <w:lang w:val="en-US"/>
          <w:rPrChange w:id="840" w:author="Ulrike Hiltner" w:date="2018-04-25T16:51:00Z">
            <w:rPr>
              <w:lang w:val="en-US"/>
            </w:rPr>
          </w:rPrChange>
        </w:rPr>
      </w:pPr>
      <w:r w:rsidRPr="00F469AE">
        <w:rPr>
          <w:lang w:val="en-US"/>
        </w:rPr>
        <w:t xml:space="preserve">Watson, J.E.M., Evans, T., Venter, O., Williams, B., Tulloch, A., Stewart, C., Thompson, I., Ray, J.C., Murray, K., Salazar, Alvaro, </w:t>
      </w:r>
      <w:proofErr w:type="spellStart"/>
      <w:r w:rsidRPr="00F469AE">
        <w:rPr>
          <w:lang w:val="en-US"/>
        </w:rPr>
        <w:t>M</w:t>
      </w:r>
      <w:r w:rsidRPr="00F469AE">
        <w:rPr>
          <w:lang w:val="en-US"/>
          <w:rPrChange w:id="841" w:author="Ulrike Hiltner" w:date="2018-04-25T16:51:00Z">
            <w:rPr>
              <w:lang w:val="en-US"/>
            </w:rPr>
          </w:rPrChange>
        </w:rPr>
        <w:t>cAlpine</w:t>
      </w:r>
      <w:proofErr w:type="spellEnd"/>
      <w:r w:rsidRPr="00F469AE">
        <w:rPr>
          <w:lang w:val="en-US"/>
          <w:rPrChange w:id="842" w:author="Ulrike Hiltner" w:date="2018-04-25T16:51:00Z">
            <w:rPr>
              <w:lang w:val="en-US"/>
            </w:rPr>
          </w:rPrChange>
        </w:rPr>
        <w:t xml:space="preserve">, C., </w:t>
      </w:r>
      <w:proofErr w:type="spellStart"/>
      <w:r w:rsidRPr="00F469AE">
        <w:rPr>
          <w:lang w:val="en-US"/>
          <w:rPrChange w:id="843" w:author="Ulrike Hiltner" w:date="2018-04-25T16:51:00Z">
            <w:rPr>
              <w:lang w:val="en-US"/>
            </w:rPr>
          </w:rPrChange>
        </w:rPr>
        <w:t>Potapov</w:t>
      </w:r>
      <w:proofErr w:type="spellEnd"/>
      <w:r w:rsidRPr="00F469AE">
        <w:rPr>
          <w:lang w:val="en-US"/>
          <w:rPrChange w:id="844" w:author="Ulrike Hiltner" w:date="2018-04-25T16:51:00Z">
            <w:rPr>
              <w:lang w:val="en-US"/>
            </w:rPr>
          </w:rPrChange>
        </w:rPr>
        <w:t xml:space="preserve">, P., </w:t>
      </w:r>
      <w:proofErr w:type="spellStart"/>
      <w:r w:rsidRPr="00F469AE">
        <w:rPr>
          <w:lang w:val="en-US"/>
          <w:rPrChange w:id="845" w:author="Ulrike Hiltner" w:date="2018-04-25T16:51:00Z">
            <w:rPr>
              <w:lang w:val="en-US"/>
            </w:rPr>
          </w:rPrChange>
        </w:rPr>
        <w:t>Walston</w:t>
      </w:r>
      <w:proofErr w:type="spellEnd"/>
      <w:r w:rsidRPr="00F469AE">
        <w:rPr>
          <w:lang w:val="en-US"/>
          <w:rPrChange w:id="846" w:author="Ulrike Hiltner" w:date="2018-04-25T16:51:00Z">
            <w:rPr>
              <w:lang w:val="en-US"/>
            </w:rPr>
          </w:rPrChange>
        </w:rPr>
        <w:t xml:space="preserve">, J., Robinson, J., Painter, M., </w:t>
      </w:r>
      <w:proofErr w:type="spellStart"/>
      <w:r w:rsidRPr="00F469AE">
        <w:rPr>
          <w:lang w:val="en-US"/>
          <w:rPrChange w:id="847" w:author="Ulrike Hiltner" w:date="2018-04-25T16:51:00Z">
            <w:rPr>
              <w:lang w:val="en-US"/>
            </w:rPr>
          </w:rPrChange>
        </w:rPr>
        <w:t>Wilkie</w:t>
      </w:r>
      <w:proofErr w:type="spellEnd"/>
      <w:r w:rsidRPr="00F469AE">
        <w:rPr>
          <w:lang w:val="en-US"/>
          <w:rPrChange w:id="848" w:author="Ulrike Hiltner" w:date="2018-04-25T16:51:00Z">
            <w:rPr>
              <w:lang w:val="en-US"/>
            </w:rPr>
          </w:rPrChange>
        </w:rPr>
        <w:t xml:space="preserve">, D., </w:t>
      </w:r>
      <w:proofErr w:type="spellStart"/>
      <w:r w:rsidRPr="00F469AE">
        <w:rPr>
          <w:lang w:val="en-US"/>
          <w:rPrChange w:id="849" w:author="Ulrike Hiltner" w:date="2018-04-25T16:51:00Z">
            <w:rPr>
              <w:lang w:val="en-US"/>
            </w:rPr>
          </w:rPrChange>
        </w:rPr>
        <w:t>Filardi</w:t>
      </w:r>
      <w:proofErr w:type="spellEnd"/>
      <w:r w:rsidRPr="00F469AE">
        <w:rPr>
          <w:lang w:val="en-US"/>
          <w:rPrChange w:id="850" w:author="Ulrike Hiltner" w:date="2018-04-25T16:51:00Z">
            <w:rPr>
              <w:lang w:val="en-US"/>
            </w:rPr>
          </w:rPrChange>
        </w:rPr>
        <w:t xml:space="preserve">, C., </w:t>
      </w:r>
      <w:proofErr w:type="spellStart"/>
      <w:r w:rsidRPr="00F469AE">
        <w:rPr>
          <w:lang w:val="en-US"/>
          <w:rPrChange w:id="851" w:author="Ulrike Hiltner" w:date="2018-04-25T16:51:00Z">
            <w:rPr>
              <w:lang w:val="en-US"/>
            </w:rPr>
          </w:rPrChange>
        </w:rPr>
        <w:t>Laurance</w:t>
      </w:r>
      <w:proofErr w:type="spellEnd"/>
      <w:r w:rsidRPr="00F469AE">
        <w:rPr>
          <w:lang w:val="en-US"/>
          <w:rPrChange w:id="852" w:author="Ulrike Hiltner" w:date="2018-04-25T16:51:00Z">
            <w:rPr>
              <w:lang w:val="en-US"/>
            </w:rPr>
          </w:rPrChange>
        </w:rPr>
        <w:t xml:space="preserve">, W.F., Houghton, R.A., Maxwell, S., Grantham, H., Samper, C., Wang, S., </w:t>
      </w:r>
      <w:proofErr w:type="spellStart"/>
      <w:r w:rsidRPr="00F469AE">
        <w:rPr>
          <w:lang w:val="en-US"/>
          <w:rPrChange w:id="853" w:author="Ulrike Hiltner" w:date="2018-04-25T16:51:00Z">
            <w:rPr>
              <w:lang w:val="en-US"/>
            </w:rPr>
          </w:rPrChange>
        </w:rPr>
        <w:t>Laestadius</w:t>
      </w:r>
      <w:proofErr w:type="spellEnd"/>
      <w:r w:rsidRPr="00F469AE">
        <w:rPr>
          <w:lang w:val="en-US"/>
          <w:rPrChange w:id="854" w:author="Ulrike Hiltner" w:date="2018-04-25T16:51:00Z">
            <w:rPr>
              <w:lang w:val="en-US"/>
            </w:rPr>
          </w:rPrChange>
        </w:rPr>
        <w:t xml:space="preserve">, L., </w:t>
      </w:r>
      <w:proofErr w:type="spellStart"/>
      <w:r w:rsidRPr="00F469AE">
        <w:rPr>
          <w:lang w:val="en-US"/>
          <w:rPrChange w:id="855" w:author="Ulrike Hiltner" w:date="2018-04-25T16:51:00Z">
            <w:rPr>
              <w:lang w:val="en-US"/>
            </w:rPr>
          </w:rPrChange>
        </w:rPr>
        <w:t>Runting</w:t>
      </w:r>
      <w:proofErr w:type="spellEnd"/>
      <w:r w:rsidRPr="00F469AE">
        <w:rPr>
          <w:lang w:val="en-US"/>
          <w:rPrChange w:id="856" w:author="Ulrike Hiltner" w:date="2018-04-25T16:51:00Z">
            <w:rPr>
              <w:lang w:val="en-US"/>
            </w:rPr>
          </w:rPrChange>
        </w:rPr>
        <w:t xml:space="preserve">, R.K., Silva-Chávez, G.A., </w:t>
      </w:r>
      <w:proofErr w:type="spellStart"/>
      <w:r w:rsidRPr="00F469AE">
        <w:rPr>
          <w:lang w:val="en-US"/>
          <w:rPrChange w:id="857" w:author="Ulrike Hiltner" w:date="2018-04-25T16:51:00Z">
            <w:rPr>
              <w:lang w:val="en-US"/>
            </w:rPr>
          </w:rPrChange>
        </w:rPr>
        <w:t>Lindenmayer</w:t>
      </w:r>
      <w:proofErr w:type="spellEnd"/>
      <w:r w:rsidRPr="00F469AE">
        <w:rPr>
          <w:lang w:val="en-US"/>
          <w:rPrChange w:id="858" w:author="Ulrike Hiltner" w:date="2018-04-25T16:51:00Z">
            <w:rPr>
              <w:lang w:val="en-US"/>
            </w:rPr>
          </w:rPrChange>
        </w:rPr>
        <w:t xml:space="preserve">, D.B., 2018. </w:t>
      </w:r>
      <w:proofErr w:type="gramStart"/>
      <w:r w:rsidRPr="00F469AE">
        <w:rPr>
          <w:lang w:val="en-US"/>
          <w:rPrChange w:id="859" w:author="Ulrike Hiltner" w:date="2018-04-25T16:51:00Z">
            <w:rPr>
              <w:lang w:val="en-US"/>
            </w:rPr>
          </w:rPrChange>
        </w:rPr>
        <w:t>The exceptional value of intact forest ecosystems.</w:t>
      </w:r>
      <w:proofErr w:type="gramEnd"/>
      <w:r w:rsidRPr="00F469AE">
        <w:rPr>
          <w:lang w:val="en-US"/>
          <w:rPrChange w:id="860" w:author="Ulrike Hiltner" w:date="2018-04-25T16:51:00Z">
            <w:rPr>
              <w:lang w:val="en-US"/>
            </w:rPr>
          </w:rPrChange>
        </w:rPr>
        <w:t xml:space="preserve"> Nat. Ecol. </w:t>
      </w:r>
      <w:proofErr w:type="spellStart"/>
      <w:r w:rsidRPr="00F469AE">
        <w:rPr>
          <w:lang w:val="en-US"/>
          <w:rPrChange w:id="861" w:author="Ulrike Hiltner" w:date="2018-04-25T16:51:00Z">
            <w:rPr>
              <w:lang w:val="en-US"/>
            </w:rPr>
          </w:rPrChange>
        </w:rPr>
        <w:t>Evol</w:t>
      </w:r>
      <w:proofErr w:type="spellEnd"/>
      <w:r w:rsidRPr="00F469AE">
        <w:rPr>
          <w:lang w:val="en-US"/>
          <w:rPrChange w:id="862" w:author="Ulrike Hiltner" w:date="2018-04-25T16:51:00Z">
            <w:rPr>
              <w:lang w:val="en-US"/>
            </w:rPr>
          </w:rPrChange>
        </w:rPr>
        <w:t xml:space="preserve">. </w:t>
      </w:r>
      <w:proofErr w:type="gramStart"/>
      <w:r w:rsidRPr="00F469AE">
        <w:rPr>
          <w:lang w:val="en-US"/>
          <w:rPrChange w:id="863" w:author="Ulrike Hiltner" w:date="2018-04-25T16:51:00Z">
            <w:rPr>
              <w:lang w:val="en-US"/>
            </w:rPr>
          </w:rPrChange>
        </w:rPr>
        <w:t>in</w:t>
      </w:r>
      <w:proofErr w:type="gramEnd"/>
      <w:r w:rsidRPr="00F469AE">
        <w:rPr>
          <w:lang w:val="en-US"/>
          <w:rPrChange w:id="864" w:author="Ulrike Hiltner" w:date="2018-04-25T16:51:00Z">
            <w:rPr>
              <w:lang w:val="en-US"/>
            </w:rPr>
          </w:rPrChange>
        </w:rPr>
        <w:t xml:space="preserve"> press. https://doi.org/10.1038/s41559-018-0490-x</w:t>
      </w:r>
    </w:p>
    <w:p w14:paraId="69B1CC0E" w14:textId="77777777" w:rsidR="00020EFE" w:rsidRPr="00F469AE" w:rsidRDefault="00020EFE" w:rsidP="00020EFE">
      <w:pPr>
        <w:widowControl w:val="0"/>
        <w:autoSpaceDE w:val="0"/>
        <w:autoSpaceDN w:val="0"/>
        <w:adjustRightInd w:val="0"/>
        <w:spacing w:line="240" w:lineRule="auto"/>
        <w:ind w:left="480" w:hanging="480"/>
        <w:rPr>
          <w:lang w:val="en-US"/>
          <w:rPrChange w:id="865" w:author="Ulrike Hiltner" w:date="2018-04-25T16:51:00Z">
            <w:rPr>
              <w:lang w:val="en-US"/>
            </w:rPr>
          </w:rPrChange>
        </w:rPr>
      </w:pPr>
      <w:r w:rsidRPr="00020EFE">
        <w:rPr>
          <w:rFonts w:cs="Times New Roman"/>
          <w:noProof/>
          <w:szCs w:val="24"/>
        </w:rPr>
        <w:t xml:space="preserve">Werger, M.J.A., Poels, R., Ketner, P., Jonkers, W., 2011. </w:t>
      </w:r>
      <w:r w:rsidRPr="00F469AE">
        <w:rPr>
          <w:lang w:val="en-US"/>
        </w:rPr>
        <w:t xml:space="preserve">Sustainable Management of Tropical Rainforests: the CELOS Management </w:t>
      </w:r>
      <w:proofErr w:type="gramStart"/>
      <w:r w:rsidRPr="00F469AE">
        <w:rPr>
          <w:lang w:val="en-US"/>
        </w:rPr>
        <w:t>System.,</w:t>
      </w:r>
      <w:proofErr w:type="gramEnd"/>
      <w:r w:rsidRPr="00F469AE">
        <w:rPr>
          <w:lang w:val="en-US"/>
        </w:rPr>
        <w:t xml:space="preserve"> </w:t>
      </w:r>
      <w:proofErr w:type="spellStart"/>
      <w:r w:rsidRPr="00F469AE">
        <w:rPr>
          <w:lang w:val="en-US"/>
        </w:rPr>
        <w:t>Tropenbo</w:t>
      </w:r>
      <w:r w:rsidRPr="00F469AE">
        <w:rPr>
          <w:lang w:val="en-US"/>
          <w:rPrChange w:id="866" w:author="Ulrike Hiltner" w:date="2018-04-25T16:51:00Z">
            <w:rPr>
              <w:lang w:val="en-US"/>
            </w:rPr>
          </w:rPrChange>
        </w:rPr>
        <w:t>s</w:t>
      </w:r>
      <w:proofErr w:type="spellEnd"/>
      <w:r w:rsidRPr="00F469AE">
        <w:rPr>
          <w:lang w:val="en-US"/>
          <w:rPrChange w:id="867" w:author="Ulrike Hiltner" w:date="2018-04-25T16:51:00Z">
            <w:rPr>
              <w:lang w:val="en-US"/>
            </w:rPr>
          </w:rPrChange>
        </w:rPr>
        <w:t xml:space="preserve"> Series 25.</w:t>
      </w:r>
    </w:p>
    <w:p w14:paraId="64EE18D0" w14:textId="77777777" w:rsidR="00020EFE" w:rsidRPr="00F469AE" w:rsidRDefault="00020EFE" w:rsidP="00020EFE">
      <w:pPr>
        <w:widowControl w:val="0"/>
        <w:autoSpaceDE w:val="0"/>
        <w:autoSpaceDN w:val="0"/>
        <w:adjustRightInd w:val="0"/>
        <w:spacing w:line="240" w:lineRule="auto"/>
        <w:ind w:left="480" w:hanging="480"/>
        <w:rPr>
          <w:lang w:val="en-US"/>
          <w:rPrChange w:id="868" w:author="Ulrike Hiltner" w:date="2018-04-25T16:51:00Z">
            <w:rPr>
              <w:lang w:val="en-US"/>
            </w:rPr>
          </w:rPrChange>
        </w:rPr>
      </w:pPr>
      <w:proofErr w:type="gramStart"/>
      <w:r w:rsidRPr="00F469AE">
        <w:rPr>
          <w:lang w:val="en-US"/>
          <w:rPrChange w:id="869" w:author="Ulrike Hiltner" w:date="2018-04-25T16:51:00Z">
            <w:rPr>
              <w:lang w:val="en-US"/>
            </w:rPr>
          </w:rPrChange>
        </w:rPr>
        <w:t>World Bank, 2011.</w:t>
      </w:r>
      <w:proofErr w:type="gramEnd"/>
      <w:r w:rsidRPr="00F469AE">
        <w:rPr>
          <w:lang w:val="en-US"/>
          <w:rPrChange w:id="870" w:author="Ulrike Hiltner" w:date="2018-04-25T16:51:00Z">
            <w:rPr>
              <w:lang w:val="en-US"/>
            </w:rPr>
          </w:rPrChange>
        </w:rPr>
        <w:t xml:space="preserve"> Estimating the Opportunity Costs of REDD. </w:t>
      </w:r>
      <w:proofErr w:type="gramStart"/>
      <w:r w:rsidRPr="00F469AE">
        <w:rPr>
          <w:lang w:val="en-US"/>
          <w:rPrChange w:id="871" w:author="Ulrike Hiltner" w:date="2018-04-25T16:51:00Z">
            <w:rPr>
              <w:lang w:val="en-US"/>
            </w:rPr>
          </w:rPrChange>
        </w:rPr>
        <w:t>Finance 262.</w:t>
      </w:r>
      <w:proofErr w:type="gramEnd"/>
      <w:r w:rsidRPr="00F469AE">
        <w:rPr>
          <w:lang w:val="en-US"/>
          <w:rPrChange w:id="872" w:author="Ulrike Hiltner" w:date="2018-04-25T16:51:00Z">
            <w:rPr>
              <w:lang w:val="en-US"/>
            </w:rPr>
          </w:rPrChange>
        </w:rPr>
        <w:t xml:space="preserve"> https://doi.org/10.1016/j.jenvman.2003.12.013</w:t>
      </w:r>
    </w:p>
    <w:p w14:paraId="1D3ADAB3" w14:textId="77777777" w:rsidR="00020EFE" w:rsidRPr="00F469AE" w:rsidRDefault="00020EFE" w:rsidP="00020EFE">
      <w:pPr>
        <w:widowControl w:val="0"/>
        <w:autoSpaceDE w:val="0"/>
        <w:autoSpaceDN w:val="0"/>
        <w:adjustRightInd w:val="0"/>
        <w:spacing w:line="240" w:lineRule="auto"/>
        <w:ind w:left="480" w:hanging="480"/>
        <w:rPr>
          <w:ins w:id="873" w:author="Ulrike Hiltner" w:date="2018-04-25T16:51:00Z"/>
          <w:rFonts w:cs="Times New Roman"/>
          <w:noProof/>
          <w:lang w:val="en-US"/>
        </w:rPr>
      </w:pPr>
      <w:ins w:id="874" w:author="Ulrike Hiltner" w:date="2018-04-25T16:51:00Z">
        <w:r w:rsidRPr="00020EFE">
          <w:rPr>
            <w:rFonts w:cs="Times New Roman"/>
            <w:noProof/>
            <w:szCs w:val="24"/>
          </w:rPr>
          <w:t xml:space="preserve">Zarin, D.J., Schulze, M.D., Vidal, E., Lentini, M., 2007. </w:t>
        </w:r>
        <w:r w:rsidRPr="00F469AE">
          <w:rPr>
            <w:rFonts w:cs="Times New Roman"/>
            <w:noProof/>
            <w:szCs w:val="24"/>
            <w:lang w:val="en-US"/>
          </w:rPr>
          <w:t>Beyond reaping the first harvest: Management objectives for timber production in the Brazilian Amazon. Conserv. Biol. 21, 916–925. https://doi.org/10.1111/j.1523-1739.2007.00670.x</w:t>
        </w:r>
      </w:ins>
    </w:p>
    <w:p w14:paraId="75E4D785" w14:textId="77777777" w:rsidR="00097D3C" w:rsidRPr="00450098" w:rsidRDefault="00097D3C" w:rsidP="00020EFE">
      <w:pPr>
        <w:widowControl w:val="0"/>
        <w:autoSpaceDE w:val="0"/>
        <w:autoSpaceDN w:val="0"/>
        <w:adjustRightInd w:val="0"/>
        <w:spacing w:line="240" w:lineRule="auto"/>
        <w:ind w:left="480" w:hanging="480"/>
        <w:rPr>
          <w:lang w:val="en-US"/>
        </w:rPr>
      </w:pPr>
      <w:r>
        <w:rPr>
          <w:lang w:val="en-US"/>
        </w:rPr>
        <w:fldChar w:fldCharType="end"/>
      </w:r>
      <w:proofErr w:type="gramStart"/>
      <w:r w:rsidRPr="00450098">
        <w:rPr>
          <w:lang w:val="en-US"/>
        </w:rPr>
        <w:t>Global Forest Watch, 2014.</w:t>
      </w:r>
      <w:proofErr w:type="gramEnd"/>
      <w:r w:rsidRPr="00450098">
        <w:rPr>
          <w:lang w:val="en-US"/>
        </w:rPr>
        <w:t xml:space="preserve"> World Resources Institute. </w:t>
      </w:r>
      <w:proofErr w:type="gramStart"/>
      <w:r w:rsidRPr="00450098">
        <w:rPr>
          <w:lang w:val="en-US"/>
        </w:rPr>
        <w:t>Accessed online (2017-08-20): www.globalforestwatch.org.</w:t>
      </w:r>
      <w:proofErr w:type="gramEnd"/>
    </w:p>
    <w:p w14:paraId="672D08FE" w14:textId="77777777" w:rsidR="00097D3C" w:rsidRPr="00450098" w:rsidRDefault="00097D3C" w:rsidP="00097D3C">
      <w:pPr>
        <w:rPr>
          <w:lang w:val="en-US"/>
        </w:rPr>
      </w:pPr>
      <w:proofErr w:type="gramStart"/>
      <w:r w:rsidRPr="00450098">
        <w:rPr>
          <w:lang w:val="en-US"/>
        </w:rPr>
        <w:t>CIRAD, 2016.</w:t>
      </w:r>
      <w:proofErr w:type="gramEnd"/>
      <w:r w:rsidRPr="00450098">
        <w:rPr>
          <w:lang w:val="en-US"/>
        </w:rPr>
        <w:t xml:space="preserve"> Paracou Research Station, a large scale forest disturbance experiment in Amazonia. </w:t>
      </w:r>
      <w:proofErr w:type="gramStart"/>
      <w:r w:rsidRPr="00450098">
        <w:rPr>
          <w:lang w:val="en-US"/>
        </w:rPr>
        <w:t>Experimental Design.</w:t>
      </w:r>
      <w:proofErr w:type="gramEnd"/>
      <w:r w:rsidRPr="00450098">
        <w:rPr>
          <w:lang w:val="en-US"/>
        </w:rPr>
        <w:t xml:space="preserve"> </w:t>
      </w:r>
      <w:proofErr w:type="gramStart"/>
      <w:r w:rsidRPr="00450098">
        <w:rPr>
          <w:lang w:val="en-US"/>
        </w:rPr>
        <w:t xml:space="preserve">Accessed online (2017-10-22): </w:t>
      </w:r>
      <w:hyperlink r:id="rId17">
        <w:r w:rsidRPr="00450098">
          <w:rPr>
            <w:lang w:val="en-US"/>
          </w:rPr>
          <w:t>https://paracou.cirad.fr/experimental-design</w:t>
        </w:r>
      </w:hyperlink>
      <w:r w:rsidRPr="00450098">
        <w:rPr>
          <w:lang w:val="en-US"/>
        </w:rPr>
        <w:t>.</w:t>
      </w:r>
      <w:proofErr w:type="gramEnd"/>
    </w:p>
    <w:p w14:paraId="45BEE5E5" w14:textId="77777777" w:rsidR="00D7084D" w:rsidRPr="00BF439C" w:rsidRDefault="00097D3C" w:rsidP="00F219B7">
      <w:pPr>
        <w:rPr>
          <w:lang w:val="en-US"/>
        </w:rPr>
      </w:pPr>
      <w:proofErr w:type="gramStart"/>
      <w:r w:rsidRPr="00450098">
        <w:rPr>
          <w:lang w:val="en-US"/>
        </w:rPr>
        <w:t>PEFC International, 2017.</w:t>
      </w:r>
      <w:proofErr w:type="gramEnd"/>
      <w:r w:rsidRPr="00450098">
        <w:rPr>
          <w:lang w:val="en-US"/>
        </w:rPr>
        <w:t xml:space="preserve"> PEFC - Caring for our forests globally. The French Guianese forest-based sector strengthens its commitment to PEFC certification. </w:t>
      </w:r>
      <w:proofErr w:type="gramStart"/>
      <w:r w:rsidRPr="00450098">
        <w:rPr>
          <w:lang w:val="en-US"/>
        </w:rPr>
        <w:t xml:space="preserve">Accessed online (2017-10-23): </w:t>
      </w:r>
      <w:hyperlink r:id="rId18">
        <w:r w:rsidRPr="00450098">
          <w:rPr>
            <w:lang w:val="en-US"/>
          </w:rPr>
          <w:t>https://pefc.org/news-a-media/general-sfm-news/1200-the-french-guianese-forest-based-sector-strengthens-its-commitment-to-pefc-certification</w:t>
        </w:r>
      </w:hyperlink>
      <w:r w:rsidRPr="00450098">
        <w:rPr>
          <w:lang w:val="en-US"/>
        </w:rPr>
        <w:t>.</w:t>
      </w:r>
      <w:bookmarkStart w:id="875" w:name="headerA2"/>
      <w:bookmarkStart w:id="876" w:name="notes"/>
      <w:bookmarkStart w:id="877" w:name="references"/>
      <w:bookmarkEnd w:id="875"/>
      <w:bookmarkEnd w:id="876"/>
      <w:bookmarkEnd w:id="877"/>
      <w:proofErr w:type="gramEnd"/>
    </w:p>
    <w:sectPr w:rsidR="00D7084D" w:rsidRPr="00BF439C" w:rsidSect="00725E78">
      <w:headerReference w:type="default" r:id="rId19"/>
      <w:footerReference w:type="default" r:id="rId20"/>
      <w:pgSz w:w="11906" w:h="16838"/>
      <w:pgMar w:top="1134" w:right="1134" w:bottom="1134" w:left="1418"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E2463" w14:textId="77777777" w:rsidR="006D02B3" w:rsidRDefault="006D02B3">
      <w:pPr>
        <w:spacing w:after="0" w:line="240" w:lineRule="auto"/>
      </w:pPr>
      <w:r>
        <w:separator/>
      </w:r>
    </w:p>
  </w:endnote>
  <w:endnote w:type="continuationSeparator" w:id="0">
    <w:p w14:paraId="49749E75" w14:textId="77777777" w:rsidR="006D02B3" w:rsidRDefault="006D02B3">
      <w:pPr>
        <w:spacing w:after="0" w:line="240" w:lineRule="auto"/>
      </w:pPr>
      <w:r>
        <w:continuationSeparator/>
      </w:r>
    </w:p>
  </w:endnote>
  <w:endnote w:type="continuationNotice" w:id="1">
    <w:p w14:paraId="1EF408FF" w14:textId="77777777" w:rsidR="006D02B3" w:rsidRDefault="006D0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429205"/>
      <w:docPartObj>
        <w:docPartGallery w:val="Page Numbers (Bottom of Page)"/>
        <w:docPartUnique/>
      </w:docPartObj>
    </w:sdtPr>
    <w:sdtEndPr/>
    <w:sdtContent>
      <w:p w14:paraId="47865211" w14:textId="77777777" w:rsidR="00EE5134" w:rsidRDefault="00EE5134" w:rsidP="00725E78">
        <w:pPr>
          <w:pStyle w:val="Fuzeile"/>
          <w:jc w:val="right"/>
        </w:pPr>
        <w:r>
          <w:fldChar w:fldCharType="begin"/>
        </w:r>
        <w:r>
          <w:instrText>PAGE   \* MERGEFORMAT</w:instrText>
        </w:r>
        <w:r>
          <w:fldChar w:fldCharType="separate"/>
        </w:r>
        <w:r w:rsidR="00F469AE">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B5482" w14:textId="77777777" w:rsidR="006D02B3" w:rsidRDefault="006D02B3">
      <w:r>
        <w:separator/>
      </w:r>
    </w:p>
  </w:footnote>
  <w:footnote w:type="continuationSeparator" w:id="0">
    <w:p w14:paraId="7F12E65B" w14:textId="77777777" w:rsidR="006D02B3" w:rsidRDefault="006D02B3">
      <w:r>
        <w:continuationSeparator/>
      </w:r>
    </w:p>
  </w:footnote>
  <w:footnote w:type="continuationNotice" w:id="1">
    <w:p w14:paraId="3AC032EB" w14:textId="77777777" w:rsidR="006D02B3" w:rsidRDefault="006D02B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23F00" w14:textId="77777777" w:rsidR="00F469AE" w:rsidRDefault="00F469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CE6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C240651E"/>
    <w:multiLevelType w:val="multilevel"/>
    <w:tmpl w:val="22B6E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C880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BAF2CEA"/>
    <w:multiLevelType w:val="multilevel"/>
    <w:tmpl w:val="3C2E1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0CB47677"/>
    <w:multiLevelType w:val="hybridMultilevel"/>
    <w:tmpl w:val="2E9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57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8D599A"/>
    <w:multiLevelType w:val="hybridMultilevel"/>
    <w:tmpl w:val="57CC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91A7D"/>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792FA5"/>
    <w:multiLevelType w:val="multilevel"/>
    <w:tmpl w:val="9CE47FA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95A6A2D"/>
    <w:multiLevelType w:val="multilevel"/>
    <w:tmpl w:val="B37C446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2F90D87"/>
    <w:multiLevelType w:val="hybridMultilevel"/>
    <w:tmpl w:val="6FD81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DB6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D803E5"/>
    <w:multiLevelType w:val="hybridMultilevel"/>
    <w:tmpl w:val="4B42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C1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4637A5"/>
    <w:multiLevelType w:val="hybridMultilevel"/>
    <w:tmpl w:val="CFCA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81785C"/>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9B1D47"/>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185227"/>
    <w:multiLevelType w:val="hybridMultilevel"/>
    <w:tmpl w:val="347E28A0"/>
    <w:lvl w:ilvl="0" w:tplc="08E0F4D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2315F2"/>
    <w:multiLevelType w:val="multilevel"/>
    <w:tmpl w:val="C6567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211CE8"/>
    <w:multiLevelType w:val="hybridMultilevel"/>
    <w:tmpl w:val="F814E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8"/>
  </w:num>
  <w:num w:numId="7">
    <w:abstractNumId w:val="17"/>
  </w:num>
  <w:num w:numId="8">
    <w:abstractNumId w:val="5"/>
  </w:num>
  <w:num w:numId="9">
    <w:abstractNumId w:val="18"/>
  </w:num>
  <w:num w:numId="10">
    <w:abstractNumId w:val="11"/>
  </w:num>
  <w:num w:numId="11">
    <w:abstractNumId w:val="13"/>
  </w:num>
  <w:num w:numId="12">
    <w:abstractNumId w:val="15"/>
  </w:num>
  <w:num w:numId="13">
    <w:abstractNumId w:val="7"/>
  </w:num>
  <w:num w:numId="14">
    <w:abstractNumId w:val="16"/>
  </w:num>
  <w:num w:numId="15">
    <w:abstractNumId w:val="9"/>
  </w:num>
  <w:num w:numId="16">
    <w:abstractNumId w:val="4"/>
  </w:num>
  <w:num w:numId="17">
    <w:abstractNumId w:val="6"/>
  </w:num>
  <w:num w:numId="18">
    <w:abstractNumId w:val="19"/>
  </w:num>
  <w:num w:numId="19">
    <w:abstractNumId w:val="10"/>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4E0"/>
    <w:rsid w:val="000132D0"/>
    <w:rsid w:val="000137A1"/>
    <w:rsid w:val="00020EFE"/>
    <w:rsid w:val="0002203A"/>
    <w:rsid w:val="000229BC"/>
    <w:rsid w:val="00030C9E"/>
    <w:rsid w:val="00050CBA"/>
    <w:rsid w:val="00051C61"/>
    <w:rsid w:val="0005446A"/>
    <w:rsid w:val="0006620B"/>
    <w:rsid w:val="00070996"/>
    <w:rsid w:val="00074ED5"/>
    <w:rsid w:val="0007571F"/>
    <w:rsid w:val="00076DB5"/>
    <w:rsid w:val="0009054C"/>
    <w:rsid w:val="00094075"/>
    <w:rsid w:val="00094CAA"/>
    <w:rsid w:val="000960CD"/>
    <w:rsid w:val="00097D3C"/>
    <w:rsid w:val="000A5622"/>
    <w:rsid w:val="000B28C1"/>
    <w:rsid w:val="000C1DFE"/>
    <w:rsid w:val="000D2D7A"/>
    <w:rsid w:val="000E050F"/>
    <w:rsid w:val="000E0EE1"/>
    <w:rsid w:val="000E478D"/>
    <w:rsid w:val="000E6842"/>
    <w:rsid w:val="000F1436"/>
    <w:rsid w:val="000F3CB1"/>
    <w:rsid w:val="00104D13"/>
    <w:rsid w:val="001063D4"/>
    <w:rsid w:val="001074E9"/>
    <w:rsid w:val="00112F15"/>
    <w:rsid w:val="00114A2C"/>
    <w:rsid w:val="00115211"/>
    <w:rsid w:val="0012512E"/>
    <w:rsid w:val="00146961"/>
    <w:rsid w:val="0015255C"/>
    <w:rsid w:val="00156010"/>
    <w:rsid w:val="0016218B"/>
    <w:rsid w:val="00163420"/>
    <w:rsid w:val="001658ED"/>
    <w:rsid w:val="001711F9"/>
    <w:rsid w:val="001765FE"/>
    <w:rsid w:val="00176CBA"/>
    <w:rsid w:val="00176D0D"/>
    <w:rsid w:val="00177113"/>
    <w:rsid w:val="0018720F"/>
    <w:rsid w:val="00187B36"/>
    <w:rsid w:val="00192B91"/>
    <w:rsid w:val="001A04CB"/>
    <w:rsid w:val="001A0EC8"/>
    <w:rsid w:val="001A6BA0"/>
    <w:rsid w:val="001B408D"/>
    <w:rsid w:val="001B4778"/>
    <w:rsid w:val="001B592B"/>
    <w:rsid w:val="001C121C"/>
    <w:rsid w:val="001C1800"/>
    <w:rsid w:val="001C371C"/>
    <w:rsid w:val="001D0C67"/>
    <w:rsid w:val="001D7364"/>
    <w:rsid w:val="001E1122"/>
    <w:rsid w:val="001E2273"/>
    <w:rsid w:val="001E5E71"/>
    <w:rsid w:val="001F1049"/>
    <w:rsid w:val="001F6316"/>
    <w:rsid w:val="0020583A"/>
    <w:rsid w:val="00210DC6"/>
    <w:rsid w:val="002252D7"/>
    <w:rsid w:val="002265DB"/>
    <w:rsid w:val="00233DB8"/>
    <w:rsid w:val="00241340"/>
    <w:rsid w:val="00241734"/>
    <w:rsid w:val="002422FA"/>
    <w:rsid w:val="00245E23"/>
    <w:rsid w:val="00252A3B"/>
    <w:rsid w:val="002551EE"/>
    <w:rsid w:val="00274269"/>
    <w:rsid w:val="00294E70"/>
    <w:rsid w:val="002A03CE"/>
    <w:rsid w:val="002A0A4B"/>
    <w:rsid w:val="002A0EC6"/>
    <w:rsid w:val="002A2C0E"/>
    <w:rsid w:val="002B5C57"/>
    <w:rsid w:val="002C225B"/>
    <w:rsid w:val="002C3F00"/>
    <w:rsid w:val="002C668F"/>
    <w:rsid w:val="002C753F"/>
    <w:rsid w:val="002D00A5"/>
    <w:rsid w:val="002E64BA"/>
    <w:rsid w:val="002F3F2B"/>
    <w:rsid w:val="003027FB"/>
    <w:rsid w:val="00306562"/>
    <w:rsid w:val="00324486"/>
    <w:rsid w:val="00327434"/>
    <w:rsid w:val="00343441"/>
    <w:rsid w:val="00345706"/>
    <w:rsid w:val="00345FF1"/>
    <w:rsid w:val="003502D4"/>
    <w:rsid w:val="00352FB7"/>
    <w:rsid w:val="00356D7A"/>
    <w:rsid w:val="00374D0D"/>
    <w:rsid w:val="003820CC"/>
    <w:rsid w:val="00385300"/>
    <w:rsid w:val="00391A35"/>
    <w:rsid w:val="003A2E5F"/>
    <w:rsid w:val="003A3114"/>
    <w:rsid w:val="003A32E2"/>
    <w:rsid w:val="003A537A"/>
    <w:rsid w:val="003B2C5B"/>
    <w:rsid w:val="003B5753"/>
    <w:rsid w:val="003C4999"/>
    <w:rsid w:val="003C7EEF"/>
    <w:rsid w:val="003D10F0"/>
    <w:rsid w:val="003D78A8"/>
    <w:rsid w:val="003E0DA6"/>
    <w:rsid w:val="003E16C4"/>
    <w:rsid w:val="003E726B"/>
    <w:rsid w:val="003E7649"/>
    <w:rsid w:val="003F1501"/>
    <w:rsid w:val="004021A8"/>
    <w:rsid w:val="0040325A"/>
    <w:rsid w:val="004057FC"/>
    <w:rsid w:val="00412F7B"/>
    <w:rsid w:val="0041586D"/>
    <w:rsid w:val="00415A4F"/>
    <w:rsid w:val="004178A1"/>
    <w:rsid w:val="00421FA8"/>
    <w:rsid w:val="00422642"/>
    <w:rsid w:val="0042672C"/>
    <w:rsid w:val="0043497C"/>
    <w:rsid w:val="00441D54"/>
    <w:rsid w:val="00450098"/>
    <w:rsid w:val="00453C19"/>
    <w:rsid w:val="004626AF"/>
    <w:rsid w:val="00464536"/>
    <w:rsid w:val="0047465F"/>
    <w:rsid w:val="00474D6D"/>
    <w:rsid w:val="00486E23"/>
    <w:rsid w:val="00487B27"/>
    <w:rsid w:val="00487FAB"/>
    <w:rsid w:val="00491DC1"/>
    <w:rsid w:val="00492E4F"/>
    <w:rsid w:val="0049763B"/>
    <w:rsid w:val="00497987"/>
    <w:rsid w:val="004B6D39"/>
    <w:rsid w:val="004B7086"/>
    <w:rsid w:val="004C5281"/>
    <w:rsid w:val="004C5E3A"/>
    <w:rsid w:val="004D0178"/>
    <w:rsid w:val="004D04AD"/>
    <w:rsid w:val="004D37BF"/>
    <w:rsid w:val="004D4336"/>
    <w:rsid w:val="004D5F80"/>
    <w:rsid w:val="004E29B3"/>
    <w:rsid w:val="004F518A"/>
    <w:rsid w:val="004F6726"/>
    <w:rsid w:val="00504970"/>
    <w:rsid w:val="005128C8"/>
    <w:rsid w:val="00513D94"/>
    <w:rsid w:val="00526865"/>
    <w:rsid w:val="00530247"/>
    <w:rsid w:val="0053233F"/>
    <w:rsid w:val="00533358"/>
    <w:rsid w:val="00541E28"/>
    <w:rsid w:val="00545E7C"/>
    <w:rsid w:val="00550F0D"/>
    <w:rsid w:val="00560478"/>
    <w:rsid w:val="00590D07"/>
    <w:rsid w:val="0059633A"/>
    <w:rsid w:val="005A3CB8"/>
    <w:rsid w:val="005B1C2E"/>
    <w:rsid w:val="005C4DD8"/>
    <w:rsid w:val="005D021A"/>
    <w:rsid w:val="005D799B"/>
    <w:rsid w:val="005E24E3"/>
    <w:rsid w:val="005E4693"/>
    <w:rsid w:val="005F11B5"/>
    <w:rsid w:val="005F3157"/>
    <w:rsid w:val="005F7894"/>
    <w:rsid w:val="00600CE1"/>
    <w:rsid w:val="00601464"/>
    <w:rsid w:val="00601769"/>
    <w:rsid w:val="006103A6"/>
    <w:rsid w:val="00611965"/>
    <w:rsid w:val="0062321B"/>
    <w:rsid w:val="0063183F"/>
    <w:rsid w:val="00631FC4"/>
    <w:rsid w:val="006410EB"/>
    <w:rsid w:val="00657322"/>
    <w:rsid w:val="00664B98"/>
    <w:rsid w:val="00665B09"/>
    <w:rsid w:val="00666461"/>
    <w:rsid w:val="006752A5"/>
    <w:rsid w:val="006822D8"/>
    <w:rsid w:val="00696E6A"/>
    <w:rsid w:val="00696E8D"/>
    <w:rsid w:val="006A26B5"/>
    <w:rsid w:val="006B04BF"/>
    <w:rsid w:val="006B1905"/>
    <w:rsid w:val="006B347A"/>
    <w:rsid w:val="006B52D1"/>
    <w:rsid w:val="006C6743"/>
    <w:rsid w:val="006C79F9"/>
    <w:rsid w:val="006D02B3"/>
    <w:rsid w:val="006D4758"/>
    <w:rsid w:val="006F23A5"/>
    <w:rsid w:val="006F5C65"/>
    <w:rsid w:val="006F5E28"/>
    <w:rsid w:val="006F63E5"/>
    <w:rsid w:val="0070040A"/>
    <w:rsid w:val="0070560F"/>
    <w:rsid w:val="00705DA8"/>
    <w:rsid w:val="00706322"/>
    <w:rsid w:val="007249BB"/>
    <w:rsid w:val="00725E78"/>
    <w:rsid w:val="00726615"/>
    <w:rsid w:val="00726AFB"/>
    <w:rsid w:val="00744319"/>
    <w:rsid w:val="00744AA8"/>
    <w:rsid w:val="00770627"/>
    <w:rsid w:val="00771204"/>
    <w:rsid w:val="0078469C"/>
    <w:rsid w:val="00784D58"/>
    <w:rsid w:val="0078794A"/>
    <w:rsid w:val="00790C6D"/>
    <w:rsid w:val="00794CF8"/>
    <w:rsid w:val="007953D2"/>
    <w:rsid w:val="007A3E04"/>
    <w:rsid w:val="007A6690"/>
    <w:rsid w:val="007B3936"/>
    <w:rsid w:val="007C28C8"/>
    <w:rsid w:val="007C38DA"/>
    <w:rsid w:val="007C5122"/>
    <w:rsid w:val="007D12C5"/>
    <w:rsid w:val="007E4288"/>
    <w:rsid w:val="007F4BEF"/>
    <w:rsid w:val="0080016B"/>
    <w:rsid w:val="00802C11"/>
    <w:rsid w:val="00806F36"/>
    <w:rsid w:val="00815C30"/>
    <w:rsid w:val="008228A5"/>
    <w:rsid w:val="00826A97"/>
    <w:rsid w:val="00844369"/>
    <w:rsid w:val="0085613E"/>
    <w:rsid w:val="00864D9F"/>
    <w:rsid w:val="00865CC2"/>
    <w:rsid w:val="0087725C"/>
    <w:rsid w:val="0088060E"/>
    <w:rsid w:val="0088179B"/>
    <w:rsid w:val="008863C6"/>
    <w:rsid w:val="008919C0"/>
    <w:rsid w:val="00891A8B"/>
    <w:rsid w:val="00896708"/>
    <w:rsid w:val="008A0C39"/>
    <w:rsid w:val="008A1308"/>
    <w:rsid w:val="008A15CA"/>
    <w:rsid w:val="008B1F4D"/>
    <w:rsid w:val="008B2163"/>
    <w:rsid w:val="008B4F62"/>
    <w:rsid w:val="008C1C96"/>
    <w:rsid w:val="008C2CF7"/>
    <w:rsid w:val="008C40E9"/>
    <w:rsid w:val="008C62C1"/>
    <w:rsid w:val="008D6863"/>
    <w:rsid w:val="008D73FC"/>
    <w:rsid w:val="008E1C15"/>
    <w:rsid w:val="008E430B"/>
    <w:rsid w:val="008E5607"/>
    <w:rsid w:val="008F1EA3"/>
    <w:rsid w:val="008F757E"/>
    <w:rsid w:val="009027C9"/>
    <w:rsid w:val="00907FA3"/>
    <w:rsid w:val="00912A12"/>
    <w:rsid w:val="00926A88"/>
    <w:rsid w:val="00935DAD"/>
    <w:rsid w:val="00944D90"/>
    <w:rsid w:val="00951706"/>
    <w:rsid w:val="00953B3D"/>
    <w:rsid w:val="009600FA"/>
    <w:rsid w:val="009676DD"/>
    <w:rsid w:val="00975BC9"/>
    <w:rsid w:val="00975EC6"/>
    <w:rsid w:val="00981197"/>
    <w:rsid w:val="00982F79"/>
    <w:rsid w:val="00984778"/>
    <w:rsid w:val="0099435F"/>
    <w:rsid w:val="009963FA"/>
    <w:rsid w:val="009976F6"/>
    <w:rsid w:val="009A3C21"/>
    <w:rsid w:val="009B0AC2"/>
    <w:rsid w:val="009B2678"/>
    <w:rsid w:val="009C20CD"/>
    <w:rsid w:val="009C7F14"/>
    <w:rsid w:val="009D6DFF"/>
    <w:rsid w:val="009E227A"/>
    <w:rsid w:val="009E3798"/>
    <w:rsid w:val="009E7877"/>
    <w:rsid w:val="009F3AB5"/>
    <w:rsid w:val="009F5E03"/>
    <w:rsid w:val="00A070DF"/>
    <w:rsid w:val="00A15CCF"/>
    <w:rsid w:val="00A17D2B"/>
    <w:rsid w:val="00A27046"/>
    <w:rsid w:val="00A27148"/>
    <w:rsid w:val="00A320EA"/>
    <w:rsid w:val="00A57D1F"/>
    <w:rsid w:val="00A612E6"/>
    <w:rsid w:val="00A6532D"/>
    <w:rsid w:val="00A66BEC"/>
    <w:rsid w:val="00A678A5"/>
    <w:rsid w:val="00A719C7"/>
    <w:rsid w:val="00A72A01"/>
    <w:rsid w:val="00A76AE9"/>
    <w:rsid w:val="00A87F3D"/>
    <w:rsid w:val="00A94302"/>
    <w:rsid w:val="00A960C4"/>
    <w:rsid w:val="00AA0E23"/>
    <w:rsid w:val="00AA1A91"/>
    <w:rsid w:val="00AA7185"/>
    <w:rsid w:val="00AB744D"/>
    <w:rsid w:val="00AC5702"/>
    <w:rsid w:val="00AC729A"/>
    <w:rsid w:val="00AC7A6B"/>
    <w:rsid w:val="00AD261C"/>
    <w:rsid w:val="00AD4545"/>
    <w:rsid w:val="00AE6123"/>
    <w:rsid w:val="00AE62E9"/>
    <w:rsid w:val="00AF1E16"/>
    <w:rsid w:val="00B02FF6"/>
    <w:rsid w:val="00B2122B"/>
    <w:rsid w:val="00B250E2"/>
    <w:rsid w:val="00B450C0"/>
    <w:rsid w:val="00B45F6C"/>
    <w:rsid w:val="00B57011"/>
    <w:rsid w:val="00B61B61"/>
    <w:rsid w:val="00B623DD"/>
    <w:rsid w:val="00B633F8"/>
    <w:rsid w:val="00B65118"/>
    <w:rsid w:val="00B65663"/>
    <w:rsid w:val="00B805B4"/>
    <w:rsid w:val="00B82BA2"/>
    <w:rsid w:val="00B84CB7"/>
    <w:rsid w:val="00B86B75"/>
    <w:rsid w:val="00B909D1"/>
    <w:rsid w:val="00B93928"/>
    <w:rsid w:val="00B96F6A"/>
    <w:rsid w:val="00BA429E"/>
    <w:rsid w:val="00BB3FA0"/>
    <w:rsid w:val="00BB5D7B"/>
    <w:rsid w:val="00BB6027"/>
    <w:rsid w:val="00BB63CF"/>
    <w:rsid w:val="00BB7219"/>
    <w:rsid w:val="00BC0A30"/>
    <w:rsid w:val="00BC48D5"/>
    <w:rsid w:val="00BC4E15"/>
    <w:rsid w:val="00BC52CD"/>
    <w:rsid w:val="00BC7E95"/>
    <w:rsid w:val="00BD0563"/>
    <w:rsid w:val="00BD1215"/>
    <w:rsid w:val="00BE073D"/>
    <w:rsid w:val="00BE1E0B"/>
    <w:rsid w:val="00BE3AC7"/>
    <w:rsid w:val="00BE4B2E"/>
    <w:rsid w:val="00BF439C"/>
    <w:rsid w:val="00C06424"/>
    <w:rsid w:val="00C07449"/>
    <w:rsid w:val="00C12669"/>
    <w:rsid w:val="00C214B1"/>
    <w:rsid w:val="00C2505A"/>
    <w:rsid w:val="00C27E6C"/>
    <w:rsid w:val="00C339F2"/>
    <w:rsid w:val="00C33AB3"/>
    <w:rsid w:val="00C36279"/>
    <w:rsid w:val="00C37E05"/>
    <w:rsid w:val="00C41A5C"/>
    <w:rsid w:val="00C41B75"/>
    <w:rsid w:val="00C505A4"/>
    <w:rsid w:val="00C573CE"/>
    <w:rsid w:val="00C600B8"/>
    <w:rsid w:val="00C626FE"/>
    <w:rsid w:val="00C707A3"/>
    <w:rsid w:val="00C7086F"/>
    <w:rsid w:val="00C72F49"/>
    <w:rsid w:val="00C74BE9"/>
    <w:rsid w:val="00C8560C"/>
    <w:rsid w:val="00C8569C"/>
    <w:rsid w:val="00C91F15"/>
    <w:rsid w:val="00C95008"/>
    <w:rsid w:val="00C9687F"/>
    <w:rsid w:val="00CA2AD5"/>
    <w:rsid w:val="00CB0D2E"/>
    <w:rsid w:val="00CB0D55"/>
    <w:rsid w:val="00CC3AA1"/>
    <w:rsid w:val="00CC64B0"/>
    <w:rsid w:val="00CE346E"/>
    <w:rsid w:val="00CF158D"/>
    <w:rsid w:val="00CF247C"/>
    <w:rsid w:val="00CF6A34"/>
    <w:rsid w:val="00D01675"/>
    <w:rsid w:val="00D04626"/>
    <w:rsid w:val="00D12174"/>
    <w:rsid w:val="00D15BA6"/>
    <w:rsid w:val="00D219E8"/>
    <w:rsid w:val="00D2310C"/>
    <w:rsid w:val="00D41DC9"/>
    <w:rsid w:val="00D4497D"/>
    <w:rsid w:val="00D5430D"/>
    <w:rsid w:val="00D55F29"/>
    <w:rsid w:val="00D60A5B"/>
    <w:rsid w:val="00D7084D"/>
    <w:rsid w:val="00D71416"/>
    <w:rsid w:val="00D748C2"/>
    <w:rsid w:val="00D827B3"/>
    <w:rsid w:val="00D86F13"/>
    <w:rsid w:val="00D871D6"/>
    <w:rsid w:val="00D968B7"/>
    <w:rsid w:val="00DA0296"/>
    <w:rsid w:val="00DA3679"/>
    <w:rsid w:val="00DA75B9"/>
    <w:rsid w:val="00DB0500"/>
    <w:rsid w:val="00DB0970"/>
    <w:rsid w:val="00DC74BA"/>
    <w:rsid w:val="00DD0F18"/>
    <w:rsid w:val="00DD3C0D"/>
    <w:rsid w:val="00DD3EAE"/>
    <w:rsid w:val="00DD6C4F"/>
    <w:rsid w:val="00DE2CBC"/>
    <w:rsid w:val="00DF45AA"/>
    <w:rsid w:val="00DF7224"/>
    <w:rsid w:val="00E00122"/>
    <w:rsid w:val="00E032DF"/>
    <w:rsid w:val="00E11872"/>
    <w:rsid w:val="00E11CDB"/>
    <w:rsid w:val="00E24AFC"/>
    <w:rsid w:val="00E24BEE"/>
    <w:rsid w:val="00E315A3"/>
    <w:rsid w:val="00E33E96"/>
    <w:rsid w:val="00E35478"/>
    <w:rsid w:val="00E354B0"/>
    <w:rsid w:val="00E368B4"/>
    <w:rsid w:val="00E37513"/>
    <w:rsid w:val="00E419D3"/>
    <w:rsid w:val="00E5034D"/>
    <w:rsid w:val="00E5252D"/>
    <w:rsid w:val="00E526AD"/>
    <w:rsid w:val="00E62DC7"/>
    <w:rsid w:val="00E67CCE"/>
    <w:rsid w:val="00E73820"/>
    <w:rsid w:val="00E86427"/>
    <w:rsid w:val="00E87762"/>
    <w:rsid w:val="00E9097D"/>
    <w:rsid w:val="00E957BD"/>
    <w:rsid w:val="00EA688B"/>
    <w:rsid w:val="00EB5FCA"/>
    <w:rsid w:val="00EC33FC"/>
    <w:rsid w:val="00ED1731"/>
    <w:rsid w:val="00EE3446"/>
    <w:rsid w:val="00EE5134"/>
    <w:rsid w:val="00EE700B"/>
    <w:rsid w:val="00EF1E63"/>
    <w:rsid w:val="00EF23A4"/>
    <w:rsid w:val="00EF4E56"/>
    <w:rsid w:val="00EF517B"/>
    <w:rsid w:val="00F00EC8"/>
    <w:rsid w:val="00F031AC"/>
    <w:rsid w:val="00F039C1"/>
    <w:rsid w:val="00F211B6"/>
    <w:rsid w:val="00F2138C"/>
    <w:rsid w:val="00F219B7"/>
    <w:rsid w:val="00F2337C"/>
    <w:rsid w:val="00F311FC"/>
    <w:rsid w:val="00F31799"/>
    <w:rsid w:val="00F35962"/>
    <w:rsid w:val="00F44316"/>
    <w:rsid w:val="00F45591"/>
    <w:rsid w:val="00F469AE"/>
    <w:rsid w:val="00F47CD8"/>
    <w:rsid w:val="00F6409B"/>
    <w:rsid w:val="00F81D2F"/>
    <w:rsid w:val="00F822CC"/>
    <w:rsid w:val="00F96074"/>
    <w:rsid w:val="00FA480E"/>
    <w:rsid w:val="00FB0B20"/>
    <w:rsid w:val="00FB0CD0"/>
    <w:rsid w:val="00FB1BE7"/>
    <w:rsid w:val="00FB47EA"/>
    <w:rsid w:val="00FC0F72"/>
    <w:rsid w:val="00FC66B6"/>
    <w:rsid w:val="00FD5934"/>
    <w:rsid w:val="00FD62E4"/>
    <w:rsid w:val="00FD673E"/>
    <w:rsid w:val="00FD6FAE"/>
    <w:rsid w:val="00FD743F"/>
    <w:rsid w:val="00FF58AA"/>
    <w:rsid w:val="00FF6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 w:type="character" w:styleId="Hyperlink">
    <w:name w:val="Hyperlink"/>
    <w:basedOn w:val="Absatz-Standardschriftart"/>
    <w:uiPriority w:val="99"/>
    <w:unhideWhenUsed/>
    <w:rsid w:val="0041586D"/>
    <w:rPr>
      <w:color w:val="0000FF" w:themeColor="hyperlink"/>
      <w:u w:val="single"/>
    </w:rPr>
  </w:style>
  <w:style w:type="paragraph" w:styleId="Funotentext">
    <w:name w:val="footnote text"/>
    <w:basedOn w:val="Standard"/>
    <w:link w:val="FunotentextZchn"/>
    <w:uiPriority w:val="99"/>
    <w:semiHidden/>
    <w:unhideWhenUsed/>
    <w:rsid w:val="001074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74E9"/>
    <w:rPr>
      <w:rFonts w:ascii="Times New Roman" w:hAnsi="Times New Roman"/>
      <w:sz w:val="20"/>
      <w:szCs w:val="20"/>
    </w:rPr>
  </w:style>
  <w:style w:type="character" w:styleId="Funotenzeichen">
    <w:name w:val="footnote reference"/>
    <w:basedOn w:val="Absatz-Standardschriftart"/>
    <w:uiPriority w:val="99"/>
    <w:semiHidden/>
    <w:unhideWhenUsed/>
    <w:rsid w:val="001074E9"/>
    <w:rPr>
      <w:vertAlign w:val="superscript"/>
    </w:rPr>
  </w:style>
  <w:style w:type="character" w:styleId="Platzhaltertext">
    <w:name w:val="Placeholder Text"/>
    <w:basedOn w:val="Absatz-Standardschriftart"/>
    <w:uiPriority w:val="99"/>
    <w:semiHidden/>
    <w:rsid w:val="006F63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 w:type="character" w:styleId="Hyperlink">
    <w:name w:val="Hyperlink"/>
    <w:basedOn w:val="Absatz-Standardschriftart"/>
    <w:uiPriority w:val="99"/>
    <w:unhideWhenUsed/>
    <w:rsid w:val="0041586D"/>
    <w:rPr>
      <w:color w:val="0000FF" w:themeColor="hyperlink"/>
      <w:u w:val="single"/>
    </w:rPr>
  </w:style>
  <w:style w:type="paragraph" w:styleId="Funotentext">
    <w:name w:val="footnote text"/>
    <w:basedOn w:val="Standard"/>
    <w:link w:val="FunotentextZchn"/>
    <w:uiPriority w:val="99"/>
    <w:semiHidden/>
    <w:unhideWhenUsed/>
    <w:rsid w:val="001074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74E9"/>
    <w:rPr>
      <w:rFonts w:ascii="Times New Roman" w:hAnsi="Times New Roman"/>
      <w:sz w:val="20"/>
      <w:szCs w:val="20"/>
    </w:rPr>
  </w:style>
  <w:style w:type="character" w:styleId="Funotenzeichen">
    <w:name w:val="footnote reference"/>
    <w:basedOn w:val="Absatz-Standardschriftart"/>
    <w:uiPriority w:val="99"/>
    <w:semiHidden/>
    <w:unhideWhenUsed/>
    <w:rsid w:val="001074E9"/>
    <w:rPr>
      <w:vertAlign w:val="superscript"/>
    </w:rPr>
  </w:style>
  <w:style w:type="character" w:styleId="Platzhaltertext">
    <w:name w:val="Placeholder Text"/>
    <w:basedOn w:val="Absatz-Standardschriftart"/>
    <w:uiPriority w:val="99"/>
    <w:semiHidden/>
    <w:rsid w:val="006F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9653">
      <w:bodyDiv w:val="1"/>
      <w:marLeft w:val="0"/>
      <w:marRight w:val="0"/>
      <w:marTop w:val="0"/>
      <w:marBottom w:val="0"/>
      <w:divBdr>
        <w:top w:val="none" w:sz="0" w:space="0" w:color="auto"/>
        <w:left w:val="none" w:sz="0" w:space="0" w:color="auto"/>
        <w:bottom w:val="none" w:sz="0" w:space="0" w:color="auto"/>
        <w:right w:val="none" w:sz="0" w:space="0" w:color="auto"/>
      </w:divBdr>
    </w:div>
    <w:div w:id="142478490">
      <w:bodyDiv w:val="1"/>
      <w:marLeft w:val="0"/>
      <w:marRight w:val="0"/>
      <w:marTop w:val="0"/>
      <w:marBottom w:val="0"/>
      <w:divBdr>
        <w:top w:val="none" w:sz="0" w:space="0" w:color="auto"/>
        <w:left w:val="none" w:sz="0" w:space="0" w:color="auto"/>
        <w:bottom w:val="none" w:sz="0" w:space="0" w:color="auto"/>
        <w:right w:val="none" w:sz="0" w:space="0" w:color="auto"/>
      </w:divBdr>
    </w:div>
    <w:div w:id="14121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pefc.org/news-a-media/general-sfm-news/1200-the-french-guianese-forest-based-sector-strengthens-its-commitment-to-pefc-certif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aracou.cirad.fr/experimental-desig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file:///C:\Arbeit\Diss\TP3_Publikationen\ArtikelTwo\www.formind.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ulrike.hiltner@ufz.d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905CA-697B-487B-8C43-F4D17C78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66692</Words>
  <Characters>380151</Characters>
  <Application>Microsoft Office Word</Application>
  <DocSecurity>0</DocSecurity>
  <Lines>3167</Lines>
  <Paragraphs>891</Paragraphs>
  <ScaleCrop>false</ScaleCrop>
  <HeadingPairs>
    <vt:vector size="2" baseType="variant">
      <vt:variant>
        <vt:lpstr>Titel</vt:lpstr>
      </vt:variant>
      <vt:variant>
        <vt:i4>1</vt:i4>
      </vt:variant>
    </vt:vector>
  </HeadingPairs>
  <TitlesOfParts>
    <vt:vector size="1" baseType="lpstr">
      <vt:lpstr>Long-term effects of damage by selective logging on a production forest's succession of the Amazon</vt:lpstr>
    </vt:vector>
  </TitlesOfParts>
  <Company>UFZ</Company>
  <LinksUpToDate>false</LinksUpToDate>
  <CharactersWithSpaces>445952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damage by selective logging on a production forest's succession of the Amazon</dc:title>
  <dc:creator>Ulrike Hiltner</dc:creator>
  <cp:lastModifiedBy>Ulrike Hiltner</cp:lastModifiedBy>
  <cp:revision>1</cp:revision>
  <cp:lastPrinted>2018-01-12T08:52:00Z</cp:lastPrinted>
  <dcterms:created xsi:type="dcterms:W3CDTF">2018-04-25T12:53:00Z</dcterms:created>
  <dcterms:modified xsi:type="dcterms:W3CDTF">2018-04-25T14:54:00Z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http://www.zotero.org/styles/forest-ecology-and-management</vt:lpwstr>
  </property>
  <property fmtid="{D5CDD505-2E9C-101B-9397-08002B2CF9AE}" pid="13" name="Mendeley Recent Style Name 5_1">
    <vt:lpwstr>Forest Ecology and Management</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cef51749-c584-3362-aa7e-784d7931cb44</vt:lpwstr>
  </property>
  <property fmtid="{D5CDD505-2E9C-101B-9397-08002B2CF9AE}" pid="24" name="Mendeley Citation Style_1">
    <vt:lpwstr>http://www.zotero.org/styles/forest-ecology-and-management</vt:lpwstr>
  </property>
</Properties>
</file>